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center" w:tblpY="2649"/>
        <w:tblW w:w="0" w:type="auto"/>
        <w:tblBorders>
          <w:top w:val="double" w:sz="6" w:space="0" w:color="000000"/>
          <w:left w:val="double" w:sz="6" w:space="0" w:color="000000"/>
          <w:bottom w:val="double" w:sz="6" w:space="0" w:color="000000"/>
          <w:right w:val="double" w:sz="6" w:space="0" w:color="000000"/>
          <w:insideH w:val="single" w:sz="4" w:space="0" w:color="auto"/>
          <w:insideV w:val="single" w:sz="4" w:space="0" w:color="auto"/>
        </w:tblBorders>
        <w:tblLook w:val="04A0"/>
      </w:tblPr>
      <w:tblGrid>
        <w:gridCol w:w="1242"/>
        <w:gridCol w:w="4253"/>
        <w:gridCol w:w="1134"/>
        <w:gridCol w:w="2091"/>
      </w:tblGrid>
      <w:tr w:rsidR="00DA603D" w:rsidRPr="009F47CC" w:rsidTr="00065D84">
        <w:trPr>
          <w:trHeight w:val="330"/>
        </w:trPr>
        <w:tc>
          <w:tcPr>
            <w:tcW w:w="1242" w:type="dxa"/>
            <w:shd w:val="clear" w:color="auto" w:fill="00B0F0"/>
          </w:tcPr>
          <w:p w:rsidR="00DA603D" w:rsidRPr="009F47CC" w:rsidRDefault="00DA603D" w:rsidP="009F47CC">
            <w:pPr>
              <w:rPr>
                <w:rFonts w:ascii="Arial" w:hAnsi="Arial" w:cs="Arial"/>
              </w:rPr>
            </w:pPr>
            <w:r w:rsidRPr="009F47CC">
              <w:rPr>
                <w:rFonts w:ascii="Arial" w:hAnsi="Arial" w:cs="Arial" w:hint="eastAsia"/>
              </w:rPr>
              <w:t>项目名称</w:t>
            </w:r>
          </w:p>
        </w:tc>
        <w:tc>
          <w:tcPr>
            <w:tcW w:w="4253" w:type="dxa"/>
          </w:tcPr>
          <w:p w:rsidR="00DA603D" w:rsidRPr="009F47CC" w:rsidRDefault="00DA603D" w:rsidP="009F47CC">
            <w:pPr>
              <w:rPr>
                <w:rFonts w:ascii="Arial" w:hAnsi="Arial" w:cs="Arial"/>
              </w:rPr>
            </w:pPr>
            <w:r w:rsidRPr="009F47CC">
              <w:rPr>
                <w:rFonts w:ascii="Arial" w:hAnsi="Arial" w:cs="Arial" w:hint="eastAsia"/>
              </w:rPr>
              <w:t>工业以太网交换机</w:t>
            </w:r>
          </w:p>
        </w:tc>
        <w:tc>
          <w:tcPr>
            <w:tcW w:w="1134" w:type="dxa"/>
            <w:shd w:val="clear" w:color="auto" w:fill="00B0F0"/>
          </w:tcPr>
          <w:p w:rsidR="00DA603D" w:rsidRPr="009F47CC" w:rsidRDefault="00DA603D" w:rsidP="009F47CC">
            <w:pPr>
              <w:jc w:val="center"/>
              <w:rPr>
                <w:rFonts w:ascii="Arial" w:hAnsi="Arial" w:cs="Arial"/>
              </w:rPr>
            </w:pPr>
            <w:r w:rsidRPr="009F47CC">
              <w:rPr>
                <w:rFonts w:ascii="Arial" w:hAnsi="Arial" w:cs="Arial" w:hint="eastAsia"/>
              </w:rPr>
              <w:t>保密密级</w:t>
            </w:r>
          </w:p>
        </w:tc>
        <w:tc>
          <w:tcPr>
            <w:tcW w:w="2091" w:type="dxa"/>
          </w:tcPr>
          <w:p w:rsidR="00DA603D" w:rsidRPr="009F47CC" w:rsidRDefault="00DA603D" w:rsidP="009F47CC">
            <w:pPr>
              <w:jc w:val="center"/>
              <w:rPr>
                <w:rFonts w:ascii="Arial" w:hAnsi="Arial" w:cs="Arial"/>
              </w:rPr>
            </w:pPr>
            <w:r w:rsidRPr="009F47CC">
              <w:rPr>
                <w:rFonts w:ascii="Arial" w:hAnsi="Arial" w:cs="Arial" w:hint="eastAsia"/>
              </w:rPr>
              <w:t>内部公开</w:t>
            </w:r>
          </w:p>
        </w:tc>
      </w:tr>
      <w:tr w:rsidR="00DA603D" w:rsidRPr="009F47CC" w:rsidTr="00065D84">
        <w:trPr>
          <w:trHeight w:val="302"/>
        </w:trPr>
        <w:tc>
          <w:tcPr>
            <w:tcW w:w="1242" w:type="dxa"/>
            <w:shd w:val="clear" w:color="auto" w:fill="00B0F0"/>
          </w:tcPr>
          <w:p w:rsidR="00DA603D" w:rsidRPr="009F47CC" w:rsidRDefault="00DA603D" w:rsidP="009F47CC">
            <w:pPr>
              <w:rPr>
                <w:rFonts w:ascii="Arial" w:hAnsi="Arial" w:cs="Arial"/>
              </w:rPr>
            </w:pPr>
            <w:r w:rsidRPr="009F47CC">
              <w:rPr>
                <w:rFonts w:ascii="Arial" w:hAnsi="Arial" w:cs="Arial" w:hint="eastAsia"/>
              </w:rPr>
              <w:t>文档编号</w:t>
            </w:r>
          </w:p>
        </w:tc>
        <w:tc>
          <w:tcPr>
            <w:tcW w:w="4253" w:type="dxa"/>
          </w:tcPr>
          <w:p w:rsidR="00DA603D" w:rsidRPr="009F47CC" w:rsidRDefault="00DA603D" w:rsidP="009F47CC">
            <w:pPr>
              <w:rPr>
                <w:rFonts w:ascii="Arial" w:hAnsi="Arial" w:cs="Arial"/>
              </w:rPr>
            </w:pPr>
            <w:r w:rsidRPr="009F47CC">
              <w:rPr>
                <w:rFonts w:ascii="Arial" w:hAnsi="Arial" w:cs="Arial" w:hint="eastAsia"/>
              </w:rPr>
              <w:t>BTxx-xx-xx-xx</w:t>
            </w:r>
          </w:p>
        </w:tc>
        <w:tc>
          <w:tcPr>
            <w:tcW w:w="1134" w:type="dxa"/>
            <w:shd w:val="clear" w:color="auto" w:fill="00B0F0"/>
          </w:tcPr>
          <w:p w:rsidR="00DA603D" w:rsidRPr="009F47CC" w:rsidRDefault="00DA603D" w:rsidP="009F47CC">
            <w:pPr>
              <w:jc w:val="center"/>
              <w:rPr>
                <w:rFonts w:ascii="Arial" w:hAnsi="Arial" w:cs="Arial"/>
              </w:rPr>
            </w:pPr>
            <w:r w:rsidRPr="009F47CC">
              <w:rPr>
                <w:rFonts w:ascii="Arial" w:hAnsi="Arial" w:cs="Arial" w:hint="eastAsia"/>
              </w:rPr>
              <w:t>文档版本</w:t>
            </w:r>
          </w:p>
        </w:tc>
        <w:tc>
          <w:tcPr>
            <w:tcW w:w="2091" w:type="dxa"/>
          </w:tcPr>
          <w:p w:rsidR="00DA603D" w:rsidRPr="009F47CC" w:rsidRDefault="00927334" w:rsidP="009F47CC">
            <w:pPr>
              <w:jc w:val="center"/>
              <w:rPr>
                <w:rFonts w:ascii="Arial" w:hAnsi="Arial" w:cs="Arial"/>
              </w:rPr>
            </w:pPr>
            <w:r>
              <w:rPr>
                <w:rFonts w:ascii="Arial" w:hAnsi="Arial" w:cs="Arial" w:hint="eastAsia"/>
              </w:rPr>
              <w:t>v1.</w:t>
            </w:r>
            <w:ins w:id="0" w:author="微软用户" w:date="2015-07-28T14:15:00Z">
              <w:r w:rsidR="00B3521C">
                <w:rPr>
                  <w:rFonts w:ascii="Arial" w:hAnsi="Arial" w:cs="Arial" w:hint="eastAsia"/>
                </w:rPr>
                <w:t>5</w:t>
              </w:r>
            </w:ins>
            <w:del w:id="1" w:author="微软用户" w:date="2015-07-28T14:15:00Z">
              <w:r w:rsidR="00B94D38" w:rsidDel="00B3521C">
                <w:rPr>
                  <w:rFonts w:ascii="Arial" w:hAnsi="Arial" w:cs="Arial" w:hint="eastAsia"/>
                </w:rPr>
                <w:delText>3</w:delText>
              </w:r>
            </w:del>
          </w:p>
        </w:tc>
      </w:tr>
    </w:tbl>
    <w:p w:rsidR="00770904" w:rsidRDefault="00770904" w:rsidP="00D21C61">
      <w:pPr>
        <w:ind w:firstLineChars="397" w:firstLine="888"/>
        <w:rPr>
          <w:rFonts w:ascii="Arial" w:hAnsi="Arial" w:cs="Arial"/>
        </w:rPr>
      </w:pPr>
    </w:p>
    <w:p w:rsidR="006B41E2" w:rsidRDefault="006B41E2" w:rsidP="00D21C61">
      <w:pPr>
        <w:ind w:firstLineChars="397" w:firstLine="888"/>
        <w:rPr>
          <w:rFonts w:ascii="Arial" w:hAnsi="Arial" w:cs="Arial"/>
        </w:rPr>
      </w:pPr>
    </w:p>
    <w:p w:rsidR="006B41E2" w:rsidRDefault="006B41E2" w:rsidP="00D21C61">
      <w:pPr>
        <w:ind w:firstLineChars="397" w:firstLine="888"/>
        <w:rPr>
          <w:rFonts w:ascii="Arial" w:hAnsi="Arial" w:cs="Arial"/>
        </w:rPr>
      </w:pPr>
    </w:p>
    <w:p w:rsidR="00770904" w:rsidRDefault="00770904" w:rsidP="00D21C61">
      <w:pPr>
        <w:ind w:firstLineChars="397" w:firstLine="888"/>
        <w:rPr>
          <w:rFonts w:ascii="Arial" w:hAnsi="Arial" w:cs="Arial"/>
        </w:rPr>
      </w:pPr>
    </w:p>
    <w:p w:rsidR="006B41E2" w:rsidRDefault="006B41E2" w:rsidP="00DA603D">
      <w:pPr>
        <w:pStyle w:val="Normal0"/>
        <w:spacing w:after="120"/>
        <w:rPr>
          <w:sz w:val="21"/>
          <w:szCs w:val="21"/>
          <w:lang w:eastAsia="zh-CN"/>
        </w:rPr>
      </w:pPr>
    </w:p>
    <w:p w:rsidR="00065D84" w:rsidRDefault="00065D84" w:rsidP="00DA603D">
      <w:pPr>
        <w:pStyle w:val="Normal0"/>
        <w:spacing w:after="120"/>
        <w:rPr>
          <w:sz w:val="21"/>
          <w:szCs w:val="21"/>
          <w:lang w:eastAsia="zh-CN"/>
        </w:rPr>
      </w:pPr>
    </w:p>
    <w:p w:rsidR="00065D84" w:rsidRPr="00312C44" w:rsidRDefault="00065D84" w:rsidP="00DA603D">
      <w:pPr>
        <w:pStyle w:val="Normal0"/>
        <w:spacing w:after="120"/>
        <w:rPr>
          <w:sz w:val="21"/>
          <w:szCs w:val="21"/>
          <w:lang w:eastAsia="zh-CN"/>
        </w:rPr>
      </w:pPr>
    </w:p>
    <w:p w:rsidR="00540C2F" w:rsidRPr="006B41E2" w:rsidRDefault="007E6232">
      <w:pPr>
        <w:pStyle w:val="Normal0"/>
        <w:spacing w:after="120"/>
        <w:jc w:val="center"/>
        <w:rPr>
          <w:b/>
          <w:sz w:val="36"/>
          <w:szCs w:val="36"/>
          <w:lang w:eastAsia="zh-CN"/>
        </w:rPr>
      </w:pPr>
      <w:r w:rsidRPr="006B41E2">
        <w:rPr>
          <w:rFonts w:hint="eastAsia"/>
          <w:b/>
          <w:sz w:val="36"/>
          <w:szCs w:val="36"/>
          <w:lang w:eastAsia="zh-CN"/>
        </w:rPr>
        <w:t>OBNet</w:t>
      </w:r>
      <w:r w:rsidRPr="006B41E2">
        <w:rPr>
          <w:rFonts w:hint="eastAsia"/>
          <w:b/>
          <w:sz w:val="36"/>
          <w:szCs w:val="36"/>
          <w:lang w:eastAsia="zh-CN"/>
        </w:rPr>
        <w:t>界面</w:t>
      </w:r>
      <w:r w:rsidR="00DA603D" w:rsidRPr="006B41E2">
        <w:rPr>
          <w:rFonts w:hint="eastAsia"/>
          <w:b/>
          <w:sz w:val="36"/>
          <w:szCs w:val="36"/>
          <w:lang w:eastAsia="zh-CN"/>
        </w:rPr>
        <w:t>/</w:t>
      </w:r>
      <w:r w:rsidRPr="006B41E2">
        <w:rPr>
          <w:rFonts w:hint="eastAsia"/>
          <w:b/>
          <w:sz w:val="36"/>
          <w:szCs w:val="36"/>
          <w:lang w:eastAsia="zh-CN"/>
        </w:rPr>
        <w:t>协议优化</w:t>
      </w:r>
      <w:r w:rsidR="00B7202C" w:rsidRPr="006B41E2">
        <w:rPr>
          <w:rFonts w:hint="eastAsia"/>
          <w:b/>
          <w:sz w:val="36"/>
          <w:szCs w:val="36"/>
          <w:lang w:eastAsia="zh-CN"/>
        </w:rPr>
        <w:t>需求</w:t>
      </w:r>
      <w:r w:rsidR="00DA603D" w:rsidRPr="006B41E2">
        <w:rPr>
          <w:rFonts w:hint="eastAsia"/>
          <w:b/>
          <w:sz w:val="36"/>
          <w:szCs w:val="36"/>
          <w:lang w:eastAsia="zh-CN"/>
        </w:rPr>
        <w:t>说明书</w:t>
      </w:r>
    </w:p>
    <w:p w:rsidR="00065D84" w:rsidRDefault="00065D84" w:rsidP="00065D84">
      <w:pPr>
        <w:pStyle w:val="Normal0"/>
        <w:spacing w:after="120"/>
        <w:jc w:val="center"/>
        <w:rPr>
          <w:b/>
          <w:sz w:val="28"/>
          <w:szCs w:val="28"/>
          <w:lang w:eastAsia="zh-CN"/>
        </w:rPr>
      </w:pPr>
    </w:p>
    <w:p w:rsidR="00065D84" w:rsidRDefault="00065D84" w:rsidP="00065D84">
      <w:pPr>
        <w:pStyle w:val="Normal0"/>
        <w:spacing w:after="120"/>
        <w:jc w:val="center"/>
        <w:rPr>
          <w:b/>
          <w:sz w:val="28"/>
          <w:szCs w:val="28"/>
          <w:lang w:eastAsia="zh-CN"/>
        </w:rPr>
      </w:pPr>
    </w:p>
    <w:p w:rsidR="00065D84" w:rsidRDefault="00065D84" w:rsidP="00065D84">
      <w:pPr>
        <w:pStyle w:val="Normal0"/>
        <w:spacing w:after="120"/>
        <w:jc w:val="center"/>
        <w:rPr>
          <w:b/>
          <w:sz w:val="28"/>
          <w:szCs w:val="28"/>
          <w:lang w:eastAsia="zh-CN"/>
        </w:rPr>
      </w:pPr>
    </w:p>
    <w:p w:rsidR="00065D84" w:rsidRDefault="00065D84" w:rsidP="00065D84">
      <w:pPr>
        <w:pStyle w:val="Normal0"/>
        <w:spacing w:after="120"/>
        <w:jc w:val="center"/>
        <w:rPr>
          <w:b/>
          <w:sz w:val="28"/>
          <w:szCs w:val="28"/>
          <w:lang w:eastAsia="zh-CN"/>
        </w:rPr>
      </w:pPr>
    </w:p>
    <w:p w:rsidR="00065D84" w:rsidRDefault="00065D84" w:rsidP="00065D84">
      <w:pPr>
        <w:pStyle w:val="Normal0"/>
        <w:spacing w:after="120"/>
        <w:jc w:val="center"/>
        <w:rPr>
          <w:b/>
          <w:sz w:val="28"/>
          <w:szCs w:val="28"/>
          <w:lang w:eastAsia="zh-CN"/>
        </w:rPr>
      </w:pPr>
    </w:p>
    <w:tbl>
      <w:tblPr>
        <w:tblW w:w="0" w:type="auto"/>
        <w:jc w:val="center"/>
        <w:tblBorders>
          <w:top w:val="double" w:sz="6" w:space="0" w:color="000000"/>
          <w:left w:val="double" w:sz="6" w:space="0" w:color="000000"/>
          <w:bottom w:val="double" w:sz="6" w:space="0" w:color="000000"/>
          <w:right w:val="double" w:sz="6" w:space="0" w:color="000000"/>
          <w:insideH w:val="single" w:sz="4" w:space="0" w:color="auto"/>
          <w:insideV w:val="single" w:sz="4" w:space="0" w:color="auto"/>
        </w:tblBorders>
        <w:tblLook w:val="0000"/>
      </w:tblPr>
      <w:tblGrid>
        <w:gridCol w:w="1176"/>
        <w:gridCol w:w="1558"/>
        <w:gridCol w:w="994"/>
        <w:gridCol w:w="2308"/>
      </w:tblGrid>
      <w:tr w:rsidR="00065D84" w:rsidTr="000F0B4D">
        <w:trPr>
          <w:cantSplit/>
          <w:trHeight w:val="104"/>
          <w:jc w:val="center"/>
        </w:trPr>
        <w:tc>
          <w:tcPr>
            <w:tcW w:w="1176" w:type="dxa"/>
            <w:shd w:val="clear" w:color="auto" w:fill="D9D9D9"/>
            <w:vAlign w:val="center"/>
          </w:tcPr>
          <w:p w:rsidR="00065D84" w:rsidRDefault="00065D84" w:rsidP="000F0B4D">
            <w:pPr>
              <w:spacing w:line="0" w:lineRule="atLeast"/>
              <w:jc w:val="center"/>
            </w:pPr>
            <w:r>
              <w:rPr>
                <w:rFonts w:hint="eastAsia"/>
              </w:rPr>
              <w:t>拟</w:t>
            </w:r>
            <w:r>
              <w:rPr>
                <w:rFonts w:hint="eastAsia"/>
              </w:rPr>
              <w:t xml:space="preserve"> </w:t>
            </w:r>
            <w:r>
              <w:rPr>
                <w:rFonts w:hint="eastAsia"/>
              </w:rPr>
              <w:t>制</w:t>
            </w:r>
            <w:r>
              <w:rPr>
                <w:rFonts w:hint="eastAsia"/>
              </w:rPr>
              <w:t xml:space="preserve"> </w:t>
            </w:r>
          </w:p>
        </w:tc>
        <w:tc>
          <w:tcPr>
            <w:tcW w:w="1558" w:type="dxa"/>
          </w:tcPr>
          <w:p w:rsidR="00065D84" w:rsidRDefault="00065D84" w:rsidP="000F0B4D">
            <w:pPr>
              <w:spacing w:line="0" w:lineRule="atLeast"/>
              <w:jc w:val="center"/>
            </w:pPr>
            <w:r>
              <w:rPr>
                <w:rFonts w:hint="eastAsia"/>
              </w:rPr>
              <w:t>何建国</w:t>
            </w:r>
          </w:p>
        </w:tc>
        <w:tc>
          <w:tcPr>
            <w:tcW w:w="994" w:type="dxa"/>
            <w:shd w:val="clear" w:color="auto" w:fill="D9D9D9"/>
          </w:tcPr>
          <w:p w:rsidR="00065D84" w:rsidRDefault="00065D84" w:rsidP="000F0B4D">
            <w:pPr>
              <w:spacing w:line="0" w:lineRule="atLeast"/>
              <w:jc w:val="center"/>
            </w:pPr>
            <w:r>
              <w:rPr>
                <w:rFonts w:hint="eastAsia"/>
              </w:rPr>
              <w:t>日</w:t>
            </w:r>
            <w:r>
              <w:rPr>
                <w:rFonts w:hint="eastAsia"/>
              </w:rPr>
              <w:t xml:space="preserve"> </w:t>
            </w:r>
            <w:r>
              <w:rPr>
                <w:rFonts w:hint="eastAsia"/>
              </w:rPr>
              <w:t>期</w:t>
            </w:r>
          </w:p>
        </w:tc>
        <w:tc>
          <w:tcPr>
            <w:tcW w:w="2308" w:type="dxa"/>
          </w:tcPr>
          <w:p w:rsidR="00065D84" w:rsidRDefault="00065D84" w:rsidP="009B5D37">
            <w:pPr>
              <w:spacing w:line="0" w:lineRule="atLeast"/>
              <w:jc w:val="center"/>
            </w:pPr>
            <w:r>
              <w:t>201</w:t>
            </w:r>
            <w:r>
              <w:rPr>
                <w:rFonts w:hint="eastAsia"/>
              </w:rPr>
              <w:t>5</w:t>
            </w:r>
            <w:r>
              <w:t>-</w:t>
            </w:r>
            <w:r>
              <w:rPr>
                <w:rFonts w:hint="eastAsia"/>
              </w:rPr>
              <w:t>3</w:t>
            </w:r>
            <w:r>
              <w:t>-</w:t>
            </w:r>
            <w:r w:rsidR="009B5D37">
              <w:rPr>
                <w:rFonts w:hint="eastAsia"/>
              </w:rPr>
              <w:t>23</w:t>
            </w:r>
          </w:p>
        </w:tc>
      </w:tr>
      <w:tr w:rsidR="00065D84" w:rsidTr="000F0B4D">
        <w:trPr>
          <w:cantSplit/>
          <w:jc w:val="center"/>
        </w:trPr>
        <w:tc>
          <w:tcPr>
            <w:tcW w:w="1176" w:type="dxa"/>
            <w:shd w:val="clear" w:color="auto" w:fill="D9D9D9"/>
            <w:vAlign w:val="center"/>
          </w:tcPr>
          <w:p w:rsidR="00065D84" w:rsidRDefault="00065D84" w:rsidP="000F0B4D">
            <w:pPr>
              <w:spacing w:line="0" w:lineRule="atLeast"/>
              <w:jc w:val="center"/>
            </w:pPr>
            <w:r>
              <w:rPr>
                <w:rFonts w:hint="eastAsia"/>
              </w:rPr>
              <w:t>审</w:t>
            </w:r>
            <w:r>
              <w:rPr>
                <w:rFonts w:hint="eastAsia"/>
              </w:rPr>
              <w:t xml:space="preserve"> </w:t>
            </w:r>
            <w:r>
              <w:rPr>
                <w:rFonts w:hint="eastAsia"/>
              </w:rPr>
              <w:t>核</w:t>
            </w:r>
          </w:p>
        </w:tc>
        <w:tc>
          <w:tcPr>
            <w:tcW w:w="1558" w:type="dxa"/>
          </w:tcPr>
          <w:p w:rsidR="00065D84" w:rsidRDefault="00065D84" w:rsidP="000F0B4D">
            <w:pPr>
              <w:spacing w:line="0" w:lineRule="atLeast"/>
              <w:jc w:val="center"/>
            </w:pPr>
          </w:p>
        </w:tc>
        <w:tc>
          <w:tcPr>
            <w:tcW w:w="994" w:type="dxa"/>
            <w:shd w:val="clear" w:color="auto" w:fill="D9D9D9"/>
          </w:tcPr>
          <w:p w:rsidR="00065D84" w:rsidRDefault="00065D84" w:rsidP="000F0B4D">
            <w:pPr>
              <w:spacing w:line="0" w:lineRule="atLeast"/>
              <w:jc w:val="center"/>
            </w:pPr>
            <w:r>
              <w:rPr>
                <w:rFonts w:hint="eastAsia"/>
              </w:rPr>
              <w:t>日</w:t>
            </w:r>
            <w:r>
              <w:rPr>
                <w:rFonts w:hint="eastAsia"/>
              </w:rPr>
              <w:t xml:space="preserve"> </w:t>
            </w:r>
            <w:r>
              <w:rPr>
                <w:rFonts w:hint="eastAsia"/>
              </w:rPr>
              <w:t>期</w:t>
            </w:r>
          </w:p>
        </w:tc>
        <w:tc>
          <w:tcPr>
            <w:tcW w:w="2308" w:type="dxa"/>
          </w:tcPr>
          <w:p w:rsidR="00065D84" w:rsidRDefault="00065D84" w:rsidP="000F0B4D">
            <w:pPr>
              <w:spacing w:line="0" w:lineRule="atLeast"/>
              <w:jc w:val="center"/>
            </w:pPr>
          </w:p>
        </w:tc>
      </w:tr>
      <w:tr w:rsidR="00065D84" w:rsidTr="000F0B4D">
        <w:trPr>
          <w:cantSplit/>
          <w:jc w:val="center"/>
        </w:trPr>
        <w:tc>
          <w:tcPr>
            <w:tcW w:w="1176" w:type="dxa"/>
            <w:shd w:val="clear" w:color="auto" w:fill="D9D9D9"/>
            <w:vAlign w:val="center"/>
          </w:tcPr>
          <w:p w:rsidR="00065D84" w:rsidRDefault="00065D84" w:rsidP="000F0B4D">
            <w:pPr>
              <w:spacing w:line="0" w:lineRule="atLeast"/>
              <w:jc w:val="center"/>
            </w:pPr>
            <w:r>
              <w:rPr>
                <w:rFonts w:hint="eastAsia"/>
              </w:rPr>
              <w:t>审</w:t>
            </w:r>
            <w:r>
              <w:rPr>
                <w:rFonts w:hint="eastAsia"/>
              </w:rPr>
              <w:t xml:space="preserve"> </w:t>
            </w:r>
            <w:r>
              <w:rPr>
                <w:rFonts w:hint="eastAsia"/>
              </w:rPr>
              <w:t>批</w:t>
            </w:r>
          </w:p>
        </w:tc>
        <w:tc>
          <w:tcPr>
            <w:tcW w:w="1558" w:type="dxa"/>
          </w:tcPr>
          <w:p w:rsidR="00065D84" w:rsidRDefault="00065D84" w:rsidP="000F0B4D">
            <w:pPr>
              <w:spacing w:line="0" w:lineRule="atLeast"/>
              <w:jc w:val="center"/>
            </w:pPr>
          </w:p>
        </w:tc>
        <w:tc>
          <w:tcPr>
            <w:tcW w:w="994" w:type="dxa"/>
            <w:shd w:val="clear" w:color="auto" w:fill="D9D9D9"/>
          </w:tcPr>
          <w:p w:rsidR="00065D84" w:rsidRDefault="00065D84" w:rsidP="000F0B4D">
            <w:pPr>
              <w:spacing w:line="0" w:lineRule="atLeast"/>
              <w:jc w:val="center"/>
            </w:pPr>
            <w:r>
              <w:rPr>
                <w:rFonts w:hint="eastAsia"/>
              </w:rPr>
              <w:t>日</w:t>
            </w:r>
            <w:r>
              <w:rPr>
                <w:rFonts w:hint="eastAsia"/>
              </w:rPr>
              <w:t xml:space="preserve"> </w:t>
            </w:r>
            <w:r>
              <w:rPr>
                <w:rFonts w:hint="eastAsia"/>
              </w:rPr>
              <w:t>期</w:t>
            </w:r>
          </w:p>
        </w:tc>
        <w:tc>
          <w:tcPr>
            <w:tcW w:w="2308" w:type="dxa"/>
          </w:tcPr>
          <w:p w:rsidR="00065D84" w:rsidRDefault="00065D84" w:rsidP="000F0B4D">
            <w:pPr>
              <w:spacing w:line="0" w:lineRule="atLeast"/>
              <w:jc w:val="center"/>
            </w:pPr>
          </w:p>
        </w:tc>
      </w:tr>
    </w:tbl>
    <w:p w:rsidR="00065D84" w:rsidRDefault="00065D84" w:rsidP="00065D84">
      <w:pPr>
        <w:pStyle w:val="Normal0"/>
        <w:spacing w:after="120"/>
        <w:jc w:val="center"/>
        <w:rPr>
          <w:b/>
          <w:sz w:val="28"/>
          <w:szCs w:val="28"/>
          <w:lang w:eastAsia="zh-CN"/>
        </w:rPr>
      </w:pPr>
    </w:p>
    <w:p w:rsidR="00065D84" w:rsidRDefault="00065D84">
      <w:pPr>
        <w:pStyle w:val="Normal0"/>
        <w:spacing w:after="120"/>
        <w:jc w:val="center"/>
        <w:rPr>
          <w:b/>
          <w:sz w:val="28"/>
          <w:szCs w:val="28"/>
          <w:lang w:eastAsia="zh-CN"/>
        </w:rPr>
      </w:pPr>
    </w:p>
    <w:p w:rsidR="00065D84" w:rsidRDefault="00065D84">
      <w:pPr>
        <w:pStyle w:val="Normal0"/>
        <w:spacing w:after="120"/>
        <w:jc w:val="center"/>
        <w:rPr>
          <w:b/>
          <w:sz w:val="28"/>
          <w:szCs w:val="28"/>
          <w:lang w:eastAsia="zh-CN"/>
        </w:rPr>
      </w:pPr>
    </w:p>
    <w:p w:rsidR="00065D84" w:rsidRDefault="00065D84">
      <w:pPr>
        <w:pStyle w:val="Normal0"/>
        <w:spacing w:after="120"/>
        <w:jc w:val="center"/>
        <w:rPr>
          <w:b/>
          <w:sz w:val="28"/>
          <w:szCs w:val="28"/>
          <w:lang w:eastAsia="zh-CN"/>
        </w:rPr>
      </w:pPr>
    </w:p>
    <w:p w:rsidR="00065D84" w:rsidRDefault="00065D84">
      <w:pPr>
        <w:pStyle w:val="Normal0"/>
        <w:spacing w:after="120"/>
        <w:jc w:val="center"/>
        <w:rPr>
          <w:b/>
          <w:sz w:val="28"/>
          <w:szCs w:val="28"/>
          <w:lang w:eastAsia="zh-CN"/>
        </w:rPr>
      </w:pPr>
    </w:p>
    <w:p w:rsidR="00065D84" w:rsidRDefault="00065D84">
      <w:pPr>
        <w:pStyle w:val="Normal0"/>
        <w:spacing w:after="120"/>
        <w:jc w:val="center"/>
        <w:rPr>
          <w:b/>
          <w:sz w:val="28"/>
          <w:szCs w:val="28"/>
          <w:lang w:eastAsia="zh-CN"/>
        </w:rPr>
      </w:pPr>
    </w:p>
    <w:p w:rsidR="00065D84" w:rsidRDefault="00065D84">
      <w:pPr>
        <w:pStyle w:val="Normal0"/>
        <w:spacing w:after="120"/>
        <w:jc w:val="center"/>
        <w:rPr>
          <w:b/>
          <w:sz w:val="28"/>
          <w:szCs w:val="28"/>
          <w:lang w:eastAsia="zh-CN"/>
        </w:rPr>
      </w:pPr>
    </w:p>
    <w:p w:rsidR="00065D84" w:rsidRDefault="00065D84">
      <w:pPr>
        <w:pStyle w:val="ab"/>
        <w:jc w:val="both"/>
        <w:rPr>
          <w:sz w:val="21"/>
        </w:rPr>
      </w:pPr>
    </w:p>
    <w:p w:rsidR="00065D84" w:rsidRDefault="00065D84">
      <w:pPr>
        <w:pStyle w:val="ab"/>
        <w:jc w:val="both"/>
        <w:rPr>
          <w:sz w:val="21"/>
        </w:rPr>
      </w:pPr>
    </w:p>
    <w:p w:rsidR="00540C2F" w:rsidRDefault="00540C2F"/>
    <w:p w:rsidR="00065D84" w:rsidRPr="004F5FBF" w:rsidRDefault="00065D84" w:rsidP="00065D84">
      <w:pPr>
        <w:jc w:val="center"/>
        <w:rPr>
          <w:sz w:val="28"/>
          <w:szCs w:val="28"/>
        </w:rPr>
      </w:pPr>
      <w:r w:rsidRPr="004F5FBF">
        <w:rPr>
          <w:sz w:val="28"/>
          <w:szCs w:val="28"/>
        </w:rPr>
        <w:t>Hangzhou Obtelecom Electronic Technology Co., Ltd.</w:t>
      </w:r>
    </w:p>
    <w:p w:rsidR="00065D84" w:rsidRPr="004F5FBF" w:rsidRDefault="00065D84" w:rsidP="00065D84">
      <w:pPr>
        <w:jc w:val="center"/>
        <w:rPr>
          <w:rFonts w:ascii="宋体" w:hAnsi="宋体"/>
          <w:sz w:val="28"/>
          <w:szCs w:val="28"/>
        </w:rPr>
      </w:pPr>
      <w:r w:rsidRPr="004F5FBF">
        <w:rPr>
          <w:rFonts w:ascii="宋体" w:hAnsi="宋体"/>
          <w:spacing w:val="40"/>
          <w:sz w:val="28"/>
          <w:szCs w:val="28"/>
        </w:rPr>
        <w:t>杭州中威电子股份有限公司</w:t>
      </w:r>
    </w:p>
    <w:p w:rsidR="00F166DE" w:rsidRPr="00065D84" w:rsidRDefault="00F166DE" w:rsidP="00065D84">
      <w:pPr>
        <w:pageBreakBefore/>
        <w:rPr>
          <w:sz w:val="32"/>
          <w:szCs w:val="32"/>
        </w:rPr>
        <w:sectPr w:rsidR="00F166DE" w:rsidRPr="00065D84" w:rsidSect="00065D84">
          <w:headerReference w:type="default" r:id="rId8"/>
          <w:footerReference w:type="default" r:id="rId9"/>
          <w:headerReference w:type="first" r:id="rId10"/>
          <w:pgSz w:w="11906" w:h="16838" w:code="9"/>
          <w:pgMar w:top="1440" w:right="1080" w:bottom="1440" w:left="1080" w:header="851" w:footer="851" w:gutter="0"/>
          <w:pgNumType w:start="1"/>
          <w:cols w:space="425"/>
          <w:titlePg/>
          <w:docGrid w:type="linesAndChars" w:linePitch="350" w:charSpace="2824"/>
        </w:sectPr>
      </w:pPr>
    </w:p>
    <w:p w:rsidR="00540C2F" w:rsidRPr="006B41E2" w:rsidRDefault="00540C2F" w:rsidP="006B41E2">
      <w:pPr>
        <w:pageBreakBefore/>
        <w:jc w:val="center"/>
        <w:rPr>
          <w:sz w:val="32"/>
          <w:szCs w:val="32"/>
        </w:rPr>
      </w:pPr>
      <w:r w:rsidRPr="00F166DE">
        <w:rPr>
          <w:rFonts w:hint="eastAsia"/>
          <w:sz w:val="32"/>
          <w:szCs w:val="32"/>
        </w:rPr>
        <w:lastRenderedPageBreak/>
        <w:t>版</w:t>
      </w:r>
      <w:r w:rsidRPr="00F166DE">
        <w:rPr>
          <w:rFonts w:hint="eastAsia"/>
          <w:sz w:val="32"/>
          <w:szCs w:val="32"/>
        </w:rPr>
        <w:t xml:space="preserve"> </w:t>
      </w:r>
      <w:r w:rsidRPr="00F166DE">
        <w:rPr>
          <w:rFonts w:hint="eastAsia"/>
          <w:sz w:val="32"/>
          <w:szCs w:val="32"/>
        </w:rPr>
        <w:t>本</w:t>
      </w:r>
      <w:r w:rsidRPr="00F166DE">
        <w:rPr>
          <w:rFonts w:hint="eastAsia"/>
          <w:sz w:val="32"/>
          <w:szCs w:val="32"/>
        </w:rPr>
        <w:t xml:space="preserve"> </w:t>
      </w:r>
      <w:r w:rsidRPr="00F166DE">
        <w:rPr>
          <w:rFonts w:hint="eastAsia"/>
          <w:sz w:val="32"/>
          <w:szCs w:val="32"/>
        </w:rPr>
        <w:t>历</w:t>
      </w:r>
      <w:r w:rsidRPr="00F166DE">
        <w:rPr>
          <w:rFonts w:hint="eastAsia"/>
          <w:sz w:val="32"/>
          <w:szCs w:val="32"/>
        </w:rPr>
        <w:t xml:space="preserve"> </w:t>
      </w:r>
      <w:r w:rsidRPr="00F166DE">
        <w:rPr>
          <w:rFonts w:hint="eastAsia"/>
          <w:sz w:val="32"/>
          <w:szCs w:val="32"/>
        </w:rPr>
        <w:t>史</w:t>
      </w:r>
    </w:p>
    <w:tbl>
      <w:tblPr>
        <w:tblW w:w="0" w:type="auto"/>
        <w:jc w:val="center"/>
        <w:tblBorders>
          <w:top w:val="double" w:sz="6" w:space="0" w:color="000000"/>
          <w:left w:val="double" w:sz="6" w:space="0" w:color="000000"/>
          <w:bottom w:val="double" w:sz="6" w:space="0" w:color="000000"/>
          <w:right w:val="double" w:sz="6" w:space="0" w:color="000000"/>
          <w:insideH w:val="single" w:sz="4" w:space="0" w:color="auto"/>
          <w:insideV w:val="single" w:sz="4" w:space="0" w:color="auto"/>
        </w:tblBorders>
        <w:tblLook w:val="0000"/>
      </w:tblPr>
      <w:tblGrid>
        <w:gridCol w:w="668"/>
        <w:gridCol w:w="716"/>
        <w:gridCol w:w="5103"/>
        <w:gridCol w:w="992"/>
        <w:gridCol w:w="1241"/>
      </w:tblGrid>
      <w:tr w:rsidR="00F86D59" w:rsidTr="00065D84">
        <w:trPr>
          <w:jc w:val="center"/>
        </w:trPr>
        <w:tc>
          <w:tcPr>
            <w:tcW w:w="668" w:type="dxa"/>
          </w:tcPr>
          <w:p w:rsidR="00F86D59" w:rsidRDefault="00F86D59">
            <w:pPr>
              <w:jc w:val="center"/>
            </w:pPr>
            <w:r>
              <w:rPr>
                <w:rFonts w:hint="eastAsia"/>
              </w:rPr>
              <w:t>序号</w:t>
            </w:r>
          </w:p>
        </w:tc>
        <w:tc>
          <w:tcPr>
            <w:tcW w:w="716" w:type="dxa"/>
          </w:tcPr>
          <w:p w:rsidR="00F86D59" w:rsidRDefault="00F86D59">
            <w:pPr>
              <w:jc w:val="center"/>
            </w:pPr>
            <w:r>
              <w:rPr>
                <w:rFonts w:hint="eastAsia"/>
              </w:rPr>
              <w:t>版本</w:t>
            </w:r>
          </w:p>
        </w:tc>
        <w:tc>
          <w:tcPr>
            <w:tcW w:w="5103" w:type="dxa"/>
          </w:tcPr>
          <w:p w:rsidR="00F86D59" w:rsidRDefault="00F86D59">
            <w:pPr>
              <w:jc w:val="center"/>
            </w:pPr>
            <w:r>
              <w:rPr>
                <w:rFonts w:hint="eastAsia"/>
              </w:rPr>
              <w:t>修订内容</w:t>
            </w:r>
          </w:p>
        </w:tc>
        <w:tc>
          <w:tcPr>
            <w:tcW w:w="992" w:type="dxa"/>
          </w:tcPr>
          <w:p w:rsidR="00F86D59" w:rsidRDefault="00F86D59">
            <w:pPr>
              <w:jc w:val="center"/>
            </w:pPr>
            <w:r>
              <w:rPr>
                <w:rFonts w:hint="eastAsia"/>
              </w:rPr>
              <w:t>修订人</w:t>
            </w:r>
          </w:p>
        </w:tc>
        <w:tc>
          <w:tcPr>
            <w:tcW w:w="1241" w:type="dxa"/>
          </w:tcPr>
          <w:p w:rsidR="00F86D59" w:rsidRDefault="00F86D59">
            <w:pPr>
              <w:jc w:val="center"/>
            </w:pPr>
            <w:r>
              <w:rPr>
                <w:rFonts w:hint="eastAsia"/>
              </w:rPr>
              <w:t>修订日期</w:t>
            </w:r>
          </w:p>
        </w:tc>
      </w:tr>
      <w:tr w:rsidR="00F86D59" w:rsidTr="00065D84">
        <w:trPr>
          <w:jc w:val="center"/>
        </w:trPr>
        <w:tc>
          <w:tcPr>
            <w:tcW w:w="668" w:type="dxa"/>
          </w:tcPr>
          <w:p w:rsidR="00F86D59" w:rsidRDefault="009F12FC" w:rsidP="007E6232">
            <w:pPr>
              <w:jc w:val="center"/>
            </w:pPr>
            <w:r>
              <w:rPr>
                <w:rFonts w:hint="eastAsia"/>
              </w:rPr>
              <w:t>1</w:t>
            </w:r>
          </w:p>
        </w:tc>
        <w:tc>
          <w:tcPr>
            <w:tcW w:w="716" w:type="dxa"/>
          </w:tcPr>
          <w:p w:rsidR="00F86D59" w:rsidRDefault="009F12FC" w:rsidP="007E6232">
            <w:pPr>
              <w:jc w:val="center"/>
            </w:pPr>
            <w:r>
              <w:rPr>
                <w:rFonts w:hint="eastAsia"/>
              </w:rPr>
              <w:t>1.0</w:t>
            </w:r>
          </w:p>
        </w:tc>
        <w:tc>
          <w:tcPr>
            <w:tcW w:w="5103" w:type="dxa"/>
          </w:tcPr>
          <w:p w:rsidR="00F86D59" w:rsidRDefault="009F12FC">
            <w:r>
              <w:rPr>
                <w:rFonts w:hint="eastAsia"/>
              </w:rPr>
              <w:t>初稿</w:t>
            </w:r>
          </w:p>
        </w:tc>
        <w:tc>
          <w:tcPr>
            <w:tcW w:w="992" w:type="dxa"/>
          </w:tcPr>
          <w:p w:rsidR="00F86D59" w:rsidRDefault="00B32D08" w:rsidP="007E6232">
            <w:pPr>
              <w:jc w:val="center"/>
            </w:pPr>
            <w:r>
              <w:rPr>
                <w:rFonts w:hint="eastAsia"/>
              </w:rPr>
              <w:t>何建国</w:t>
            </w:r>
          </w:p>
        </w:tc>
        <w:tc>
          <w:tcPr>
            <w:tcW w:w="1241" w:type="dxa"/>
          </w:tcPr>
          <w:p w:rsidR="00F86D59" w:rsidRDefault="00B32D08" w:rsidP="009B5D37">
            <w:pPr>
              <w:jc w:val="center"/>
            </w:pPr>
            <w:r>
              <w:rPr>
                <w:rFonts w:hint="eastAsia"/>
              </w:rPr>
              <w:t>201</w:t>
            </w:r>
            <w:r w:rsidR="009B5D37">
              <w:rPr>
                <w:rFonts w:hint="eastAsia"/>
              </w:rPr>
              <w:t>5</w:t>
            </w:r>
            <w:r>
              <w:rPr>
                <w:rFonts w:hint="eastAsia"/>
              </w:rPr>
              <w:t>-</w:t>
            </w:r>
            <w:r w:rsidR="009B5D37">
              <w:rPr>
                <w:rFonts w:hint="eastAsia"/>
              </w:rPr>
              <w:t>3</w:t>
            </w:r>
            <w:r>
              <w:rPr>
                <w:rFonts w:hint="eastAsia"/>
              </w:rPr>
              <w:t>-</w:t>
            </w:r>
            <w:r w:rsidR="009B5D37">
              <w:rPr>
                <w:rFonts w:hint="eastAsia"/>
              </w:rPr>
              <w:t>23</w:t>
            </w:r>
          </w:p>
        </w:tc>
      </w:tr>
      <w:tr w:rsidR="00F86D59" w:rsidTr="00065D84">
        <w:trPr>
          <w:jc w:val="center"/>
        </w:trPr>
        <w:tc>
          <w:tcPr>
            <w:tcW w:w="668" w:type="dxa"/>
          </w:tcPr>
          <w:p w:rsidR="00F86D59" w:rsidRDefault="003A3CEA" w:rsidP="007E6232">
            <w:pPr>
              <w:jc w:val="center"/>
            </w:pPr>
            <w:r>
              <w:rPr>
                <w:rFonts w:hint="eastAsia"/>
              </w:rPr>
              <w:t>2</w:t>
            </w:r>
          </w:p>
        </w:tc>
        <w:tc>
          <w:tcPr>
            <w:tcW w:w="716" w:type="dxa"/>
          </w:tcPr>
          <w:p w:rsidR="00F86D59" w:rsidRDefault="003A3CEA" w:rsidP="007E6232">
            <w:pPr>
              <w:jc w:val="center"/>
            </w:pPr>
            <w:r>
              <w:rPr>
                <w:rFonts w:hint="eastAsia"/>
              </w:rPr>
              <w:t>1.1</w:t>
            </w:r>
          </w:p>
        </w:tc>
        <w:tc>
          <w:tcPr>
            <w:tcW w:w="5103" w:type="dxa"/>
          </w:tcPr>
          <w:p w:rsidR="00F86D59" w:rsidRDefault="003A3CEA">
            <w:r>
              <w:rPr>
                <w:rFonts w:hint="eastAsia"/>
              </w:rPr>
              <w:t>在</w:t>
            </w:r>
            <w:r>
              <w:rPr>
                <w:rFonts w:hint="eastAsia"/>
              </w:rPr>
              <w:t>1.0</w:t>
            </w:r>
            <w:r>
              <w:rPr>
                <w:rFonts w:hint="eastAsia"/>
              </w:rPr>
              <w:t>基础上修</w:t>
            </w:r>
            <w:r w:rsidR="00B67084">
              <w:rPr>
                <w:rFonts w:hint="eastAsia"/>
              </w:rPr>
              <w:t>正</w:t>
            </w:r>
          </w:p>
        </w:tc>
        <w:tc>
          <w:tcPr>
            <w:tcW w:w="992" w:type="dxa"/>
          </w:tcPr>
          <w:p w:rsidR="00F86D59" w:rsidRPr="0067077E" w:rsidRDefault="003A3CEA" w:rsidP="007E6232">
            <w:pPr>
              <w:jc w:val="center"/>
            </w:pPr>
            <w:r>
              <w:rPr>
                <w:rFonts w:hint="eastAsia"/>
              </w:rPr>
              <w:t>何建国</w:t>
            </w:r>
          </w:p>
        </w:tc>
        <w:tc>
          <w:tcPr>
            <w:tcW w:w="1241" w:type="dxa"/>
          </w:tcPr>
          <w:p w:rsidR="00F86D59" w:rsidRDefault="003A3CEA" w:rsidP="007E6232">
            <w:pPr>
              <w:jc w:val="center"/>
            </w:pPr>
            <w:r>
              <w:t>2015-4-21</w:t>
            </w:r>
          </w:p>
        </w:tc>
      </w:tr>
      <w:tr w:rsidR="00F86D59" w:rsidTr="00065D84">
        <w:trPr>
          <w:trHeight w:val="356"/>
          <w:jc w:val="center"/>
        </w:trPr>
        <w:tc>
          <w:tcPr>
            <w:tcW w:w="668" w:type="dxa"/>
          </w:tcPr>
          <w:p w:rsidR="00F86D59" w:rsidRDefault="000C0B55" w:rsidP="007E6232">
            <w:pPr>
              <w:jc w:val="center"/>
            </w:pPr>
            <w:r>
              <w:rPr>
                <w:rFonts w:hint="eastAsia"/>
              </w:rPr>
              <w:t>3</w:t>
            </w:r>
          </w:p>
        </w:tc>
        <w:tc>
          <w:tcPr>
            <w:tcW w:w="716" w:type="dxa"/>
          </w:tcPr>
          <w:p w:rsidR="00F86D59" w:rsidRDefault="000C0B55" w:rsidP="007E6232">
            <w:pPr>
              <w:jc w:val="center"/>
            </w:pPr>
            <w:r>
              <w:rPr>
                <w:rFonts w:hint="eastAsia"/>
              </w:rPr>
              <w:t>1.2</w:t>
            </w:r>
          </w:p>
        </w:tc>
        <w:tc>
          <w:tcPr>
            <w:tcW w:w="5103" w:type="dxa"/>
          </w:tcPr>
          <w:p w:rsidR="00F86D59" w:rsidRDefault="000C0B55">
            <w:r>
              <w:rPr>
                <w:rFonts w:hint="eastAsia"/>
              </w:rPr>
              <w:t>优化了开关量输入报警配置</w:t>
            </w:r>
          </w:p>
        </w:tc>
        <w:tc>
          <w:tcPr>
            <w:tcW w:w="992" w:type="dxa"/>
          </w:tcPr>
          <w:p w:rsidR="00F86D59" w:rsidRPr="000C0B55" w:rsidRDefault="000C0B55" w:rsidP="007E6232">
            <w:pPr>
              <w:jc w:val="center"/>
            </w:pPr>
            <w:r>
              <w:rPr>
                <w:rFonts w:hint="eastAsia"/>
              </w:rPr>
              <w:t>何建国</w:t>
            </w:r>
          </w:p>
        </w:tc>
        <w:tc>
          <w:tcPr>
            <w:tcW w:w="1241" w:type="dxa"/>
          </w:tcPr>
          <w:p w:rsidR="00F86D59" w:rsidRDefault="000C0B55" w:rsidP="007E6232">
            <w:pPr>
              <w:jc w:val="center"/>
            </w:pPr>
            <w:r>
              <w:t>2015-5-28</w:t>
            </w:r>
          </w:p>
        </w:tc>
      </w:tr>
      <w:tr w:rsidR="004C10D2" w:rsidTr="00884684">
        <w:trPr>
          <w:trHeight w:val="283"/>
          <w:jc w:val="center"/>
        </w:trPr>
        <w:tc>
          <w:tcPr>
            <w:tcW w:w="668" w:type="dxa"/>
          </w:tcPr>
          <w:p w:rsidR="004C10D2" w:rsidRDefault="00B94D38" w:rsidP="007E6232">
            <w:pPr>
              <w:jc w:val="center"/>
            </w:pPr>
            <w:r>
              <w:rPr>
                <w:rFonts w:hint="eastAsia"/>
              </w:rPr>
              <w:t>4</w:t>
            </w:r>
          </w:p>
        </w:tc>
        <w:tc>
          <w:tcPr>
            <w:tcW w:w="716" w:type="dxa"/>
          </w:tcPr>
          <w:p w:rsidR="004C10D2" w:rsidRDefault="00B94D38" w:rsidP="007E6232">
            <w:pPr>
              <w:jc w:val="center"/>
            </w:pPr>
            <w:r>
              <w:rPr>
                <w:rFonts w:hint="eastAsia"/>
              </w:rPr>
              <w:t>1.3</w:t>
            </w:r>
          </w:p>
        </w:tc>
        <w:tc>
          <w:tcPr>
            <w:tcW w:w="5103" w:type="dxa"/>
          </w:tcPr>
          <w:p w:rsidR="004C10D2" w:rsidRDefault="00B94D38" w:rsidP="004C10D2">
            <w:r>
              <w:rPr>
                <w:rFonts w:hint="eastAsia"/>
              </w:rPr>
              <w:t>增加了启用去抖功能字段</w:t>
            </w:r>
          </w:p>
        </w:tc>
        <w:tc>
          <w:tcPr>
            <w:tcW w:w="992" w:type="dxa"/>
          </w:tcPr>
          <w:p w:rsidR="004C10D2" w:rsidRPr="00B94D38" w:rsidRDefault="00B94D38" w:rsidP="007E6232">
            <w:pPr>
              <w:jc w:val="center"/>
            </w:pPr>
            <w:r>
              <w:rPr>
                <w:rFonts w:hint="eastAsia"/>
              </w:rPr>
              <w:t>何建国</w:t>
            </w:r>
          </w:p>
        </w:tc>
        <w:tc>
          <w:tcPr>
            <w:tcW w:w="1241" w:type="dxa"/>
          </w:tcPr>
          <w:p w:rsidR="004C10D2" w:rsidRDefault="00B94D38" w:rsidP="007E6232">
            <w:pPr>
              <w:jc w:val="center"/>
            </w:pPr>
            <w:r>
              <w:rPr>
                <w:rFonts w:hint="eastAsia"/>
              </w:rPr>
              <w:t>2015-6-01</w:t>
            </w:r>
          </w:p>
        </w:tc>
      </w:tr>
      <w:tr w:rsidR="006B44FC" w:rsidTr="00884684">
        <w:trPr>
          <w:trHeight w:val="298"/>
          <w:jc w:val="center"/>
        </w:trPr>
        <w:tc>
          <w:tcPr>
            <w:tcW w:w="668" w:type="dxa"/>
          </w:tcPr>
          <w:p w:rsidR="006B44FC" w:rsidRDefault="006B44FC" w:rsidP="007E6232">
            <w:pPr>
              <w:jc w:val="center"/>
            </w:pPr>
            <w:r>
              <w:rPr>
                <w:rFonts w:hint="eastAsia"/>
              </w:rPr>
              <w:t>5</w:t>
            </w:r>
          </w:p>
        </w:tc>
        <w:tc>
          <w:tcPr>
            <w:tcW w:w="716" w:type="dxa"/>
          </w:tcPr>
          <w:p w:rsidR="006B44FC" w:rsidRDefault="006B44FC" w:rsidP="007E6232">
            <w:pPr>
              <w:jc w:val="center"/>
            </w:pPr>
            <w:r>
              <w:rPr>
                <w:rFonts w:hint="eastAsia"/>
              </w:rPr>
              <w:t>1.4</w:t>
            </w:r>
          </w:p>
        </w:tc>
        <w:tc>
          <w:tcPr>
            <w:tcW w:w="5103" w:type="dxa"/>
          </w:tcPr>
          <w:p w:rsidR="006B44FC" w:rsidRDefault="006B44FC" w:rsidP="004C10D2">
            <w:r>
              <w:rPr>
                <w:rFonts w:hint="eastAsia"/>
              </w:rPr>
              <w:t>更改速率限制配置字段意义和添加了告警消息格式</w:t>
            </w:r>
          </w:p>
        </w:tc>
        <w:tc>
          <w:tcPr>
            <w:tcW w:w="992" w:type="dxa"/>
          </w:tcPr>
          <w:p w:rsidR="006B44FC" w:rsidRDefault="006B44FC" w:rsidP="007E6232">
            <w:pPr>
              <w:jc w:val="center"/>
            </w:pPr>
            <w:r>
              <w:rPr>
                <w:rFonts w:hint="eastAsia"/>
              </w:rPr>
              <w:t>何建国</w:t>
            </w:r>
          </w:p>
        </w:tc>
        <w:tc>
          <w:tcPr>
            <w:tcW w:w="1241" w:type="dxa"/>
          </w:tcPr>
          <w:p w:rsidR="006B44FC" w:rsidRDefault="006B44FC" w:rsidP="007E6232">
            <w:pPr>
              <w:jc w:val="center"/>
            </w:pPr>
            <w:r>
              <w:rPr>
                <w:rFonts w:hint="eastAsia"/>
              </w:rPr>
              <w:t>2015-6-17</w:t>
            </w:r>
          </w:p>
        </w:tc>
      </w:tr>
      <w:tr w:rsidR="006B44FC" w:rsidTr="00884684">
        <w:trPr>
          <w:trHeight w:val="177"/>
          <w:jc w:val="center"/>
        </w:trPr>
        <w:tc>
          <w:tcPr>
            <w:tcW w:w="668" w:type="dxa"/>
          </w:tcPr>
          <w:p w:rsidR="006B44FC" w:rsidRDefault="00B3521C" w:rsidP="007E6232">
            <w:pPr>
              <w:jc w:val="center"/>
            </w:pPr>
            <w:ins w:id="2" w:author="微软用户" w:date="2015-07-28T14:14:00Z">
              <w:r>
                <w:rPr>
                  <w:rFonts w:hint="eastAsia"/>
                </w:rPr>
                <w:t>6</w:t>
              </w:r>
            </w:ins>
          </w:p>
        </w:tc>
        <w:tc>
          <w:tcPr>
            <w:tcW w:w="716" w:type="dxa"/>
          </w:tcPr>
          <w:p w:rsidR="006B44FC" w:rsidRDefault="00B3521C" w:rsidP="007E6232">
            <w:pPr>
              <w:jc w:val="center"/>
            </w:pPr>
            <w:ins w:id="3" w:author="微软用户" w:date="2015-07-28T14:14:00Z">
              <w:r>
                <w:rPr>
                  <w:rFonts w:hint="eastAsia"/>
                </w:rPr>
                <w:t>1.5</w:t>
              </w:r>
            </w:ins>
          </w:p>
        </w:tc>
        <w:tc>
          <w:tcPr>
            <w:tcW w:w="5103" w:type="dxa"/>
          </w:tcPr>
          <w:p w:rsidR="006B44FC" w:rsidRDefault="00B3521C" w:rsidP="004C10D2">
            <w:ins w:id="4" w:author="微软用户" w:date="2015-07-28T14:14:00Z">
              <w:r>
                <w:rPr>
                  <w:rFonts w:hint="eastAsia"/>
                </w:rPr>
                <w:t>修改流量阀值告警协议</w:t>
              </w:r>
            </w:ins>
          </w:p>
        </w:tc>
        <w:tc>
          <w:tcPr>
            <w:tcW w:w="992" w:type="dxa"/>
          </w:tcPr>
          <w:p w:rsidR="006B44FC" w:rsidRPr="00B3521C" w:rsidRDefault="00B3521C" w:rsidP="007E6232">
            <w:pPr>
              <w:jc w:val="center"/>
            </w:pPr>
            <w:ins w:id="5" w:author="微软用户" w:date="2015-07-28T14:14:00Z">
              <w:r>
                <w:rPr>
                  <w:rFonts w:hint="eastAsia"/>
                </w:rPr>
                <w:t>何建国</w:t>
              </w:r>
            </w:ins>
          </w:p>
        </w:tc>
        <w:tc>
          <w:tcPr>
            <w:tcW w:w="1241" w:type="dxa"/>
          </w:tcPr>
          <w:p w:rsidR="006B44FC" w:rsidRDefault="00B3521C" w:rsidP="007E6232">
            <w:pPr>
              <w:jc w:val="center"/>
            </w:pPr>
            <w:ins w:id="6" w:author="微软用户" w:date="2015-07-28T14:14:00Z">
              <w:r>
                <w:rPr>
                  <w:rFonts w:hint="eastAsia"/>
                </w:rPr>
                <w:t>2015-7-28</w:t>
              </w:r>
            </w:ins>
          </w:p>
        </w:tc>
      </w:tr>
    </w:tbl>
    <w:p w:rsidR="00540C2F" w:rsidRDefault="00540C2F"/>
    <w:p w:rsidR="00540C2F" w:rsidRDefault="00540C2F"/>
    <w:p w:rsidR="00540C2F" w:rsidRDefault="00540C2F">
      <w:pPr>
        <w:rPr>
          <w:sz w:val="28"/>
        </w:rPr>
      </w:pPr>
    </w:p>
    <w:p w:rsidR="00540C2F" w:rsidRDefault="00540C2F"/>
    <w:p w:rsidR="00540C2F" w:rsidRDefault="00540C2F"/>
    <w:p w:rsidR="00540C2F" w:rsidRDefault="00540C2F">
      <w:pPr>
        <w:pageBreakBefore/>
        <w:jc w:val="center"/>
        <w:rPr>
          <w:rFonts w:ascii="Times" w:hAnsi="Times"/>
          <w:shadow/>
          <w:sz w:val="32"/>
          <w:bdr w:val="single" w:sz="4" w:space="0" w:color="auto"/>
        </w:rPr>
      </w:pPr>
      <w:r>
        <w:rPr>
          <w:rFonts w:ascii="Times" w:hAnsi="Times" w:hint="eastAsia"/>
          <w:shadow/>
          <w:sz w:val="32"/>
        </w:rPr>
        <w:lastRenderedPageBreak/>
        <w:t xml:space="preserve"> </w:t>
      </w:r>
      <w:r>
        <w:rPr>
          <w:rFonts w:ascii="Times" w:hAnsi="Times" w:hint="eastAsia"/>
          <w:shadow/>
          <w:sz w:val="32"/>
        </w:rPr>
        <w:t>目</w:t>
      </w:r>
      <w:r w:rsidR="0046190C">
        <w:rPr>
          <w:rFonts w:ascii="Times" w:hAnsi="Times" w:hint="eastAsia"/>
          <w:shadow/>
          <w:sz w:val="32"/>
        </w:rPr>
        <w:t xml:space="preserve"> </w:t>
      </w:r>
      <w:r>
        <w:rPr>
          <w:rFonts w:ascii="Times" w:hAnsi="Times" w:hint="eastAsia"/>
          <w:shadow/>
          <w:sz w:val="32"/>
        </w:rPr>
        <w:t>录</w:t>
      </w:r>
    </w:p>
    <w:p w:rsidR="006B44FC" w:rsidRDefault="00EF4415">
      <w:pPr>
        <w:pStyle w:val="10"/>
        <w:tabs>
          <w:tab w:val="left" w:pos="420"/>
          <w:tab w:val="right" w:leader="dot" w:pos="9736"/>
        </w:tabs>
        <w:rPr>
          <w:rFonts w:asciiTheme="minorHAnsi" w:eastAsiaTheme="minorEastAsia" w:hAnsiTheme="minorHAnsi" w:cstheme="minorBidi"/>
          <w:b w:val="0"/>
          <w:bCs w:val="0"/>
          <w:caps w:val="0"/>
          <w:noProof/>
          <w:szCs w:val="22"/>
        </w:rPr>
      </w:pPr>
      <w:r w:rsidRPr="00EF4415">
        <w:fldChar w:fldCharType="begin"/>
      </w:r>
      <w:r w:rsidR="00540C2F">
        <w:instrText xml:space="preserve"> TOC \o "1-3" \h \z </w:instrText>
      </w:r>
      <w:r w:rsidRPr="00EF4415">
        <w:fldChar w:fldCharType="separate"/>
      </w:r>
      <w:hyperlink w:anchor="_Toc422321422" w:history="1">
        <w:r w:rsidR="006B44FC" w:rsidRPr="00837246">
          <w:rPr>
            <w:rStyle w:val="a8"/>
            <w:rFonts w:ascii="Arial" w:hAnsi="Arial" w:cs="Arial"/>
            <w:noProof/>
          </w:rPr>
          <w:t>1</w:t>
        </w:r>
        <w:r w:rsidR="006B44FC">
          <w:rPr>
            <w:rFonts w:asciiTheme="minorHAnsi" w:eastAsiaTheme="minorEastAsia" w:hAnsiTheme="minorHAnsi" w:cstheme="minorBidi"/>
            <w:b w:val="0"/>
            <w:bCs w:val="0"/>
            <w:caps w:val="0"/>
            <w:noProof/>
            <w:szCs w:val="22"/>
          </w:rPr>
          <w:tab/>
        </w:r>
        <w:r w:rsidR="006B44FC" w:rsidRPr="00837246">
          <w:rPr>
            <w:rStyle w:val="a8"/>
            <w:rFonts w:hint="eastAsia"/>
            <w:noProof/>
          </w:rPr>
          <w:t>编写目的</w:t>
        </w:r>
        <w:r w:rsidR="006B44FC">
          <w:rPr>
            <w:noProof/>
            <w:webHidden/>
          </w:rPr>
          <w:tab/>
        </w:r>
        <w:r>
          <w:rPr>
            <w:noProof/>
            <w:webHidden/>
          </w:rPr>
          <w:fldChar w:fldCharType="begin"/>
        </w:r>
        <w:r w:rsidR="006B44FC">
          <w:rPr>
            <w:noProof/>
            <w:webHidden/>
          </w:rPr>
          <w:instrText xml:space="preserve"> PAGEREF _Toc422321422 \h </w:instrText>
        </w:r>
        <w:r>
          <w:rPr>
            <w:noProof/>
            <w:webHidden/>
          </w:rPr>
        </w:r>
        <w:r>
          <w:rPr>
            <w:noProof/>
            <w:webHidden/>
          </w:rPr>
          <w:fldChar w:fldCharType="separate"/>
        </w:r>
        <w:r w:rsidR="006B44FC">
          <w:rPr>
            <w:noProof/>
            <w:webHidden/>
          </w:rPr>
          <w:t>1</w:t>
        </w:r>
        <w:r>
          <w:rPr>
            <w:noProof/>
            <w:webHidden/>
          </w:rPr>
          <w:fldChar w:fldCharType="end"/>
        </w:r>
      </w:hyperlink>
    </w:p>
    <w:p w:rsidR="006B44FC" w:rsidRDefault="00EF4415">
      <w:pPr>
        <w:pStyle w:val="10"/>
        <w:tabs>
          <w:tab w:val="left" w:pos="420"/>
          <w:tab w:val="right" w:leader="dot" w:pos="9736"/>
        </w:tabs>
        <w:rPr>
          <w:rFonts w:asciiTheme="minorHAnsi" w:eastAsiaTheme="minorEastAsia" w:hAnsiTheme="minorHAnsi" w:cstheme="minorBidi"/>
          <w:b w:val="0"/>
          <w:bCs w:val="0"/>
          <w:caps w:val="0"/>
          <w:noProof/>
          <w:szCs w:val="22"/>
        </w:rPr>
      </w:pPr>
      <w:hyperlink w:anchor="_Toc422321423" w:history="1">
        <w:r w:rsidR="006B44FC" w:rsidRPr="00837246">
          <w:rPr>
            <w:rStyle w:val="a8"/>
            <w:rFonts w:ascii="Arial" w:hAnsi="Arial" w:cs="Arial"/>
            <w:noProof/>
          </w:rPr>
          <w:t>2</w:t>
        </w:r>
        <w:r w:rsidR="006B44FC">
          <w:rPr>
            <w:rFonts w:asciiTheme="minorHAnsi" w:eastAsiaTheme="minorEastAsia" w:hAnsiTheme="minorHAnsi" w:cstheme="minorBidi"/>
            <w:b w:val="0"/>
            <w:bCs w:val="0"/>
            <w:caps w:val="0"/>
            <w:noProof/>
            <w:szCs w:val="22"/>
          </w:rPr>
          <w:tab/>
        </w:r>
        <w:r w:rsidR="006B44FC" w:rsidRPr="00837246">
          <w:rPr>
            <w:rStyle w:val="a8"/>
            <w:rFonts w:hint="eastAsia"/>
            <w:noProof/>
          </w:rPr>
          <w:t>需求说明</w:t>
        </w:r>
        <w:r w:rsidR="006B44FC">
          <w:rPr>
            <w:noProof/>
            <w:webHidden/>
          </w:rPr>
          <w:tab/>
        </w:r>
        <w:r>
          <w:rPr>
            <w:noProof/>
            <w:webHidden/>
          </w:rPr>
          <w:fldChar w:fldCharType="begin"/>
        </w:r>
        <w:r w:rsidR="006B44FC">
          <w:rPr>
            <w:noProof/>
            <w:webHidden/>
          </w:rPr>
          <w:instrText xml:space="preserve"> PAGEREF _Toc422321423 \h </w:instrText>
        </w:r>
        <w:r>
          <w:rPr>
            <w:noProof/>
            <w:webHidden/>
          </w:rPr>
        </w:r>
        <w:r>
          <w:rPr>
            <w:noProof/>
            <w:webHidden/>
          </w:rPr>
          <w:fldChar w:fldCharType="separate"/>
        </w:r>
        <w:r w:rsidR="006B44FC">
          <w:rPr>
            <w:noProof/>
            <w:webHidden/>
          </w:rPr>
          <w:t>1</w:t>
        </w:r>
        <w:r>
          <w:rPr>
            <w:noProof/>
            <w:webHidden/>
          </w:rPr>
          <w:fldChar w:fldCharType="end"/>
        </w:r>
      </w:hyperlink>
    </w:p>
    <w:p w:rsidR="006B44FC" w:rsidRDefault="00EF4415">
      <w:pPr>
        <w:pStyle w:val="20"/>
        <w:tabs>
          <w:tab w:val="left" w:pos="840"/>
          <w:tab w:val="right" w:leader="dot" w:pos="9736"/>
        </w:tabs>
        <w:rPr>
          <w:rFonts w:asciiTheme="minorHAnsi" w:eastAsiaTheme="minorEastAsia" w:hAnsiTheme="minorHAnsi" w:cstheme="minorBidi"/>
          <w:smallCaps w:val="0"/>
          <w:noProof/>
          <w:szCs w:val="22"/>
        </w:rPr>
      </w:pPr>
      <w:hyperlink w:anchor="_Toc422321424" w:history="1">
        <w:r w:rsidR="006B44FC" w:rsidRPr="00837246">
          <w:rPr>
            <w:rStyle w:val="a8"/>
            <w:rFonts w:cs="Arial"/>
            <w:noProof/>
          </w:rPr>
          <w:t>2.1</w:t>
        </w:r>
        <w:r w:rsidR="006B44FC">
          <w:rPr>
            <w:rFonts w:asciiTheme="minorHAnsi" w:eastAsiaTheme="minorEastAsia" w:hAnsiTheme="minorHAnsi" w:cstheme="minorBidi"/>
            <w:smallCaps w:val="0"/>
            <w:noProof/>
            <w:szCs w:val="22"/>
          </w:rPr>
          <w:tab/>
        </w:r>
        <w:r w:rsidR="006B44FC" w:rsidRPr="00837246">
          <w:rPr>
            <w:rStyle w:val="a8"/>
            <w:rFonts w:hint="eastAsia"/>
            <w:noProof/>
          </w:rPr>
          <w:t>第一阶段优化需求（针对农信项目）</w:t>
        </w:r>
        <w:r w:rsidR="006B44FC">
          <w:rPr>
            <w:noProof/>
            <w:webHidden/>
          </w:rPr>
          <w:tab/>
        </w:r>
        <w:r>
          <w:rPr>
            <w:noProof/>
            <w:webHidden/>
          </w:rPr>
          <w:fldChar w:fldCharType="begin"/>
        </w:r>
        <w:r w:rsidR="006B44FC">
          <w:rPr>
            <w:noProof/>
            <w:webHidden/>
          </w:rPr>
          <w:instrText xml:space="preserve"> PAGEREF _Toc422321424 \h </w:instrText>
        </w:r>
        <w:r>
          <w:rPr>
            <w:noProof/>
            <w:webHidden/>
          </w:rPr>
        </w:r>
        <w:r>
          <w:rPr>
            <w:noProof/>
            <w:webHidden/>
          </w:rPr>
          <w:fldChar w:fldCharType="separate"/>
        </w:r>
        <w:r w:rsidR="006B44FC">
          <w:rPr>
            <w:noProof/>
            <w:webHidden/>
          </w:rPr>
          <w:t>1</w:t>
        </w:r>
        <w:r>
          <w:rPr>
            <w:noProof/>
            <w:webHidden/>
          </w:rPr>
          <w:fldChar w:fldCharType="end"/>
        </w:r>
      </w:hyperlink>
    </w:p>
    <w:p w:rsidR="006B44FC" w:rsidRDefault="00EF4415">
      <w:pPr>
        <w:pStyle w:val="30"/>
        <w:tabs>
          <w:tab w:val="left" w:pos="1260"/>
          <w:tab w:val="right" w:leader="dot" w:pos="9736"/>
        </w:tabs>
        <w:rPr>
          <w:rFonts w:asciiTheme="minorHAnsi" w:eastAsiaTheme="minorEastAsia" w:hAnsiTheme="minorHAnsi" w:cstheme="minorBidi"/>
          <w:i w:val="0"/>
          <w:iCs w:val="0"/>
          <w:noProof/>
          <w:szCs w:val="22"/>
        </w:rPr>
      </w:pPr>
      <w:hyperlink w:anchor="_Toc422321425" w:history="1">
        <w:r w:rsidR="006B44FC" w:rsidRPr="00837246">
          <w:rPr>
            <w:rStyle w:val="a8"/>
            <w:rFonts w:ascii="Arial" w:hAnsi="Arial" w:cs="Arial"/>
            <w:noProof/>
          </w:rPr>
          <w:t>2.1.1</w:t>
        </w:r>
        <w:r w:rsidR="006B44FC">
          <w:rPr>
            <w:rFonts w:asciiTheme="minorHAnsi" w:eastAsiaTheme="minorEastAsia" w:hAnsiTheme="minorHAnsi" w:cstheme="minorBidi"/>
            <w:i w:val="0"/>
            <w:iCs w:val="0"/>
            <w:noProof/>
            <w:szCs w:val="22"/>
          </w:rPr>
          <w:tab/>
        </w:r>
        <w:r w:rsidR="006B44FC" w:rsidRPr="00837246">
          <w:rPr>
            <w:rStyle w:val="a8"/>
            <w:rFonts w:hint="eastAsia"/>
            <w:noProof/>
          </w:rPr>
          <w:t>设备寻呼优化</w:t>
        </w:r>
        <w:r w:rsidR="006B44FC">
          <w:rPr>
            <w:noProof/>
            <w:webHidden/>
          </w:rPr>
          <w:tab/>
        </w:r>
        <w:r>
          <w:rPr>
            <w:noProof/>
            <w:webHidden/>
          </w:rPr>
          <w:fldChar w:fldCharType="begin"/>
        </w:r>
        <w:r w:rsidR="006B44FC">
          <w:rPr>
            <w:noProof/>
            <w:webHidden/>
          </w:rPr>
          <w:instrText xml:space="preserve"> PAGEREF _Toc422321425 \h </w:instrText>
        </w:r>
        <w:r>
          <w:rPr>
            <w:noProof/>
            <w:webHidden/>
          </w:rPr>
        </w:r>
        <w:r>
          <w:rPr>
            <w:noProof/>
            <w:webHidden/>
          </w:rPr>
          <w:fldChar w:fldCharType="separate"/>
        </w:r>
        <w:r w:rsidR="006B44FC">
          <w:rPr>
            <w:noProof/>
            <w:webHidden/>
          </w:rPr>
          <w:t>1</w:t>
        </w:r>
        <w:r>
          <w:rPr>
            <w:noProof/>
            <w:webHidden/>
          </w:rPr>
          <w:fldChar w:fldCharType="end"/>
        </w:r>
      </w:hyperlink>
    </w:p>
    <w:p w:rsidR="006B44FC" w:rsidRDefault="00EF4415">
      <w:pPr>
        <w:pStyle w:val="30"/>
        <w:tabs>
          <w:tab w:val="left" w:pos="1260"/>
          <w:tab w:val="right" w:leader="dot" w:pos="9736"/>
        </w:tabs>
        <w:rPr>
          <w:rFonts w:asciiTheme="minorHAnsi" w:eastAsiaTheme="minorEastAsia" w:hAnsiTheme="minorHAnsi" w:cstheme="minorBidi"/>
          <w:i w:val="0"/>
          <w:iCs w:val="0"/>
          <w:noProof/>
          <w:szCs w:val="22"/>
        </w:rPr>
      </w:pPr>
      <w:hyperlink w:anchor="_Toc422321426" w:history="1">
        <w:r w:rsidR="006B44FC" w:rsidRPr="00837246">
          <w:rPr>
            <w:rStyle w:val="a8"/>
            <w:rFonts w:ascii="Arial" w:hAnsi="Arial" w:cs="Arial"/>
            <w:noProof/>
          </w:rPr>
          <w:t>2.1.2</w:t>
        </w:r>
        <w:r w:rsidR="006B44FC">
          <w:rPr>
            <w:rFonts w:asciiTheme="minorHAnsi" w:eastAsiaTheme="minorEastAsia" w:hAnsiTheme="minorHAnsi" w:cstheme="minorBidi"/>
            <w:i w:val="0"/>
            <w:iCs w:val="0"/>
            <w:noProof/>
            <w:szCs w:val="22"/>
          </w:rPr>
          <w:tab/>
        </w:r>
        <w:r w:rsidR="006B44FC" w:rsidRPr="00837246">
          <w:rPr>
            <w:rStyle w:val="a8"/>
            <w:rFonts w:hint="eastAsia"/>
            <w:noProof/>
          </w:rPr>
          <w:t>端口配置优化</w:t>
        </w:r>
        <w:r w:rsidR="006B44FC">
          <w:rPr>
            <w:noProof/>
            <w:webHidden/>
          </w:rPr>
          <w:tab/>
        </w:r>
        <w:r>
          <w:rPr>
            <w:noProof/>
            <w:webHidden/>
          </w:rPr>
          <w:fldChar w:fldCharType="begin"/>
        </w:r>
        <w:r w:rsidR="006B44FC">
          <w:rPr>
            <w:noProof/>
            <w:webHidden/>
          </w:rPr>
          <w:instrText xml:space="preserve"> PAGEREF _Toc422321426 \h </w:instrText>
        </w:r>
        <w:r>
          <w:rPr>
            <w:noProof/>
            <w:webHidden/>
          </w:rPr>
        </w:r>
        <w:r>
          <w:rPr>
            <w:noProof/>
            <w:webHidden/>
          </w:rPr>
          <w:fldChar w:fldCharType="separate"/>
        </w:r>
        <w:r w:rsidR="006B44FC">
          <w:rPr>
            <w:noProof/>
            <w:webHidden/>
          </w:rPr>
          <w:t>3</w:t>
        </w:r>
        <w:r>
          <w:rPr>
            <w:noProof/>
            <w:webHidden/>
          </w:rPr>
          <w:fldChar w:fldCharType="end"/>
        </w:r>
      </w:hyperlink>
    </w:p>
    <w:p w:rsidR="006B44FC" w:rsidRDefault="00EF4415">
      <w:pPr>
        <w:pStyle w:val="30"/>
        <w:tabs>
          <w:tab w:val="left" w:pos="1260"/>
          <w:tab w:val="right" w:leader="dot" w:pos="9736"/>
        </w:tabs>
        <w:rPr>
          <w:rFonts w:asciiTheme="minorHAnsi" w:eastAsiaTheme="minorEastAsia" w:hAnsiTheme="minorHAnsi" w:cstheme="minorBidi"/>
          <w:i w:val="0"/>
          <w:iCs w:val="0"/>
          <w:noProof/>
          <w:szCs w:val="22"/>
        </w:rPr>
      </w:pPr>
      <w:hyperlink w:anchor="_Toc422321427" w:history="1">
        <w:r w:rsidR="006B44FC" w:rsidRPr="00837246">
          <w:rPr>
            <w:rStyle w:val="a8"/>
            <w:rFonts w:ascii="Arial" w:hAnsi="Arial" w:cs="Arial"/>
            <w:noProof/>
          </w:rPr>
          <w:t>2.1.3</w:t>
        </w:r>
        <w:r w:rsidR="006B44FC">
          <w:rPr>
            <w:rFonts w:asciiTheme="minorHAnsi" w:eastAsiaTheme="minorEastAsia" w:hAnsiTheme="minorHAnsi" w:cstheme="minorBidi"/>
            <w:i w:val="0"/>
            <w:iCs w:val="0"/>
            <w:noProof/>
            <w:szCs w:val="22"/>
          </w:rPr>
          <w:tab/>
        </w:r>
        <w:r w:rsidR="006B44FC" w:rsidRPr="00837246">
          <w:rPr>
            <w:rStyle w:val="a8"/>
            <w:rFonts w:hint="eastAsia"/>
            <w:noProof/>
          </w:rPr>
          <w:t>获取端口状态优化</w:t>
        </w:r>
        <w:r w:rsidR="006B44FC">
          <w:rPr>
            <w:noProof/>
            <w:webHidden/>
          </w:rPr>
          <w:tab/>
        </w:r>
        <w:r>
          <w:rPr>
            <w:noProof/>
            <w:webHidden/>
          </w:rPr>
          <w:fldChar w:fldCharType="begin"/>
        </w:r>
        <w:r w:rsidR="006B44FC">
          <w:rPr>
            <w:noProof/>
            <w:webHidden/>
          </w:rPr>
          <w:instrText xml:space="preserve"> PAGEREF _Toc422321427 \h </w:instrText>
        </w:r>
        <w:r>
          <w:rPr>
            <w:noProof/>
            <w:webHidden/>
          </w:rPr>
        </w:r>
        <w:r>
          <w:rPr>
            <w:noProof/>
            <w:webHidden/>
          </w:rPr>
          <w:fldChar w:fldCharType="separate"/>
        </w:r>
        <w:r w:rsidR="006B44FC">
          <w:rPr>
            <w:noProof/>
            <w:webHidden/>
          </w:rPr>
          <w:t>4</w:t>
        </w:r>
        <w:r>
          <w:rPr>
            <w:noProof/>
            <w:webHidden/>
          </w:rPr>
          <w:fldChar w:fldCharType="end"/>
        </w:r>
      </w:hyperlink>
    </w:p>
    <w:p w:rsidR="006B44FC" w:rsidRDefault="00EF4415">
      <w:pPr>
        <w:pStyle w:val="30"/>
        <w:tabs>
          <w:tab w:val="left" w:pos="1260"/>
          <w:tab w:val="right" w:leader="dot" w:pos="9736"/>
        </w:tabs>
        <w:rPr>
          <w:rFonts w:asciiTheme="minorHAnsi" w:eastAsiaTheme="minorEastAsia" w:hAnsiTheme="minorHAnsi" w:cstheme="minorBidi"/>
          <w:i w:val="0"/>
          <w:iCs w:val="0"/>
          <w:noProof/>
          <w:szCs w:val="22"/>
        </w:rPr>
      </w:pPr>
      <w:hyperlink w:anchor="_Toc422321428" w:history="1">
        <w:r w:rsidR="006B44FC" w:rsidRPr="00837246">
          <w:rPr>
            <w:rStyle w:val="a8"/>
            <w:rFonts w:ascii="Arial" w:hAnsi="Arial" w:cs="Arial"/>
            <w:noProof/>
          </w:rPr>
          <w:t>2.1.4</w:t>
        </w:r>
        <w:r w:rsidR="006B44FC">
          <w:rPr>
            <w:rFonts w:asciiTheme="minorHAnsi" w:eastAsiaTheme="minorEastAsia" w:hAnsiTheme="minorHAnsi" w:cstheme="minorBidi"/>
            <w:i w:val="0"/>
            <w:iCs w:val="0"/>
            <w:noProof/>
            <w:szCs w:val="22"/>
          </w:rPr>
          <w:tab/>
        </w:r>
        <w:r w:rsidR="006B44FC" w:rsidRPr="00837246">
          <w:rPr>
            <w:rStyle w:val="a8"/>
            <w:rFonts w:hint="eastAsia"/>
            <w:noProof/>
          </w:rPr>
          <w:t>获取邻居信息优化</w:t>
        </w:r>
        <w:r w:rsidR="006B44FC">
          <w:rPr>
            <w:noProof/>
            <w:webHidden/>
          </w:rPr>
          <w:tab/>
        </w:r>
        <w:r>
          <w:rPr>
            <w:noProof/>
            <w:webHidden/>
          </w:rPr>
          <w:fldChar w:fldCharType="begin"/>
        </w:r>
        <w:r w:rsidR="006B44FC">
          <w:rPr>
            <w:noProof/>
            <w:webHidden/>
          </w:rPr>
          <w:instrText xml:space="preserve"> PAGEREF _Toc422321428 \h </w:instrText>
        </w:r>
        <w:r>
          <w:rPr>
            <w:noProof/>
            <w:webHidden/>
          </w:rPr>
        </w:r>
        <w:r>
          <w:rPr>
            <w:noProof/>
            <w:webHidden/>
          </w:rPr>
          <w:fldChar w:fldCharType="separate"/>
        </w:r>
        <w:r w:rsidR="006B44FC">
          <w:rPr>
            <w:noProof/>
            <w:webHidden/>
          </w:rPr>
          <w:t>5</w:t>
        </w:r>
        <w:r>
          <w:rPr>
            <w:noProof/>
            <w:webHidden/>
          </w:rPr>
          <w:fldChar w:fldCharType="end"/>
        </w:r>
      </w:hyperlink>
    </w:p>
    <w:p w:rsidR="006B44FC" w:rsidRDefault="00EF4415">
      <w:pPr>
        <w:pStyle w:val="30"/>
        <w:tabs>
          <w:tab w:val="left" w:pos="1260"/>
          <w:tab w:val="right" w:leader="dot" w:pos="9736"/>
        </w:tabs>
        <w:rPr>
          <w:rFonts w:asciiTheme="minorHAnsi" w:eastAsiaTheme="minorEastAsia" w:hAnsiTheme="minorHAnsi" w:cstheme="minorBidi"/>
          <w:i w:val="0"/>
          <w:iCs w:val="0"/>
          <w:noProof/>
          <w:szCs w:val="22"/>
        </w:rPr>
      </w:pPr>
      <w:hyperlink w:anchor="_Toc422321429" w:history="1">
        <w:r w:rsidR="006B44FC" w:rsidRPr="00837246">
          <w:rPr>
            <w:rStyle w:val="a8"/>
            <w:rFonts w:ascii="Arial" w:hAnsi="Arial" w:cs="Arial"/>
            <w:noProof/>
          </w:rPr>
          <w:t>2.1.5</w:t>
        </w:r>
        <w:r w:rsidR="006B44FC">
          <w:rPr>
            <w:rFonts w:asciiTheme="minorHAnsi" w:eastAsiaTheme="minorEastAsia" w:hAnsiTheme="minorHAnsi" w:cstheme="minorBidi"/>
            <w:i w:val="0"/>
            <w:iCs w:val="0"/>
            <w:noProof/>
            <w:szCs w:val="22"/>
          </w:rPr>
          <w:tab/>
        </w:r>
        <w:r w:rsidR="006B44FC" w:rsidRPr="00837246">
          <w:rPr>
            <w:rStyle w:val="a8"/>
            <w:rFonts w:hint="eastAsia"/>
            <w:noProof/>
          </w:rPr>
          <w:t>流量统计优化</w:t>
        </w:r>
        <w:r w:rsidR="006B44FC">
          <w:rPr>
            <w:noProof/>
            <w:webHidden/>
          </w:rPr>
          <w:tab/>
        </w:r>
        <w:r>
          <w:rPr>
            <w:noProof/>
            <w:webHidden/>
          </w:rPr>
          <w:fldChar w:fldCharType="begin"/>
        </w:r>
        <w:r w:rsidR="006B44FC">
          <w:rPr>
            <w:noProof/>
            <w:webHidden/>
          </w:rPr>
          <w:instrText xml:space="preserve"> PAGEREF _Toc422321429 \h </w:instrText>
        </w:r>
        <w:r>
          <w:rPr>
            <w:noProof/>
            <w:webHidden/>
          </w:rPr>
        </w:r>
        <w:r>
          <w:rPr>
            <w:noProof/>
            <w:webHidden/>
          </w:rPr>
          <w:fldChar w:fldCharType="separate"/>
        </w:r>
        <w:r w:rsidR="006B44FC">
          <w:rPr>
            <w:noProof/>
            <w:webHidden/>
          </w:rPr>
          <w:t>7</w:t>
        </w:r>
        <w:r>
          <w:rPr>
            <w:noProof/>
            <w:webHidden/>
          </w:rPr>
          <w:fldChar w:fldCharType="end"/>
        </w:r>
      </w:hyperlink>
    </w:p>
    <w:p w:rsidR="006B44FC" w:rsidRDefault="00EF4415">
      <w:pPr>
        <w:pStyle w:val="30"/>
        <w:tabs>
          <w:tab w:val="left" w:pos="1260"/>
          <w:tab w:val="right" w:leader="dot" w:pos="9736"/>
        </w:tabs>
        <w:rPr>
          <w:rFonts w:asciiTheme="minorHAnsi" w:eastAsiaTheme="minorEastAsia" w:hAnsiTheme="minorHAnsi" w:cstheme="minorBidi"/>
          <w:i w:val="0"/>
          <w:iCs w:val="0"/>
          <w:noProof/>
          <w:szCs w:val="22"/>
        </w:rPr>
      </w:pPr>
      <w:hyperlink w:anchor="_Toc422321430" w:history="1">
        <w:r w:rsidR="006B44FC" w:rsidRPr="00837246">
          <w:rPr>
            <w:rStyle w:val="a8"/>
            <w:rFonts w:ascii="Arial" w:hAnsi="Arial" w:cs="Arial"/>
            <w:noProof/>
          </w:rPr>
          <w:t>2.1.6</w:t>
        </w:r>
        <w:r w:rsidR="006B44FC">
          <w:rPr>
            <w:rFonts w:asciiTheme="minorHAnsi" w:eastAsiaTheme="minorEastAsia" w:hAnsiTheme="minorHAnsi" w:cstheme="minorBidi"/>
            <w:i w:val="0"/>
            <w:iCs w:val="0"/>
            <w:noProof/>
            <w:szCs w:val="22"/>
          </w:rPr>
          <w:tab/>
        </w:r>
        <w:r w:rsidR="006B44FC" w:rsidRPr="00837246">
          <w:rPr>
            <w:rStyle w:val="a8"/>
            <w:rFonts w:hint="eastAsia"/>
            <w:noProof/>
          </w:rPr>
          <w:t>告警配置优化</w:t>
        </w:r>
        <w:r w:rsidR="006B44FC">
          <w:rPr>
            <w:noProof/>
            <w:webHidden/>
          </w:rPr>
          <w:tab/>
        </w:r>
        <w:r>
          <w:rPr>
            <w:noProof/>
            <w:webHidden/>
          </w:rPr>
          <w:fldChar w:fldCharType="begin"/>
        </w:r>
        <w:r w:rsidR="006B44FC">
          <w:rPr>
            <w:noProof/>
            <w:webHidden/>
          </w:rPr>
          <w:instrText xml:space="preserve"> PAGEREF _Toc422321430 \h </w:instrText>
        </w:r>
        <w:r>
          <w:rPr>
            <w:noProof/>
            <w:webHidden/>
          </w:rPr>
        </w:r>
        <w:r>
          <w:rPr>
            <w:noProof/>
            <w:webHidden/>
          </w:rPr>
          <w:fldChar w:fldCharType="separate"/>
        </w:r>
        <w:r w:rsidR="006B44FC">
          <w:rPr>
            <w:noProof/>
            <w:webHidden/>
          </w:rPr>
          <w:t>10</w:t>
        </w:r>
        <w:r>
          <w:rPr>
            <w:noProof/>
            <w:webHidden/>
          </w:rPr>
          <w:fldChar w:fldCharType="end"/>
        </w:r>
      </w:hyperlink>
    </w:p>
    <w:p w:rsidR="006B44FC" w:rsidRDefault="00EF4415">
      <w:pPr>
        <w:pStyle w:val="30"/>
        <w:tabs>
          <w:tab w:val="left" w:pos="1260"/>
          <w:tab w:val="right" w:leader="dot" w:pos="9736"/>
        </w:tabs>
        <w:rPr>
          <w:rFonts w:asciiTheme="minorHAnsi" w:eastAsiaTheme="minorEastAsia" w:hAnsiTheme="minorHAnsi" w:cstheme="minorBidi"/>
          <w:i w:val="0"/>
          <w:iCs w:val="0"/>
          <w:noProof/>
          <w:szCs w:val="22"/>
        </w:rPr>
      </w:pPr>
      <w:hyperlink w:anchor="_Toc422321431" w:history="1">
        <w:r w:rsidR="006B44FC" w:rsidRPr="00837246">
          <w:rPr>
            <w:rStyle w:val="a8"/>
            <w:rFonts w:ascii="Arial" w:hAnsi="Arial" w:cs="Arial"/>
            <w:noProof/>
          </w:rPr>
          <w:t>2.1.7</w:t>
        </w:r>
        <w:r w:rsidR="006B44FC">
          <w:rPr>
            <w:rFonts w:asciiTheme="minorHAnsi" w:eastAsiaTheme="minorEastAsia" w:hAnsiTheme="minorHAnsi" w:cstheme="minorBidi"/>
            <w:i w:val="0"/>
            <w:iCs w:val="0"/>
            <w:noProof/>
            <w:szCs w:val="22"/>
          </w:rPr>
          <w:tab/>
        </w:r>
        <w:r w:rsidR="006B44FC" w:rsidRPr="00837246">
          <w:rPr>
            <w:rStyle w:val="a8"/>
            <w:rFonts w:hint="eastAsia"/>
            <w:noProof/>
          </w:rPr>
          <w:t>告警消息格式</w:t>
        </w:r>
        <w:r w:rsidR="006B44FC">
          <w:rPr>
            <w:noProof/>
            <w:webHidden/>
          </w:rPr>
          <w:tab/>
        </w:r>
        <w:r>
          <w:rPr>
            <w:noProof/>
            <w:webHidden/>
          </w:rPr>
          <w:fldChar w:fldCharType="begin"/>
        </w:r>
        <w:r w:rsidR="006B44FC">
          <w:rPr>
            <w:noProof/>
            <w:webHidden/>
          </w:rPr>
          <w:instrText xml:space="preserve"> PAGEREF _Toc422321431 \h </w:instrText>
        </w:r>
        <w:r>
          <w:rPr>
            <w:noProof/>
            <w:webHidden/>
          </w:rPr>
        </w:r>
        <w:r>
          <w:rPr>
            <w:noProof/>
            <w:webHidden/>
          </w:rPr>
          <w:fldChar w:fldCharType="separate"/>
        </w:r>
        <w:r w:rsidR="006B44FC">
          <w:rPr>
            <w:noProof/>
            <w:webHidden/>
          </w:rPr>
          <w:t>12</w:t>
        </w:r>
        <w:r>
          <w:rPr>
            <w:noProof/>
            <w:webHidden/>
          </w:rPr>
          <w:fldChar w:fldCharType="end"/>
        </w:r>
      </w:hyperlink>
    </w:p>
    <w:p w:rsidR="006B44FC" w:rsidRDefault="00EF4415">
      <w:pPr>
        <w:pStyle w:val="30"/>
        <w:tabs>
          <w:tab w:val="left" w:pos="1260"/>
          <w:tab w:val="right" w:leader="dot" w:pos="9736"/>
        </w:tabs>
        <w:rPr>
          <w:rFonts w:asciiTheme="minorHAnsi" w:eastAsiaTheme="minorEastAsia" w:hAnsiTheme="minorHAnsi" w:cstheme="minorBidi"/>
          <w:i w:val="0"/>
          <w:iCs w:val="0"/>
          <w:noProof/>
          <w:szCs w:val="22"/>
        </w:rPr>
      </w:pPr>
      <w:hyperlink w:anchor="_Toc422321432" w:history="1">
        <w:r w:rsidR="006B44FC" w:rsidRPr="00837246">
          <w:rPr>
            <w:rStyle w:val="a8"/>
            <w:rFonts w:ascii="Arial" w:hAnsi="Arial" w:cs="Arial"/>
            <w:noProof/>
          </w:rPr>
          <w:t>2.1.8</w:t>
        </w:r>
        <w:r w:rsidR="006B44FC">
          <w:rPr>
            <w:rFonts w:asciiTheme="minorHAnsi" w:eastAsiaTheme="minorEastAsia" w:hAnsiTheme="minorHAnsi" w:cstheme="minorBidi"/>
            <w:i w:val="0"/>
            <w:iCs w:val="0"/>
            <w:noProof/>
            <w:szCs w:val="22"/>
          </w:rPr>
          <w:tab/>
        </w:r>
        <w:r w:rsidR="006B44FC" w:rsidRPr="00837246">
          <w:rPr>
            <w:rStyle w:val="a8"/>
            <w:rFonts w:hint="eastAsia"/>
            <w:noProof/>
          </w:rPr>
          <w:t>速率限制优化</w:t>
        </w:r>
        <w:r w:rsidR="006B44FC">
          <w:rPr>
            <w:noProof/>
            <w:webHidden/>
          </w:rPr>
          <w:tab/>
        </w:r>
        <w:r>
          <w:rPr>
            <w:noProof/>
            <w:webHidden/>
          </w:rPr>
          <w:fldChar w:fldCharType="begin"/>
        </w:r>
        <w:r w:rsidR="006B44FC">
          <w:rPr>
            <w:noProof/>
            <w:webHidden/>
          </w:rPr>
          <w:instrText xml:space="preserve"> PAGEREF _Toc422321432 \h </w:instrText>
        </w:r>
        <w:r>
          <w:rPr>
            <w:noProof/>
            <w:webHidden/>
          </w:rPr>
        </w:r>
        <w:r>
          <w:rPr>
            <w:noProof/>
            <w:webHidden/>
          </w:rPr>
          <w:fldChar w:fldCharType="separate"/>
        </w:r>
        <w:r w:rsidR="006B44FC">
          <w:rPr>
            <w:noProof/>
            <w:webHidden/>
          </w:rPr>
          <w:t>14</w:t>
        </w:r>
        <w:r>
          <w:rPr>
            <w:noProof/>
            <w:webHidden/>
          </w:rPr>
          <w:fldChar w:fldCharType="end"/>
        </w:r>
      </w:hyperlink>
    </w:p>
    <w:p w:rsidR="00FE2CAC" w:rsidRDefault="00EF4415" w:rsidP="00975E88">
      <w:r>
        <w:fldChar w:fldCharType="end"/>
      </w:r>
    </w:p>
    <w:p w:rsidR="00FE2CAC" w:rsidRDefault="00FE2CAC" w:rsidP="00975E88"/>
    <w:p w:rsidR="00DE70D6" w:rsidRDefault="00DE70D6" w:rsidP="00975E88"/>
    <w:p w:rsidR="00DE70D6" w:rsidRDefault="00DE70D6" w:rsidP="00975E88"/>
    <w:p w:rsidR="00F166DE" w:rsidRDefault="00F166DE" w:rsidP="00975E88"/>
    <w:p w:rsidR="00F166DE" w:rsidRDefault="00F166DE" w:rsidP="00975E88"/>
    <w:p w:rsidR="00D468CF" w:rsidRDefault="00D468CF" w:rsidP="00065D84">
      <w:pPr>
        <w:spacing w:before="100" w:beforeAutospacing="1" w:after="100" w:afterAutospacing="1"/>
        <w:jc w:val="center"/>
        <w:rPr>
          <w:rFonts w:ascii="黑体" w:eastAsia="黑体" w:hAnsi="宋体" w:cs="黑体"/>
          <w:b/>
          <w:bCs/>
          <w:color w:val="000000"/>
          <w:sz w:val="36"/>
          <w:szCs w:val="36"/>
        </w:rPr>
        <w:sectPr w:rsidR="00D468CF" w:rsidSect="00065D84">
          <w:headerReference w:type="default" r:id="rId11"/>
          <w:footerReference w:type="default" r:id="rId12"/>
          <w:pgSz w:w="11906" w:h="16838" w:code="9"/>
          <w:pgMar w:top="1440" w:right="1080" w:bottom="1440" w:left="1080" w:header="851" w:footer="851" w:gutter="0"/>
          <w:pgNumType w:fmt="upperRoman" w:start="1"/>
          <w:cols w:space="425"/>
          <w:docGrid w:type="linesAndChars" w:linePitch="350" w:charSpace="2824"/>
        </w:sectPr>
      </w:pPr>
    </w:p>
    <w:p w:rsidR="00FC4A24" w:rsidRDefault="00B358A1" w:rsidP="004F5FBF">
      <w:pPr>
        <w:pStyle w:val="1"/>
        <w:spacing w:beforeLines="0" w:beforeAutospacing="1" w:afterLines="0" w:afterAutospacing="1"/>
        <w:ind w:left="431" w:hanging="431"/>
      </w:pPr>
      <w:bookmarkStart w:id="7" w:name="_Toc422321422"/>
      <w:r>
        <w:rPr>
          <w:rFonts w:hint="eastAsia"/>
        </w:rPr>
        <w:lastRenderedPageBreak/>
        <w:t>编写目的</w:t>
      </w:r>
      <w:bookmarkEnd w:id="7"/>
    </w:p>
    <w:p w:rsidR="007E6232" w:rsidRDefault="007E6232" w:rsidP="007527D8">
      <w:pPr>
        <w:adjustRightInd w:val="0"/>
        <w:snapToGrid w:val="0"/>
        <w:ind w:leftChars="6" w:left="13" w:firstLine="407"/>
      </w:pPr>
      <w:r>
        <w:rPr>
          <w:rFonts w:hint="eastAsia"/>
        </w:rPr>
        <w:t>随着工业以太网交换机采用的交换芯片的更换，原</w:t>
      </w:r>
      <w:r>
        <w:rPr>
          <w:rFonts w:hint="eastAsia"/>
        </w:rPr>
        <w:t>OBNet</w:t>
      </w:r>
      <w:r>
        <w:rPr>
          <w:rFonts w:hint="eastAsia"/>
        </w:rPr>
        <w:t>与板卡之间通讯的私有网络协议逐渐暴露出其协议的缺陷，主要体现为扩展性比较差，协议定义与芯片的关联较大。从而带来了一系列版本之间兼容性问题。因此结合不同厂商和不同芯片之间的差异，网络开发组整合了软件平台，</w:t>
      </w:r>
      <w:r w:rsidR="007855BA">
        <w:rPr>
          <w:rFonts w:hint="eastAsia"/>
        </w:rPr>
        <w:t>建立了交换芯片硬件适配层（</w:t>
      </w:r>
      <w:r w:rsidR="007855BA">
        <w:rPr>
          <w:rFonts w:hint="eastAsia"/>
        </w:rPr>
        <w:t>HAL</w:t>
      </w:r>
      <w:r w:rsidR="007855BA">
        <w:rPr>
          <w:rFonts w:hint="eastAsia"/>
        </w:rPr>
        <w:t>），尽量统一软件底层调用接口，为统一网络协议和界面的统一奠定了基础。</w:t>
      </w:r>
    </w:p>
    <w:p w:rsidR="007E6232" w:rsidRPr="007E6232" w:rsidRDefault="007E6232" w:rsidP="007855BA">
      <w:pPr>
        <w:adjustRightInd w:val="0"/>
        <w:snapToGrid w:val="0"/>
      </w:pPr>
    </w:p>
    <w:p w:rsidR="009C2BB3" w:rsidRDefault="009C2BB3" w:rsidP="007527D8">
      <w:pPr>
        <w:adjustRightInd w:val="0"/>
        <w:snapToGrid w:val="0"/>
        <w:ind w:leftChars="6" w:left="13" w:firstLine="407"/>
      </w:pPr>
      <w:r>
        <w:rPr>
          <w:rFonts w:hint="eastAsia"/>
        </w:rPr>
        <w:t>该文档由网络</w:t>
      </w:r>
      <w:r w:rsidR="007E6232">
        <w:rPr>
          <w:rFonts w:hint="eastAsia"/>
        </w:rPr>
        <w:t>开发</w:t>
      </w:r>
      <w:r>
        <w:rPr>
          <w:rFonts w:hint="eastAsia"/>
        </w:rPr>
        <w:t>组</w:t>
      </w:r>
      <w:r w:rsidR="00B7202C">
        <w:rPr>
          <w:rFonts w:hint="eastAsia"/>
        </w:rPr>
        <w:t>向软件组提出的网管软件开发需求</w:t>
      </w:r>
      <w:r>
        <w:rPr>
          <w:rFonts w:hint="eastAsia"/>
        </w:rPr>
        <w:t>，为</w:t>
      </w:r>
      <w:r w:rsidR="00B7202C">
        <w:rPr>
          <w:rFonts w:hint="eastAsia"/>
        </w:rPr>
        <w:t>软件组开发网管软件作了书面方式的需求说明，更好地为</w:t>
      </w:r>
      <w:r w:rsidR="00B7202C" w:rsidRPr="00AB683E">
        <w:rPr>
          <w:rFonts w:hint="eastAsia"/>
          <w:szCs w:val="21"/>
        </w:rPr>
        <w:t>为</w:t>
      </w:r>
      <w:r w:rsidR="00B7202C">
        <w:rPr>
          <w:rFonts w:hint="eastAsia"/>
        </w:rPr>
        <w:t>网管软件</w:t>
      </w:r>
      <w:r w:rsidR="00B7202C" w:rsidRPr="00AB683E">
        <w:rPr>
          <w:rFonts w:hint="eastAsia"/>
          <w:szCs w:val="21"/>
        </w:rPr>
        <w:t>软件设计、确认和验证提供一个基准</w:t>
      </w:r>
      <w:r w:rsidR="00B7202C">
        <w:rPr>
          <w:rFonts w:hint="eastAsia"/>
          <w:szCs w:val="21"/>
        </w:rPr>
        <w:t>。</w:t>
      </w:r>
    </w:p>
    <w:p w:rsidR="00752AB2" w:rsidRDefault="009C2BB3" w:rsidP="00B80F57">
      <w:pPr>
        <w:adjustRightInd w:val="0"/>
        <w:snapToGrid w:val="0"/>
        <w:ind w:firstLine="420"/>
      </w:pPr>
      <w:r>
        <w:rPr>
          <w:rFonts w:hint="eastAsia"/>
        </w:rPr>
        <w:t>文档适用目标范围包括：</w:t>
      </w:r>
      <w:r w:rsidR="007E6232">
        <w:rPr>
          <w:rFonts w:hint="eastAsia"/>
        </w:rPr>
        <w:t>网络开发</w:t>
      </w:r>
      <w:r w:rsidR="00B7202C">
        <w:rPr>
          <w:rFonts w:hint="eastAsia"/>
        </w:rPr>
        <w:t>组</w:t>
      </w:r>
      <w:r>
        <w:rPr>
          <w:rFonts w:hint="eastAsia"/>
        </w:rPr>
        <w:t>开发</w:t>
      </w:r>
      <w:r w:rsidR="007527D8">
        <w:rPr>
          <w:rFonts w:hint="eastAsia"/>
        </w:rPr>
        <w:t>人员</w:t>
      </w:r>
      <w:r>
        <w:rPr>
          <w:rFonts w:hint="eastAsia"/>
        </w:rPr>
        <w:t>、</w:t>
      </w:r>
      <w:r w:rsidR="00B7202C">
        <w:rPr>
          <w:rFonts w:hint="eastAsia"/>
        </w:rPr>
        <w:t>软件组</w:t>
      </w:r>
      <w:r w:rsidR="007E6232">
        <w:rPr>
          <w:rFonts w:hint="eastAsia"/>
        </w:rPr>
        <w:t>相关</w:t>
      </w:r>
      <w:r w:rsidR="00B7202C">
        <w:rPr>
          <w:rFonts w:hint="eastAsia"/>
        </w:rPr>
        <w:t>开发人员</w:t>
      </w:r>
      <w:r w:rsidR="007527D8">
        <w:rPr>
          <w:rFonts w:hint="eastAsia"/>
        </w:rPr>
        <w:t>等。</w:t>
      </w:r>
    </w:p>
    <w:p w:rsidR="00BC1D87" w:rsidRDefault="00B7202C" w:rsidP="00B7202C">
      <w:pPr>
        <w:pStyle w:val="1"/>
        <w:spacing w:beforeLines="0" w:beforeAutospacing="1" w:afterLines="0" w:afterAutospacing="1"/>
        <w:ind w:left="431" w:hanging="431"/>
      </w:pPr>
      <w:bookmarkStart w:id="8" w:name="_Toc422321423"/>
      <w:bookmarkStart w:id="9" w:name="_Toc329535478"/>
      <w:bookmarkStart w:id="10" w:name="_Toc329594157"/>
      <w:r>
        <w:rPr>
          <w:rFonts w:hint="eastAsia"/>
        </w:rPr>
        <w:t>需求说明</w:t>
      </w:r>
      <w:bookmarkEnd w:id="8"/>
    </w:p>
    <w:p w:rsidR="00E628D3" w:rsidRDefault="007855BA" w:rsidP="00D612D0">
      <w:pPr>
        <w:pStyle w:val="2"/>
        <w:spacing w:beforeLines="20" w:beforeAutospacing="0" w:afterLines="20" w:afterAutospacing="0"/>
        <w:ind w:left="0" w:firstLine="113"/>
      </w:pPr>
      <w:bookmarkStart w:id="11" w:name="_Toc422321424"/>
      <w:bookmarkStart w:id="12" w:name="OLE_LINK1"/>
      <w:bookmarkStart w:id="13" w:name="OLE_LINK2"/>
      <w:r>
        <w:rPr>
          <w:rFonts w:hint="eastAsia"/>
        </w:rPr>
        <w:t>第一阶段</w:t>
      </w:r>
      <w:r w:rsidR="00550BE4">
        <w:rPr>
          <w:rFonts w:hint="eastAsia"/>
        </w:rPr>
        <w:t>优化</w:t>
      </w:r>
      <w:r>
        <w:rPr>
          <w:rFonts w:hint="eastAsia"/>
        </w:rPr>
        <w:t>需求</w:t>
      </w:r>
      <w:r w:rsidR="00847E65">
        <w:rPr>
          <w:rFonts w:hint="eastAsia"/>
        </w:rPr>
        <w:t>（针对农信项目）</w:t>
      </w:r>
      <w:bookmarkEnd w:id="11"/>
    </w:p>
    <w:p w:rsidR="00CC0CB7" w:rsidRDefault="00CC0CB7" w:rsidP="00CC0CB7">
      <w:pPr>
        <w:pStyle w:val="3"/>
      </w:pPr>
      <w:bookmarkStart w:id="14" w:name="_Toc422321425"/>
      <w:bookmarkEnd w:id="12"/>
      <w:bookmarkEnd w:id="13"/>
      <w:r>
        <w:rPr>
          <w:rFonts w:hint="eastAsia"/>
        </w:rPr>
        <w:t>设备寻呼优化</w:t>
      </w:r>
      <w:bookmarkEnd w:id="14"/>
    </w:p>
    <w:p w:rsidR="00CA2CD7" w:rsidRPr="00CA2CD7" w:rsidRDefault="00CC0CB7" w:rsidP="00D612D0">
      <w:pPr>
        <w:numPr>
          <w:ilvl w:val="0"/>
          <w:numId w:val="38"/>
        </w:numPr>
        <w:spacing w:afterLines="50"/>
        <w:rPr>
          <w:b/>
          <w:sz w:val="18"/>
          <w:szCs w:val="18"/>
        </w:rPr>
      </w:pPr>
      <w:r w:rsidRPr="00CA2CD7">
        <w:rPr>
          <w:rFonts w:hint="eastAsia"/>
          <w:b/>
          <w:sz w:val="18"/>
          <w:szCs w:val="18"/>
        </w:rPr>
        <w:t>原寻呼回应：</w:t>
      </w:r>
    </w:p>
    <w:tbl>
      <w:tblPr>
        <w:tblW w:w="0" w:type="auto"/>
        <w:tblInd w:w="534"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tblPr>
      <w:tblGrid>
        <w:gridCol w:w="2409"/>
        <w:gridCol w:w="709"/>
        <w:gridCol w:w="6237"/>
      </w:tblGrid>
      <w:tr w:rsidR="00CC0CB7" w:rsidRPr="00DD4A1E" w:rsidTr="00B1623A">
        <w:tc>
          <w:tcPr>
            <w:tcW w:w="2409" w:type="dxa"/>
            <w:tcBorders>
              <w:top w:val="single" w:sz="12" w:space="0" w:color="auto"/>
              <w:left w:val="single" w:sz="12" w:space="0" w:color="auto"/>
              <w:bottom w:val="single" w:sz="4" w:space="0" w:color="000000"/>
              <w:right w:val="single" w:sz="4" w:space="0" w:color="000000"/>
            </w:tcBorders>
          </w:tcPr>
          <w:p w:rsidR="00CC0CB7" w:rsidRPr="005246E3" w:rsidRDefault="00CC0CB7" w:rsidP="00B1623A">
            <w:pPr>
              <w:spacing w:line="0" w:lineRule="atLeast"/>
              <w:jc w:val="center"/>
              <w:rPr>
                <w:rFonts w:ascii="黑体" w:eastAsia="黑体"/>
                <w:sz w:val="18"/>
                <w:szCs w:val="18"/>
              </w:rPr>
            </w:pPr>
            <w:r w:rsidRPr="005246E3">
              <w:rPr>
                <w:rFonts w:ascii="黑体" w:eastAsia="黑体" w:hint="eastAsia"/>
                <w:sz w:val="18"/>
                <w:szCs w:val="18"/>
              </w:rPr>
              <w:t>值域</w:t>
            </w:r>
          </w:p>
        </w:tc>
        <w:tc>
          <w:tcPr>
            <w:tcW w:w="709" w:type="dxa"/>
            <w:tcBorders>
              <w:top w:val="single" w:sz="12" w:space="0" w:color="auto"/>
              <w:left w:val="single" w:sz="4" w:space="0" w:color="000000"/>
              <w:bottom w:val="single" w:sz="4" w:space="0" w:color="000000"/>
              <w:right w:val="single" w:sz="4" w:space="0" w:color="000000"/>
            </w:tcBorders>
          </w:tcPr>
          <w:p w:rsidR="00CC0CB7" w:rsidRPr="005246E3" w:rsidRDefault="00CC0CB7" w:rsidP="00B1623A">
            <w:pPr>
              <w:spacing w:line="0" w:lineRule="atLeast"/>
              <w:jc w:val="center"/>
              <w:rPr>
                <w:rFonts w:ascii="黑体" w:eastAsia="黑体"/>
                <w:sz w:val="18"/>
                <w:szCs w:val="18"/>
              </w:rPr>
            </w:pPr>
            <w:r w:rsidRPr="005246E3">
              <w:rPr>
                <w:rFonts w:ascii="黑体" w:eastAsia="黑体" w:hint="eastAsia"/>
                <w:sz w:val="18"/>
                <w:szCs w:val="18"/>
              </w:rPr>
              <w:t>字节</w:t>
            </w:r>
          </w:p>
        </w:tc>
        <w:tc>
          <w:tcPr>
            <w:tcW w:w="6237" w:type="dxa"/>
            <w:tcBorders>
              <w:top w:val="single" w:sz="12" w:space="0" w:color="auto"/>
              <w:left w:val="single" w:sz="4" w:space="0" w:color="000000"/>
              <w:bottom w:val="single" w:sz="4" w:space="0" w:color="000000"/>
              <w:right w:val="single" w:sz="12" w:space="0" w:color="auto"/>
            </w:tcBorders>
          </w:tcPr>
          <w:p w:rsidR="00CC0CB7" w:rsidRPr="005246E3" w:rsidRDefault="00CC0CB7" w:rsidP="00B1623A">
            <w:pPr>
              <w:spacing w:line="0" w:lineRule="atLeast"/>
              <w:jc w:val="center"/>
              <w:rPr>
                <w:rFonts w:ascii="黑体" w:eastAsia="黑体"/>
                <w:sz w:val="18"/>
                <w:szCs w:val="18"/>
              </w:rPr>
            </w:pPr>
            <w:r w:rsidRPr="005246E3">
              <w:rPr>
                <w:rFonts w:ascii="黑体" w:eastAsia="黑体" w:hint="eastAsia"/>
                <w:sz w:val="18"/>
                <w:szCs w:val="18"/>
              </w:rPr>
              <w:t>分配值</w:t>
            </w:r>
          </w:p>
        </w:tc>
      </w:tr>
      <w:tr w:rsidR="00CC0CB7" w:rsidTr="00B1623A">
        <w:tc>
          <w:tcPr>
            <w:tcW w:w="2409" w:type="dxa"/>
            <w:tcBorders>
              <w:top w:val="single" w:sz="4" w:space="0" w:color="000000"/>
              <w:left w:val="single" w:sz="12" w:space="0" w:color="auto"/>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sz w:val="18"/>
                <w:szCs w:val="18"/>
              </w:rPr>
              <w:t>DMA</w:t>
            </w:r>
          </w:p>
        </w:tc>
        <w:tc>
          <w:tcPr>
            <w:tcW w:w="709" w:type="dxa"/>
            <w:tcBorders>
              <w:top w:val="single" w:sz="4" w:space="0" w:color="000000"/>
              <w:left w:val="single" w:sz="4" w:space="0" w:color="000000"/>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sz w:val="18"/>
                <w:szCs w:val="18"/>
              </w:rPr>
              <w:t>6</w:t>
            </w:r>
          </w:p>
        </w:tc>
        <w:tc>
          <w:tcPr>
            <w:tcW w:w="6237" w:type="dxa"/>
            <w:tcBorders>
              <w:top w:val="single" w:sz="4" w:space="0" w:color="000000"/>
              <w:left w:val="single" w:sz="4" w:space="0" w:color="000000"/>
              <w:bottom w:val="single" w:sz="4" w:space="0" w:color="000000"/>
              <w:right w:val="single" w:sz="12" w:space="0" w:color="auto"/>
            </w:tcBorders>
          </w:tcPr>
          <w:p w:rsidR="00CC0CB7" w:rsidRPr="005246E3" w:rsidRDefault="00CC0CB7" w:rsidP="00B1623A">
            <w:pPr>
              <w:spacing w:line="0" w:lineRule="atLeast"/>
              <w:rPr>
                <w:sz w:val="18"/>
                <w:szCs w:val="18"/>
              </w:rPr>
            </w:pPr>
            <w:r w:rsidRPr="005246E3">
              <w:rPr>
                <w:rFonts w:hint="eastAsia"/>
                <w:sz w:val="18"/>
                <w:szCs w:val="18"/>
              </w:rPr>
              <w:t>服务器</w:t>
            </w:r>
            <w:r w:rsidRPr="005246E3">
              <w:rPr>
                <w:sz w:val="18"/>
                <w:szCs w:val="18"/>
              </w:rPr>
              <w:t>MAC</w:t>
            </w:r>
            <w:r w:rsidRPr="005246E3">
              <w:rPr>
                <w:rFonts w:hint="eastAsia"/>
                <w:sz w:val="18"/>
                <w:szCs w:val="18"/>
              </w:rPr>
              <w:t>地址</w:t>
            </w:r>
          </w:p>
        </w:tc>
      </w:tr>
      <w:tr w:rsidR="00CC0CB7" w:rsidTr="00B1623A">
        <w:tc>
          <w:tcPr>
            <w:tcW w:w="2409" w:type="dxa"/>
            <w:tcBorders>
              <w:top w:val="single" w:sz="4" w:space="0" w:color="000000"/>
              <w:left w:val="single" w:sz="12" w:space="0" w:color="auto"/>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sz w:val="18"/>
                <w:szCs w:val="18"/>
              </w:rPr>
              <w:t>SMA</w:t>
            </w:r>
          </w:p>
        </w:tc>
        <w:tc>
          <w:tcPr>
            <w:tcW w:w="709" w:type="dxa"/>
            <w:tcBorders>
              <w:top w:val="single" w:sz="4" w:space="0" w:color="000000"/>
              <w:left w:val="single" w:sz="4" w:space="0" w:color="000000"/>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sz w:val="18"/>
                <w:szCs w:val="18"/>
              </w:rPr>
              <w:t>6</w:t>
            </w:r>
          </w:p>
        </w:tc>
        <w:tc>
          <w:tcPr>
            <w:tcW w:w="6237" w:type="dxa"/>
            <w:tcBorders>
              <w:top w:val="single" w:sz="4" w:space="0" w:color="000000"/>
              <w:left w:val="single" w:sz="4" w:space="0" w:color="000000"/>
              <w:bottom w:val="single" w:sz="4" w:space="0" w:color="000000"/>
              <w:right w:val="single" w:sz="12" w:space="0" w:color="auto"/>
            </w:tcBorders>
          </w:tcPr>
          <w:p w:rsidR="00CC0CB7" w:rsidRPr="005246E3" w:rsidRDefault="00CC0CB7" w:rsidP="00B1623A">
            <w:pPr>
              <w:spacing w:line="0" w:lineRule="atLeast"/>
              <w:rPr>
                <w:sz w:val="18"/>
                <w:szCs w:val="18"/>
              </w:rPr>
            </w:pPr>
            <w:r w:rsidRPr="005246E3">
              <w:rPr>
                <w:rFonts w:hint="eastAsia"/>
                <w:sz w:val="18"/>
                <w:szCs w:val="18"/>
              </w:rPr>
              <w:t>设备</w:t>
            </w:r>
            <w:r w:rsidRPr="005246E3">
              <w:rPr>
                <w:sz w:val="18"/>
                <w:szCs w:val="18"/>
              </w:rPr>
              <w:t>MAC</w:t>
            </w:r>
            <w:r w:rsidRPr="005246E3">
              <w:rPr>
                <w:rFonts w:hint="eastAsia"/>
                <w:sz w:val="18"/>
                <w:szCs w:val="18"/>
              </w:rPr>
              <w:t>地址</w:t>
            </w:r>
          </w:p>
        </w:tc>
      </w:tr>
      <w:tr w:rsidR="00CC0CB7" w:rsidTr="00B1623A">
        <w:tc>
          <w:tcPr>
            <w:tcW w:w="2409" w:type="dxa"/>
            <w:tcBorders>
              <w:top w:val="single" w:sz="4" w:space="0" w:color="000000"/>
              <w:left w:val="single" w:sz="12" w:space="0" w:color="auto"/>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sz w:val="18"/>
                <w:szCs w:val="18"/>
              </w:rPr>
              <w:t>Ether Type</w:t>
            </w:r>
          </w:p>
        </w:tc>
        <w:tc>
          <w:tcPr>
            <w:tcW w:w="709" w:type="dxa"/>
            <w:tcBorders>
              <w:top w:val="single" w:sz="4" w:space="0" w:color="000000"/>
              <w:left w:val="single" w:sz="4" w:space="0" w:color="000000"/>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sz w:val="18"/>
                <w:szCs w:val="18"/>
              </w:rPr>
              <w:t>2</w:t>
            </w:r>
          </w:p>
        </w:tc>
        <w:tc>
          <w:tcPr>
            <w:tcW w:w="6237" w:type="dxa"/>
            <w:tcBorders>
              <w:top w:val="single" w:sz="4" w:space="0" w:color="000000"/>
              <w:left w:val="single" w:sz="4" w:space="0" w:color="000000"/>
              <w:bottom w:val="single" w:sz="4" w:space="0" w:color="000000"/>
              <w:right w:val="single" w:sz="12" w:space="0" w:color="auto"/>
            </w:tcBorders>
          </w:tcPr>
          <w:p w:rsidR="00CC0CB7" w:rsidRPr="005246E3" w:rsidRDefault="00CC0CB7" w:rsidP="00B1623A">
            <w:pPr>
              <w:spacing w:line="0" w:lineRule="atLeast"/>
              <w:rPr>
                <w:sz w:val="18"/>
                <w:szCs w:val="18"/>
              </w:rPr>
            </w:pPr>
            <w:r w:rsidRPr="005246E3">
              <w:rPr>
                <w:sz w:val="18"/>
                <w:szCs w:val="18"/>
              </w:rPr>
              <w:t>(0x) 88 B7</w:t>
            </w:r>
          </w:p>
        </w:tc>
      </w:tr>
      <w:tr w:rsidR="00CC0CB7" w:rsidTr="00B1623A">
        <w:tc>
          <w:tcPr>
            <w:tcW w:w="2409" w:type="dxa"/>
            <w:tcBorders>
              <w:top w:val="single" w:sz="4" w:space="0" w:color="000000"/>
              <w:left w:val="single" w:sz="12" w:space="0" w:color="auto"/>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sz w:val="18"/>
                <w:szCs w:val="18"/>
              </w:rPr>
              <w:t>Organization Code</w:t>
            </w:r>
          </w:p>
        </w:tc>
        <w:tc>
          <w:tcPr>
            <w:tcW w:w="709" w:type="dxa"/>
            <w:tcBorders>
              <w:top w:val="single" w:sz="4" w:space="0" w:color="000000"/>
              <w:left w:val="single" w:sz="4" w:space="0" w:color="000000"/>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sz w:val="18"/>
                <w:szCs w:val="18"/>
              </w:rPr>
              <w:t>3</w:t>
            </w:r>
          </w:p>
        </w:tc>
        <w:tc>
          <w:tcPr>
            <w:tcW w:w="6237" w:type="dxa"/>
            <w:tcBorders>
              <w:top w:val="single" w:sz="4" w:space="0" w:color="000000"/>
              <w:left w:val="single" w:sz="4" w:space="0" w:color="000000"/>
              <w:bottom w:val="single" w:sz="4" w:space="0" w:color="000000"/>
              <w:right w:val="single" w:sz="12" w:space="0" w:color="auto"/>
            </w:tcBorders>
          </w:tcPr>
          <w:p w:rsidR="00CC0CB7" w:rsidRPr="005246E3" w:rsidRDefault="00CC0CB7" w:rsidP="00B1623A">
            <w:pPr>
              <w:spacing w:line="0" w:lineRule="atLeast"/>
              <w:rPr>
                <w:sz w:val="18"/>
                <w:szCs w:val="18"/>
              </w:rPr>
            </w:pPr>
            <w:r w:rsidRPr="005246E3">
              <w:rPr>
                <w:rFonts w:hint="eastAsia"/>
                <w:sz w:val="18"/>
                <w:szCs w:val="18"/>
              </w:rPr>
              <w:t>设备</w:t>
            </w:r>
            <w:r w:rsidRPr="005246E3">
              <w:rPr>
                <w:sz w:val="18"/>
                <w:szCs w:val="18"/>
              </w:rPr>
              <w:t>MAC</w:t>
            </w:r>
            <w:r w:rsidRPr="005246E3">
              <w:rPr>
                <w:rFonts w:hint="eastAsia"/>
                <w:sz w:val="18"/>
                <w:szCs w:val="18"/>
              </w:rPr>
              <w:t>地址前三字节</w:t>
            </w:r>
            <w:r w:rsidRPr="005246E3">
              <w:rPr>
                <w:sz w:val="18"/>
                <w:szCs w:val="18"/>
              </w:rPr>
              <w:t xml:space="preserve"> </w:t>
            </w:r>
          </w:p>
        </w:tc>
      </w:tr>
      <w:tr w:rsidR="00CC0CB7" w:rsidTr="00B1623A">
        <w:tc>
          <w:tcPr>
            <w:tcW w:w="2409" w:type="dxa"/>
            <w:tcBorders>
              <w:top w:val="single" w:sz="4" w:space="0" w:color="000000"/>
              <w:left w:val="single" w:sz="12" w:space="0" w:color="auto"/>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sz w:val="18"/>
                <w:szCs w:val="18"/>
              </w:rPr>
              <w:t>Protocol Type</w:t>
            </w:r>
          </w:p>
        </w:tc>
        <w:tc>
          <w:tcPr>
            <w:tcW w:w="709" w:type="dxa"/>
            <w:tcBorders>
              <w:top w:val="single" w:sz="4" w:space="0" w:color="000000"/>
              <w:left w:val="single" w:sz="4" w:space="0" w:color="000000"/>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sz w:val="18"/>
                <w:szCs w:val="18"/>
              </w:rPr>
              <w:t>2</w:t>
            </w:r>
          </w:p>
        </w:tc>
        <w:tc>
          <w:tcPr>
            <w:tcW w:w="6237" w:type="dxa"/>
            <w:tcBorders>
              <w:top w:val="single" w:sz="4" w:space="0" w:color="000000"/>
              <w:left w:val="single" w:sz="4" w:space="0" w:color="000000"/>
              <w:bottom w:val="single" w:sz="4" w:space="0" w:color="000000"/>
              <w:right w:val="single" w:sz="12" w:space="0" w:color="auto"/>
            </w:tcBorders>
          </w:tcPr>
          <w:p w:rsidR="00CC0CB7" w:rsidRPr="005246E3" w:rsidRDefault="00CC0CB7" w:rsidP="00B1623A">
            <w:pPr>
              <w:spacing w:line="0" w:lineRule="atLeast"/>
              <w:rPr>
                <w:sz w:val="18"/>
                <w:szCs w:val="18"/>
              </w:rPr>
            </w:pPr>
            <w:r w:rsidRPr="005246E3">
              <w:rPr>
                <w:sz w:val="18"/>
                <w:szCs w:val="18"/>
              </w:rPr>
              <w:t>(0x) 00 02</w:t>
            </w:r>
          </w:p>
        </w:tc>
      </w:tr>
      <w:tr w:rsidR="00CC0CB7" w:rsidTr="00B1623A">
        <w:tc>
          <w:tcPr>
            <w:tcW w:w="2409" w:type="dxa"/>
            <w:tcBorders>
              <w:top w:val="single" w:sz="4" w:space="0" w:color="000000"/>
              <w:left w:val="single" w:sz="12" w:space="0" w:color="auto"/>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sz w:val="18"/>
                <w:szCs w:val="18"/>
              </w:rPr>
              <w:t>Version</w:t>
            </w:r>
          </w:p>
        </w:tc>
        <w:tc>
          <w:tcPr>
            <w:tcW w:w="709" w:type="dxa"/>
            <w:tcBorders>
              <w:top w:val="single" w:sz="4" w:space="0" w:color="000000"/>
              <w:left w:val="single" w:sz="4" w:space="0" w:color="000000"/>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sz w:val="18"/>
                <w:szCs w:val="18"/>
              </w:rPr>
              <w:t>1</w:t>
            </w:r>
          </w:p>
        </w:tc>
        <w:tc>
          <w:tcPr>
            <w:tcW w:w="6237" w:type="dxa"/>
            <w:tcBorders>
              <w:top w:val="single" w:sz="4" w:space="0" w:color="000000"/>
              <w:left w:val="single" w:sz="4" w:space="0" w:color="000000"/>
              <w:bottom w:val="single" w:sz="4" w:space="0" w:color="000000"/>
              <w:right w:val="single" w:sz="12" w:space="0" w:color="auto"/>
            </w:tcBorders>
          </w:tcPr>
          <w:p w:rsidR="00CC0CB7" w:rsidRPr="005246E3" w:rsidRDefault="00CC0CB7" w:rsidP="00B1623A">
            <w:pPr>
              <w:spacing w:line="0" w:lineRule="atLeast"/>
              <w:rPr>
                <w:sz w:val="18"/>
                <w:szCs w:val="18"/>
              </w:rPr>
            </w:pPr>
            <w:r w:rsidRPr="005246E3">
              <w:rPr>
                <w:sz w:val="18"/>
                <w:szCs w:val="18"/>
              </w:rPr>
              <w:t>(0x) 00</w:t>
            </w:r>
          </w:p>
        </w:tc>
      </w:tr>
      <w:tr w:rsidR="00CC0CB7" w:rsidTr="00B1623A">
        <w:tc>
          <w:tcPr>
            <w:tcW w:w="2409" w:type="dxa"/>
            <w:tcBorders>
              <w:top w:val="single" w:sz="4" w:space="0" w:color="000000"/>
              <w:left w:val="single" w:sz="12" w:space="0" w:color="auto"/>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sz w:val="18"/>
                <w:szCs w:val="18"/>
              </w:rPr>
              <w:t>Message Type</w:t>
            </w:r>
          </w:p>
        </w:tc>
        <w:tc>
          <w:tcPr>
            <w:tcW w:w="709" w:type="dxa"/>
            <w:tcBorders>
              <w:top w:val="single" w:sz="4" w:space="0" w:color="000000"/>
              <w:left w:val="single" w:sz="4" w:space="0" w:color="000000"/>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sz w:val="18"/>
                <w:szCs w:val="18"/>
              </w:rPr>
              <w:t>1</w:t>
            </w:r>
          </w:p>
        </w:tc>
        <w:tc>
          <w:tcPr>
            <w:tcW w:w="6237" w:type="dxa"/>
            <w:tcBorders>
              <w:top w:val="single" w:sz="4" w:space="0" w:color="000000"/>
              <w:left w:val="single" w:sz="4" w:space="0" w:color="000000"/>
              <w:bottom w:val="single" w:sz="4" w:space="0" w:color="000000"/>
              <w:right w:val="single" w:sz="12" w:space="0" w:color="auto"/>
            </w:tcBorders>
          </w:tcPr>
          <w:p w:rsidR="00CC0CB7" w:rsidRPr="005246E3" w:rsidRDefault="00CC0CB7" w:rsidP="00B1623A">
            <w:pPr>
              <w:spacing w:line="0" w:lineRule="atLeast"/>
              <w:rPr>
                <w:sz w:val="18"/>
                <w:szCs w:val="18"/>
              </w:rPr>
            </w:pPr>
            <w:r w:rsidRPr="005246E3">
              <w:rPr>
                <w:sz w:val="18"/>
                <w:szCs w:val="18"/>
              </w:rPr>
              <w:t>(0x) 82 (Response)</w:t>
            </w:r>
          </w:p>
        </w:tc>
      </w:tr>
      <w:tr w:rsidR="00CC0CB7" w:rsidTr="00B1623A">
        <w:tc>
          <w:tcPr>
            <w:tcW w:w="2409" w:type="dxa"/>
            <w:tcBorders>
              <w:top w:val="single" w:sz="4" w:space="0" w:color="000000"/>
              <w:left w:val="single" w:sz="12" w:space="0" w:color="auto"/>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sz w:val="18"/>
                <w:szCs w:val="18"/>
              </w:rPr>
              <w:t>Message Length</w:t>
            </w:r>
          </w:p>
        </w:tc>
        <w:tc>
          <w:tcPr>
            <w:tcW w:w="709" w:type="dxa"/>
            <w:tcBorders>
              <w:top w:val="single" w:sz="4" w:space="0" w:color="000000"/>
              <w:left w:val="single" w:sz="4" w:space="0" w:color="000000"/>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sz w:val="18"/>
                <w:szCs w:val="18"/>
              </w:rPr>
              <w:t>2</w:t>
            </w:r>
          </w:p>
        </w:tc>
        <w:tc>
          <w:tcPr>
            <w:tcW w:w="6237" w:type="dxa"/>
            <w:tcBorders>
              <w:top w:val="single" w:sz="4" w:space="0" w:color="000000"/>
              <w:left w:val="single" w:sz="4" w:space="0" w:color="000000"/>
              <w:bottom w:val="single" w:sz="4" w:space="0" w:color="000000"/>
              <w:right w:val="single" w:sz="12" w:space="0" w:color="auto"/>
            </w:tcBorders>
          </w:tcPr>
          <w:p w:rsidR="00CC0CB7" w:rsidRPr="005246E3" w:rsidRDefault="00CC0CB7" w:rsidP="00B1623A">
            <w:pPr>
              <w:spacing w:line="0" w:lineRule="atLeast"/>
              <w:rPr>
                <w:sz w:val="18"/>
                <w:szCs w:val="18"/>
              </w:rPr>
            </w:pPr>
            <w:r w:rsidRPr="005246E3">
              <w:rPr>
                <w:sz w:val="18"/>
                <w:szCs w:val="18"/>
              </w:rPr>
              <w:t>(0x) 00 3C (60 Byte)</w:t>
            </w:r>
          </w:p>
        </w:tc>
      </w:tr>
      <w:tr w:rsidR="00CC0CB7" w:rsidTr="00B1623A">
        <w:tc>
          <w:tcPr>
            <w:tcW w:w="2409" w:type="dxa"/>
            <w:tcBorders>
              <w:top w:val="single" w:sz="4" w:space="0" w:color="000000"/>
              <w:left w:val="single" w:sz="12" w:space="0" w:color="auto"/>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sz w:val="18"/>
                <w:szCs w:val="18"/>
              </w:rPr>
              <w:t>Request ID</w:t>
            </w:r>
          </w:p>
        </w:tc>
        <w:tc>
          <w:tcPr>
            <w:tcW w:w="709" w:type="dxa"/>
            <w:tcBorders>
              <w:top w:val="single" w:sz="4" w:space="0" w:color="000000"/>
              <w:left w:val="single" w:sz="4" w:space="0" w:color="000000"/>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sz w:val="18"/>
                <w:szCs w:val="18"/>
              </w:rPr>
              <w:t>2</w:t>
            </w:r>
          </w:p>
        </w:tc>
        <w:tc>
          <w:tcPr>
            <w:tcW w:w="6237" w:type="dxa"/>
            <w:tcBorders>
              <w:top w:val="single" w:sz="4" w:space="0" w:color="000000"/>
              <w:left w:val="single" w:sz="4" w:space="0" w:color="000000"/>
              <w:bottom w:val="single" w:sz="4" w:space="0" w:color="000000"/>
              <w:right w:val="single" w:sz="12" w:space="0" w:color="auto"/>
            </w:tcBorders>
          </w:tcPr>
          <w:p w:rsidR="00CC0CB7" w:rsidRPr="005246E3" w:rsidRDefault="00CC0CB7" w:rsidP="00B1623A">
            <w:pPr>
              <w:spacing w:line="0" w:lineRule="atLeast"/>
              <w:rPr>
                <w:sz w:val="18"/>
                <w:szCs w:val="18"/>
              </w:rPr>
            </w:pPr>
            <w:r w:rsidRPr="005246E3">
              <w:rPr>
                <w:rFonts w:hint="eastAsia"/>
                <w:sz w:val="18"/>
                <w:szCs w:val="18"/>
              </w:rPr>
              <w:t>序列号，通过</w:t>
            </w:r>
            <w:r w:rsidRPr="005246E3">
              <w:rPr>
                <w:sz w:val="18"/>
                <w:szCs w:val="18"/>
              </w:rPr>
              <w:t>Request ID</w:t>
            </w:r>
            <w:r w:rsidRPr="005246E3">
              <w:rPr>
                <w:rFonts w:hint="eastAsia"/>
                <w:sz w:val="18"/>
                <w:szCs w:val="18"/>
              </w:rPr>
              <w:t>将服务器的请求命令和客户端的回复命令对应起来</w:t>
            </w:r>
          </w:p>
        </w:tc>
      </w:tr>
      <w:tr w:rsidR="00CC0CB7" w:rsidTr="00B1623A">
        <w:tc>
          <w:tcPr>
            <w:tcW w:w="2409" w:type="dxa"/>
            <w:tcBorders>
              <w:top w:val="single" w:sz="4" w:space="0" w:color="000000"/>
              <w:left w:val="single" w:sz="12" w:space="0" w:color="auto"/>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sz w:val="18"/>
                <w:szCs w:val="18"/>
              </w:rPr>
              <w:t>MAC of the Switch</w:t>
            </w:r>
          </w:p>
        </w:tc>
        <w:tc>
          <w:tcPr>
            <w:tcW w:w="709" w:type="dxa"/>
            <w:tcBorders>
              <w:top w:val="single" w:sz="4" w:space="0" w:color="000000"/>
              <w:left w:val="single" w:sz="4" w:space="0" w:color="000000"/>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sz w:val="18"/>
                <w:szCs w:val="18"/>
              </w:rPr>
              <w:t>6</w:t>
            </w:r>
          </w:p>
        </w:tc>
        <w:tc>
          <w:tcPr>
            <w:tcW w:w="6237" w:type="dxa"/>
            <w:tcBorders>
              <w:top w:val="single" w:sz="4" w:space="0" w:color="000000"/>
              <w:left w:val="single" w:sz="4" w:space="0" w:color="000000"/>
              <w:bottom w:val="single" w:sz="4" w:space="0" w:color="000000"/>
              <w:right w:val="single" w:sz="12" w:space="0" w:color="auto"/>
            </w:tcBorders>
          </w:tcPr>
          <w:p w:rsidR="00CC0CB7" w:rsidRPr="005246E3" w:rsidRDefault="00CC0CB7" w:rsidP="00B1623A">
            <w:pPr>
              <w:spacing w:line="0" w:lineRule="atLeast"/>
              <w:rPr>
                <w:sz w:val="18"/>
                <w:szCs w:val="18"/>
              </w:rPr>
            </w:pPr>
            <w:r w:rsidRPr="005246E3">
              <w:rPr>
                <w:rFonts w:hint="eastAsia"/>
                <w:sz w:val="18"/>
                <w:szCs w:val="18"/>
              </w:rPr>
              <w:t>同</w:t>
            </w:r>
            <w:r w:rsidRPr="005246E3">
              <w:rPr>
                <w:sz w:val="18"/>
                <w:szCs w:val="18"/>
              </w:rPr>
              <w:t>SMA</w:t>
            </w:r>
            <w:r w:rsidRPr="005246E3">
              <w:rPr>
                <w:rFonts w:hint="eastAsia"/>
                <w:sz w:val="18"/>
                <w:szCs w:val="18"/>
              </w:rPr>
              <w:t>值</w:t>
            </w:r>
          </w:p>
        </w:tc>
      </w:tr>
      <w:tr w:rsidR="00CC0CB7" w:rsidTr="00B1623A">
        <w:tc>
          <w:tcPr>
            <w:tcW w:w="2409" w:type="dxa"/>
            <w:tcBorders>
              <w:top w:val="single" w:sz="4" w:space="0" w:color="000000"/>
              <w:left w:val="single" w:sz="12" w:space="0" w:color="auto"/>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sz w:val="18"/>
                <w:szCs w:val="18"/>
              </w:rPr>
              <w:t>Get Code</w:t>
            </w:r>
          </w:p>
        </w:tc>
        <w:tc>
          <w:tcPr>
            <w:tcW w:w="709" w:type="dxa"/>
            <w:tcBorders>
              <w:top w:val="single" w:sz="4" w:space="0" w:color="000000"/>
              <w:left w:val="single" w:sz="4" w:space="0" w:color="000000"/>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sz w:val="18"/>
                <w:szCs w:val="18"/>
              </w:rPr>
              <w:t>1</w:t>
            </w:r>
          </w:p>
        </w:tc>
        <w:tc>
          <w:tcPr>
            <w:tcW w:w="6237" w:type="dxa"/>
            <w:tcBorders>
              <w:top w:val="single" w:sz="4" w:space="0" w:color="000000"/>
              <w:left w:val="single" w:sz="4" w:space="0" w:color="000000"/>
              <w:bottom w:val="single" w:sz="4" w:space="0" w:color="000000"/>
              <w:right w:val="single" w:sz="12" w:space="0" w:color="auto"/>
            </w:tcBorders>
          </w:tcPr>
          <w:p w:rsidR="00CC0CB7" w:rsidRPr="005246E3" w:rsidRDefault="00CC0CB7" w:rsidP="00B1623A">
            <w:pPr>
              <w:spacing w:line="0" w:lineRule="atLeast"/>
              <w:rPr>
                <w:sz w:val="18"/>
                <w:szCs w:val="18"/>
              </w:rPr>
            </w:pPr>
            <w:r w:rsidRPr="005246E3">
              <w:rPr>
                <w:sz w:val="18"/>
                <w:szCs w:val="18"/>
              </w:rPr>
              <w:t>(0x) 00 (</w:t>
            </w:r>
            <w:r w:rsidRPr="005246E3">
              <w:rPr>
                <w:rFonts w:hint="eastAsia"/>
                <w:sz w:val="18"/>
                <w:szCs w:val="18"/>
              </w:rPr>
              <w:t>寻呼</w:t>
            </w:r>
            <w:r w:rsidRPr="005246E3">
              <w:rPr>
                <w:sz w:val="18"/>
                <w:szCs w:val="18"/>
              </w:rPr>
              <w:t xml:space="preserve">) </w:t>
            </w:r>
          </w:p>
        </w:tc>
      </w:tr>
      <w:tr w:rsidR="00CC0CB7" w:rsidTr="00B1623A">
        <w:tc>
          <w:tcPr>
            <w:tcW w:w="2409" w:type="dxa"/>
            <w:tcBorders>
              <w:top w:val="single" w:sz="4" w:space="0" w:color="000000"/>
              <w:left w:val="single" w:sz="12" w:space="0" w:color="auto"/>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sz w:val="18"/>
                <w:szCs w:val="18"/>
              </w:rPr>
              <w:t>Result Status</w:t>
            </w:r>
          </w:p>
        </w:tc>
        <w:tc>
          <w:tcPr>
            <w:tcW w:w="709" w:type="dxa"/>
            <w:tcBorders>
              <w:top w:val="single" w:sz="4" w:space="0" w:color="000000"/>
              <w:left w:val="single" w:sz="4" w:space="0" w:color="000000"/>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sz w:val="18"/>
                <w:szCs w:val="18"/>
              </w:rPr>
              <w:t>1</w:t>
            </w:r>
          </w:p>
        </w:tc>
        <w:tc>
          <w:tcPr>
            <w:tcW w:w="6237" w:type="dxa"/>
            <w:tcBorders>
              <w:top w:val="single" w:sz="4" w:space="0" w:color="000000"/>
              <w:left w:val="single" w:sz="4" w:space="0" w:color="000000"/>
              <w:bottom w:val="single" w:sz="4" w:space="0" w:color="000000"/>
              <w:right w:val="single" w:sz="12" w:space="0" w:color="auto"/>
            </w:tcBorders>
          </w:tcPr>
          <w:p w:rsidR="00CC0CB7" w:rsidRPr="005246E3" w:rsidRDefault="00CC0CB7" w:rsidP="00B1623A">
            <w:pPr>
              <w:spacing w:line="0" w:lineRule="atLeast"/>
              <w:rPr>
                <w:sz w:val="18"/>
                <w:szCs w:val="18"/>
              </w:rPr>
            </w:pPr>
            <w:r w:rsidRPr="005246E3">
              <w:rPr>
                <w:sz w:val="18"/>
                <w:szCs w:val="18"/>
              </w:rPr>
              <w:t>(0x) 00 (OK)</w:t>
            </w:r>
          </w:p>
        </w:tc>
      </w:tr>
      <w:tr w:rsidR="00CC0CB7" w:rsidTr="00B1623A">
        <w:tc>
          <w:tcPr>
            <w:tcW w:w="2409" w:type="dxa"/>
            <w:tcBorders>
              <w:top w:val="single" w:sz="4" w:space="0" w:color="000000"/>
              <w:left w:val="single" w:sz="12" w:space="0" w:color="auto"/>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sz w:val="18"/>
                <w:szCs w:val="18"/>
              </w:rPr>
              <w:t>Res</w:t>
            </w:r>
          </w:p>
        </w:tc>
        <w:tc>
          <w:tcPr>
            <w:tcW w:w="709" w:type="dxa"/>
            <w:tcBorders>
              <w:top w:val="single" w:sz="4" w:space="0" w:color="000000"/>
              <w:left w:val="single" w:sz="4" w:space="0" w:color="000000"/>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sz w:val="18"/>
                <w:szCs w:val="18"/>
              </w:rPr>
              <w:t>1</w:t>
            </w:r>
          </w:p>
        </w:tc>
        <w:tc>
          <w:tcPr>
            <w:tcW w:w="6237" w:type="dxa"/>
            <w:tcBorders>
              <w:top w:val="single" w:sz="4" w:space="0" w:color="000000"/>
              <w:left w:val="single" w:sz="4" w:space="0" w:color="000000"/>
              <w:bottom w:val="single" w:sz="4" w:space="0" w:color="000000"/>
              <w:right w:val="single" w:sz="12" w:space="0" w:color="auto"/>
            </w:tcBorders>
          </w:tcPr>
          <w:p w:rsidR="00CC0CB7" w:rsidRPr="005246E3" w:rsidRDefault="00CC0CB7" w:rsidP="00B1623A">
            <w:pPr>
              <w:spacing w:line="0" w:lineRule="atLeast"/>
              <w:rPr>
                <w:sz w:val="18"/>
                <w:szCs w:val="18"/>
              </w:rPr>
            </w:pPr>
            <w:r w:rsidRPr="005246E3">
              <w:rPr>
                <w:sz w:val="18"/>
                <w:szCs w:val="18"/>
              </w:rPr>
              <w:t>(0x) 00</w:t>
            </w:r>
          </w:p>
        </w:tc>
      </w:tr>
      <w:tr w:rsidR="00CC0CB7" w:rsidTr="00B1623A">
        <w:tc>
          <w:tcPr>
            <w:tcW w:w="2409" w:type="dxa"/>
            <w:tcBorders>
              <w:top w:val="single" w:sz="4" w:space="0" w:color="000000"/>
              <w:left w:val="single" w:sz="12" w:space="0" w:color="auto"/>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sz w:val="18"/>
                <w:szCs w:val="18"/>
              </w:rPr>
              <w:t>Switch Type</w:t>
            </w:r>
          </w:p>
        </w:tc>
        <w:tc>
          <w:tcPr>
            <w:tcW w:w="709" w:type="dxa"/>
            <w:tcBorders>
              <w:top w:val="single" w:sz="4" w:space="0" w:color="000000"/>
              <w:left w:val="single" w:sz="4" w:space="0" w:color="000000"/>
              <w:bottom w:val="single" w:sz="4" w:space="0" w:color="000000"/>
              <w:right w:val="single" w:sz="4" w:space="0" w:color="000000"/>
            </w:tcBorders>
          </w:tcPr>
          <w:p w:rsidR="00CC0CB7" w:rsidRPr="005246E3" w:rsidRDefault="00CC0CB7" w:rsidP="00B1623A">
            <w:pPr>
              <w:spacing w:line="0" w:lineRule="atLeast"/>
              <w:rPr>
                <w:sz w:val="18"/>
                <w:szCs w:val="18"/>
              </w:rPr>
            </w:pPr>
            <w:r w:rsidRPr="005246E3">
              <w:rPr>
                <w:rFonts w:hint="eastAsia"/>
                <w:sz w:val="18"/>
                <w:szCs w:val="18"/>
              </w:rPr>
              <w:t>10</w:t>
            </w:r>
          </w:p>
        </w:tc>
        <w:tc>
          <w:tcPr>
            <w:tcW w:w="6237" w:type="dxa"/>
            <w:tcBorders>
              <w:top w:val="single" w:sz="4" w:space="0" w:color="000000"/>
              <w:left w:val="single" w:sz="4" w:space="0" w:color="000000"/>
              <w:bottom w:val="single" w:sz="4" w:space="0" w:color="000000"/>
              <w:right w:val="single" w:sz="12" w:space="0" w:color="auto"/>
            </w:tcBorders>
          </w:tcPr>
          <w:p w:rsidR="00CC0CB7" w:rsidRPr="005246E3" w:rsidRDefault="00CC0CB7" w:rsidP="00B1623A">
            <w:pPr>
              <w:spacing w:line="0" w:lineRule="atLeast"/>
              <w:rPr>
                <w:sz w:val="18"/>
                <w:szCs w:val="18"/>
              </w:rPr>
            </w:pPr>
            <w:r w:rsidRPr="005246E3">
              <w:rPr>
                <w:rFonts w:hint="eastAsia"/>
                <w:sz w:val="18"/>
                <w:szCs w:val="18"/>
              </w:rPr>
              <w:t>设备型号</w:t>
            </w:r>
          </w:p>
        </w:tc>
      </w:tr>
      <w:tr w:rsidR="00CC0CB7" w:rsidTr="00B1623A">
        <w:tc>
          <w:tcPr>
            <w:tcW w:w="2409" w:type="dxa"/>
            <w:tcBorders>
              <w:top w:val="single" w:sz="4" w:space="0" w:color="000000"/>
              <w:left w:val="single" w:sz="12" w:space="0" w:color="auto"/>
              <w:bottom w:val="single" w:sz="12" w:space="0" w:color="auto"/>
              <w:right w:val="single" w:sz="4" w:space="0" w:color="000000"/>
            </w:tcBorders>
          </w:tcPr>
          <w:p w:rsidR="00CC0CB7" w:rsidRPr="005246E3" w:rsidRDefault="00CC0CB7" w:rsidP="00B1623A">
            <w:pPr>
              <w:spacing w:line="0" w:lineRule="atLeast"/>
              <w:rPr>
                <w:sz w:val="18"/>
                <w:szCs w:val="18"/>
              </w:rPr>
            </w:pPr>
            <w:r w:rsidRPr="005246E3">
              <w:rPr>
                <w:sz w:val="18"/>
                <w:szCs w:val="18"/>
              </w:rPr>
              <w:t>Pad</w:t>
            </w:r>
          </w:p>
        </w:tc>
        <w:tc>
          <w:tcPr>
            <w:tcW w:w="709" w:type="dxa"/>
            <w:tcBorders>
              <w:top w:val="single" w:sz="4" w:space="0" w:color="000000"/>
              <w:left w:val="single" w:sz="4" w:space="0" w:color="000000"/>
              <w:bottom w:val="single" w:sz="12" w:space="0" w:color="auto"/>
              <w:right w:val="single" w:sz="4" w:space="0" w:color="000000"/>
            </w:tcBorders>
          </w:tcPr>
          <w:p w:rsidR="00CC0CB7" w:rsidRPr="005246E3" w:rsidRDefault="00CC0CB7" w:rsidP="00B1623A">
            <w:pPr>
              <w:spacing w:line="0" w:lineRule="atLeast"/>
              <w:rPr>
                <w:sz w:val="18"/>
                <w:szCs w:val="18"/>
              </w:rPr>
            </w:pPr>
            <w:r w:rsidRPr="005246E3">
              <w:rPr>
                <w:sz w:val="18"/>
                <w:szCs w:val="18"/>
              </w:rPr>
              <w:t>18</w:t>
            </w:r>
          </w:p>
        </w:tc>
        <w:tc>
          <w:tcPr>
            <w:tcW w:w="6237" w:type="dxa"/>
            <w:tcBorders>
              <w:top w:val="single" w:sz="4" w:space="0" w:color="000000"/>
              <w:left w:val="single" w:sz="4" w:space="0" w:color="000000"/>
              <w:bottom w:val="single" w:sz="12" w:space="0" w:color="auto"/>
              <w:right w:val="single" w:sz="12" w:space="0" w:color="auto"/>
            </w:tcBorders>
          </w:tcPr>
          <w:p w:rsidR="00CC0CB7" w:rsidRPr="005246E3" w:rsidRDefault="00CC0CB7" w:rsidP="00B1623A">
            <w:pPr>
              <w:spacing w:line="0" w:lineRule="atLeast"/>
              <w:rPr>
                <w:sz w:val="18"/>
                <w:szCs w:val="18"/>
              </w:rPr>
            </w:pPr>
            <w:r w:rsidRPr="005246E3">
              <w:rPr>
                <w:rFonts w:hint="eastAsia"/>
                <w:sz w:val="18"/>
                <w:szCs w:val="18"/>
              </w:rPr>
              <w:t>补足</w:t>
            </w:r>
            <w:r w:rsidRPr="005246E3">
              <w:rPr>
                <w:sz w:val="18"/>
                <w:szCs w:val="18"/>
              </w:rPr>
              <w:t>60</w:t>
            </w:r>
            <w:r w:rsidRPr="005246E3">
              <w:rPr>
                <w:rFonts w:hint="eastAsia"/>
                <w:sz w:val="18"/>
                <w:szCs w:val="18"/>
              </w:rPr>
              <w:t>字节</w:t>
            </w:r>
          </w:p>
        </w:tc>
      </w:tr>
    </w:tbl>
    <w:p w:rsidR="00CC0CB7" w:rsidRPr="0074730F" w:rsidRDefault="00CC0CB7" w:rsidP="00CC0CB7">
      <w:pPr>
        <w:ind w:left="420"/>
        <w:rPr>
          <w:sz w:val="18"/>
          <w:szCs w:val="18"/>
        </w:rPr>
      </w:pPr>
    </w:p>
    <w:p w:rsidR="00CC0CB7" w:rsidRDefault="00CC0CB7" w:rsidP="00CC0CB7"/>
    <w:p w:rsidR="00CA2CD7" w:rsidRDefault="00CA2CD7" w:rsidP="00CC0CB7"/>
    <w:p w:rsidR="00CA2CD7" w:rsidRDefault="00CA2CD7" w:rsidP="00CC0CB7"/>
    <w:p w:rsidR="00CA2CD7" w:rsidRDefault="00CA2CD7" w:rsidP="00CC0CB7"/>
    <w:p w:rsidR="00CA2CD7" w:rsidRDefault="00CA2CD7" w:rsidP="00CC0CB7"/>
    <w:p w:rsidR="00CA2CD7" w:rsidRDefault="00CA2CD7" w:rsidP="00CC0CB7"/>
    <w:p w:rsidR="00CA2CD7" w:rsidRDefault="00CA2CD7" w:rsidP="00CC0CB7"/>
    <w:p w:rsidR="00CA2CD7" w:rsidRDefault="00CA2CD7" w:rsidP="00CC0CB7"/>
    <w:p w:rsidR="00CA2CD7" w:rsidRPr="0074730F" w:rsidRDefault="00CA2CD7" w:rsidP="00CC0CB7"/>
    <w:p w:rsidR="00E628D3" w:rsidRDefault="00CC0CB7" w:rsidP="00D612D0">
      <w:pPr>
        <w:numPr>
          <w:ilvl w:val="0"/>
          <w:numId w:val="38"/>
        </w:numPr>
        <w:spacing w:afterLines="50" w:line="0" w:lineRule="atLeast"/>
        <w:rPr>
          <w:b/>
          <w:sz w:val="18"/>
          <w:szCs w:val="18"/>
        </w:rPr>
      </w:pPr>
      <w:r w:rsidRPr="0074730F">
        <w:rPr>
          <w:rFonts w:hint="eastAsia"/>
          <w:b/>
          <w:sz w:val="18"/>
          <w:szCs w:val="18"/>
        </w:rPr>
        <w:lastRenderedPageBreak/>
        <w:t>优化后的寻呼回应：</w:t>
      </w:r>
    </w:p>
    <w:tbl>
      <w:tblPr>
        <w:tblW w:w="0" w:type="auto"/>
        <w:tblInd w:w="534"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tblPr>
      <w:tblGrid>
        <w:gridCol w:w="1700"/>
        <w:gridCol w:w="992"/>
        <w:gridCol w:w="6663"/>
      </w:tblGrid>
      <w:tr w:rsidR="00CC0CB7" w:rsidRPr="0074730F" w:rsidTr="00B1623A">
        <w:tc>
          <w:tcPr>
            <w:tcW w:w="1700" w:type="dxa"/>
            <w:tcBorders>
              <w:top w:val="single" w:sz="12" w:space="0" w:color="auto"/>
              <w:left w:val="single" w:sz="12" w:space="0" w:color="auto"/>
              <w:bottom w:val="single" w:sz="4" w:space="0" w:color="000000"/>
              <w:right w:val="single" w:sz="4" w:space="0" w:color="000000"/>
            </w:tcBorders>
          </w:tcPr>
          <w:p w:rsidR="00CC0CB7" w:rsidRPr="0074730F" w:rsidRDefault="00CC0CB7" w:rsidP="00B1623A">
            <w:pPr>
              <w:spacing w:line="0" w:lineRule="atLeast"/>
              <w:jc w:val="center"/>
              <w:rPr>
                <w:rFonts w:ascii="黑体" w:eastAsia="黑体"/>
                <w:sz w:val="18"/>
                <w:szCs w:val="18"/>
              </w:rPr>
            </w:pPr>
            <w:r w:rsidRPr="0074730F">
              <w:rPr>
                <w:rFonts w:ascii="黑体" w:eastAsia="黑体" w:hint="eastAsia"/>
                <w:sz w:val="18"/>
                <w:szCs w:val="18"/>
              </w:rPr>
              <w:t>值域</w:t>
            </w:r>
          </w:p>
        </w:tc>
        <w:tc>
          <w:tcPr>
            <w:tcW w:w="992" w:type="dxa"/>
            <w:tcBorders>
              <w:top w:val="single" w:sz="12" w:space="0" w:color="auto"/>
              <w:left w:val="single" w:sz="4" w:space="0" w:color="000000"/>
              <w:bottom w:val="single" w:sz="4" w:space="0" w:color="000000"/>
              <w:right w:val="single" w:sz="4" w:space="0" w:color="000000"/>
            </w:tcBorders>
          </w:tcPr>
          <w:p w:rsidR="00CC0CB7" w:rsidRPr="0074730F" w:rsidRDefault="00CC0CB7" w:rsidP="00B1623A">
            <w:pPr>
              <w:spacing w:line="0" w:lineRule="atLeast"/>
              <w:jc w:val="center"/>
              <w:rPr>
                <w:rFonts w:ascii="黑体" w:eastAsia="黑体"/>
                <w:sz w:val="18"/>
                <w:szCs w:val="18"/>
              </w:rPr>
            </w:pPr>
            <w:r w:rsidRPr="0074730F">
              <w:rPr>
                <w:rFonts w:ascii="黑体" w:eastAsia="黑体" w:hint="eastAsia"/>
                <w:sz w:val="18"/>
                <w:szCs w:val="18"/>
              </w:rPr>
              <w:t>字节</w:t>
            </w:r>
          </w:p>
        </w:tc>
        <w:tc>
          <w:tcPr>
            <w:tcW w:w="6663" w:type="dxa"/>
            <w:tcBorders>
              <w:top w:val="single" w:sz="12" w:space="0" w:color="auto"/>
              <w:left w:val="single" w:sz="4" w:space="0" w:color="000000"/>
              <w:bottom w:val="single" w:sz="4" w:space="0" w:color="000000"/>
              <w:right w:val="single" w:sz="12" w:space="0" w:color="auto"/>
            </w:tcBorders>
          </w:tcPr>
          <w:p w:rsidR="00CC0CB7" w:rsidRPr="0074730F" w:rsidRDefault="00CC0CB7" w:rsidP="00B1623A">
            <w:pPr>
              <w:spacing w:line="0" w:lineRule="atLeast"/>
              <w:jc w:val="center"/>
              <w:rPr>
                <w:rFonts w:ascii="黑体" w:eastAsia="黑体"/>
                <w:sz w:val="18"/>
                <w:szCs w:val="18"/>
              </w:rPr>
            </w:pPr>
            <w:r w:rsidRPr="0074730F">
              <w:rPr>
                <w:rFonts w:ascii="黑体" w:eastAsia="黑体" w:hint="eastAsia"/>
                <w:sz w:val="18"/>
                <w:szCs w:val="18"/>
              </w:rPr>
              <w:t>分配值</w:t>
            </w:r>
          </w:p>
        </w:tc>
      </w:tr>
      <w:tr w:rsidR="00CC0CB7" w:rsidRPr="0074730F" w:rsidTr="00B1623A">
        <w:tc>
          <w:tcPr>
            <w:tcW w:w="9355" w:type="dxa"/>
            <w:gridSpan w:val="3"/>
            <w:tcBorders>
              <w:top w:val="single" w:sz="4" w:space="0" w:color="000000"/>
              <w:left w:val="single" w:sz="12" w:space="0" w:color="auto"/>
              <w:bottom w:val="single" w:sz="4" w:space="0" w:color="000000"/>
              <w:right w:val="single" w:sz="12" w:space="0" w:color="auto"/>
            </w:tcBorders>
          </w:tcPr>
          <w:p w:rsidR="00CC0CB7" w:rsidRPr="0074730F" w:rsidRDefault="00CC0CB7" w:rsidP="00B1623A">
            <w:pPr>
              <w:spacing w:line="0" w:lineRule="atLeast"/>
              <w:jc w:val="left"/>
              <w:rPr>
                <w:rFonts w:ascii="黑体" w:eastAsia="黑体"/>
                <w:sz w:val="18"/>
                <w:szCs w:val="18"/>
              </w:rPr>
            </w:pPr>
            <w:r w:rsidRPr="0074730F">
              <w:rPr>
                <w:rFonts w:hint="eastAsia"/>
                <w:sz w:val="18"/>
                <w:szCs w:val="18"/>
              </w:rPr>
              <w:t>与</w:t>
            </w:r>
            <w:r w:rsidRPr="0074730F">
              <w:rPr>
                <w:sz w:val="18"/>
                <w:szCs w:val="18"/>
              </w:rPr>
              <w:t>GET</w:t>
            </w:r>
            <w:r w:rsidRPr="0074730F">
              <w:rPr>
                <w:rFonts w:hint="eastAsia"/>
                <w:sz w:val="18"/>
                <w:szCs w:val="18"/>
              </w:rPr>
              <w:t>消息一般格式相同</w:t>
            </w:r>
          </w:p>
        </w:tc>
      </w:tr>
      <w:tr w:rsidR="00CC0CB7" w:rsidRPr="0074730F" w:rsidTr="00B1623A">
        <w:tc>
          <w:tcPr>
            <w:tcW w:w="1700" w:type="dxa"/>
            <w:tcBorders>
              <w:top w:val="single" w:sz="4" w:space="0" w:color="000000"/>
              <w:left w:val="single" w:sz="12" w:space="0" w:color="auto"/>
              <w:bottom w:val="single" w:sz="4" w:space="0" w:color="000000"/>
              <w:right w:val="single" w:sz="4" w:space="0" w:color="000000"/>
            </w:tcBorders>
          </w:tcPr>
          <w:p w:rsidR="00CC0CB7" w:rsidRPr="0074730F" w:rsidRDefault="00CC0CB7" w:rsidP="00B1623A">
            <w:pPr>
              <w:spacing w:line="0" w:lineRule="atLeast"/>
              <w:rPr>
                <w:sz w:val="18"/>
                <w:szCs w:val="18"/>
              </w:rPr>
            </w:pPr>
            <w:r w:rsidRPr="0074730F">
              <w:rPr>
                <w:sz w:val="18"/>
                <w:szCs w:val="18"/>
              </w:rPr>
              <w:t>Get Code</w:t>
            </w:r>
          </w:p>
        </w:tc>
        <w:tc>
          <w:tcPr>
            <w:tcW w:w="992" w:type="dxa"/>
            <w:tcBorders>
              <w:top w:val="single" w:sz="4" w:space="0" w:color="000000"/>
              <w:left w:val="single" w:sz="4" w:space="0" w:color="000000"/>
              <w:bottom w:val="single" w:sz="4" w:space="0" w:color="000000"/>
              <w:right w:val="single" w:sz="4" w:space="0" w:color="000000"/>
            </w:tcBorders>
          </w:tcPr>
          <w:p w:rsidR="00CC0CB7" w:rsidRPr="0074730F" w:rsidRDefault="00CC0CB7" w:rsidP="00B1623A">
            <w:pPr>
              <w:spacing w:line="0" w:lineRule="atLeast"/>
              <w:rPr>
                <w:sz w:val="18"/>
                <w:szCs w:val="18"/>
              </w:rPr>
            </w:pPr>
            <w:r w:rsidRPr="0074730F">
              <w:rPr>
                <w:sz w:val="18"/>
                <w:szCs w:val="18"/>
              </w:rPr>
              <w:t>1</w:t>
            </w:r>
          </w:p>
        </w:tc>
        <w:tc>
          <w:tcPr>
            <w:tcW w:w="6663" w:type="dxa"/>
            <w:tcBorders>
              <w:top w:val="single" w:sz="4" w:space="0" w:color="000000"/>
              <w:left w:val="single" w:sz="4" w:space="0" w:color="000000"/>
              <w:bottom w:val="single" w:sz="4" w:space="0" w:color="000000"/>
              <w:right w:val="single" w:sz="12" w:space="0" w:color="auto"/>
            </w:tcBorders>
          </w:tcPr>
          <w:p w:rsidR="00CC0CB7" w:rsidRPr="0074730F" w:rsidRDefault="00CC0CB7" w:rsidP="00B1623A">
            <w:pPr>
              <w:spacing w:line="0" w:lineRule="atLeast"/>
              <w:rPr>
                <w:sz w:val="18"/>
                <w:szCs w:val="18"/>
              </w:rPr>
            </w:pPr>
            <w:r w:rsidRPr="0074730F">
              <w:rPr>
                <w:sz w:val="18"/>
                <w:szCs w:val="18"/>
              </w:rPr>
              <w:t>(0x) 00 (</w:t>
            </w:r>
            <w:r w:rsidRPr="0074730F">
              <w:rPr>
                <w:rFonts w:hint="eastAsia"/>
                <w:sz w:val="18"/>
                <w:szCs w:val="18"/>
              </w:rPr>
              <w:t>寻呼</w:t>
            </w:r>
            <w:r w:rsidRPr="0074730F">
              <w:rPr>
                <w:sz w:val="18"/>
                <w:szCs w:val="18"/>
              </w:rPr>
              <w:t xml:space="preserve">) </w:t>
            </w:r>
          </w:p>
        </w:tc>
      </w:tr>
      <w:tr w:rsidR="00CC0CB7" w:rsidRPr="0074730F" w:rsidTr="00B1623A">
        <w:tc>
          <w:tcPr>
            <w:tcW w:w="1700" w:type="dxa"/>
            <w:tcBorders>
              <w:top w:val="single" w:sz="4" w:space="0" w:color="000000"/>
              <w:left w:val="single" w:sz="12" w:space="0" w:color="auto"/>
              <w:bottom w:val="single" w:sz="4" w:space="0" w:color="000000"/>
              <w:right w:val="single" w:sz="4" w:space="0" w:color="000000"/>
            </w:tcBorders>
          </w:tcPr>
          <w:p w:rsidR="00CC0CB7" w:rsidRPr="0074730F" w:rsidRDefault="00CC0CB7" w:rsidP="00B1623A">
            <w:pPr>
              <w:spacing w:line="0" w:lineRule="atLeast"/>
              <w:rPr>
                <w:sz w:val="18"/>
                <w:szCs w:val="18"/>
              </w:rPr>
            </w:pPr>
            <w:r w:rsidRPr="0074730F">
              <w:rPr>
                <w:sz w:val="18"/>
                <w:szCs w:val="18"/>
              </w:rPr>
              <w:t>Result Status</w:t>
            </w:r>
          </w:p>
        </w:tc>
        <w:tc>
          <w:tcPr>
            <w:tcW w:w="992" w:type="dxa"/>
            <w:tcBorders>
              <w:top w:val="single" w:sz="4" w:space="0" w:color="000000"/>
              <w:left w:val="single" w:sz="4" w:space="0" w:color="000000"/>
              <w:bottom w:val="single" w:sz="4" w:space="0" w:color="000000"/>
              <w:right w:val="single" w:sz="4" w:space="0" w:color="000000"/>
            </w:tcBorders>
          </w:tcPr>
          <w:p w:rsidR="00CC0CB7" w:rsidRPr="0074730F" w:rsidRDefault="00CC0CB7" w:rsidP="00B1623A">
            <w:pPr>
              <w:spacing w:line="0" w:lineRule="atLeast"/>
              <w:rPr>
                <w:sz w:val="18"/>
                <w:szCs w:val="18"/>
              </w:rPr>
            </w:pPr>
            <w:r w:rsidRPr="0074730F">
              <w:rPr>
                <w:sz w:val="18"/>
                <w:szCs w:val="18"/>
              </w:rPr>
              <w:t>1</w:t>
            </w:r>
          </w:p>
        </w:tc>
        <w:tc>
          <w:tcPr>
            <w:tcW w:w="6663" w:type="dxa"/>
            <w:tcBorders>
              <w:top w:val="single" w:sz="4" w:space="0" w:color="000000"/>
              <w:left w:val="single" w:sz="4" w:space="0" w:color="000000"/>
              <w:bottom w:val="single" w:sz="4" w:space="0" w:color="000000"/>
              <w:right w:val="single" w:sz="12" w:space="0" w:color="auto"/>
            </w:tcBorders>
          </w:tcPr>
          <w:p w:rsidR="00CC0CB7" w:rsidRPr="0074730F" w:rsidRDefault="00CC0CB7" w:rsidP="00B1623A">
            <w:pPr>
              <w:spacing w:line="0" w:lineRule="atLeast"/>
              <w:rPr>
                <w:sz w:val="18"/>
                <w:szCs w:val="18"/>
              </w:rPr>
            </w:pPr>
            <w:r w:rsidRPr="0074730F">
              <w:rPr>
                <w:sz w:val="18"/>
                <w:szCs w:val="18"/>
              </w:rPr>
              <w:t>(0x) 00 (OK)</w:t>
            </w:r>
          </w:p>
        </w:tc>
      </w:tr>
      <w:tr w:rsidR="00CC0CB7" w:rsidRPr="0074730F" w:rsidTr="00B1623A">
        <w:tc>
          <w:tcPr>
            <w:tcW w:w="1700" w:type="dxa"/>
            <w:tcBorders>
              <w:top w:val="single" w:sz="4" w:space="0" w:color="000000"/>
              <w:left w:val="single" w:sz="12" w:space="0" w:color="auto"/>
              <w:bottom w:val="single" w:sz="4" w:space="0" w:color="000000"/>
              <w:right w:val="single" w:sz="4" w:space="0" w:color="000000"/>
            </w:tcBorders>
          </w:tcPr>
          <w:p w:rsidR="00CC0CB7" w:rsidRPr="0074730F" w:rsidRDefault="00CC0CB7" w:rsidP="00B1623A">
            <w:pPr>
              <w:spacing w:line="0" w:lineRule="atLeast"/>
              <w:rPr>
                <w:sz w:val="18"/>
                <w:szCs w:val="18"/>
              </w:rPr>
            </w:pPr>
            <w:r w:rsidRPr="0074730F">
              <w:rPr>
                <w:sz w:val="18"/>
                <w:szCs w:val="18"/>
              </w:rPr>
              <w:t>Res</w:t>
            </w:r>
          </w:p>
        </w:tc>
        <w:tc>
          <w:tcPr>
            <w:tcW w:w="992" w:type="dxa"/>
            <w:tcBorders>
              <w:top w:val="single" w:sz="4" w:space="0" w:color="000000"/>
              <w:left w:val="single" w:sz="4" w:space="0" w:color="000000"/>
              <w:bottom w:val="single" w:sz="4" w:space="0" w:color="000000"/>
              <w:right w:val="single" w:sz="4" w:space="0" w:color="000000"/>
            </w:tcBorders>
          </w:tcPr>
          <w:p w:rsidR="00CC0CB7" w:rsidRPr="0074730F" w:rsidRDefault="00CC0CB7" w:rsidP="00B1623A">
            <w:pPr>
              <w:spacing w:line="0" w:lineRule="atLeast"/>
              <w:rPr>
                <w:sz w:val="18"/>
                <w:szCs w:val="18"/>
              </w:rPr>
            </w:pPr>
            <w:r w:rsidRPr="0074730F">
              <w:rPr>
                <w:sz w:val="18"/>
                <w:szCs w:val="18"/>
              </w:rPr>
              <w:t>1</w:t>
            </w:r>
          </w:p>
        </w:tc>
        <w:tc>
          <w:tcPr>
            <w:tcW w:w="6663" w:type="dxa"/>
            <w:tcBorders>
              <w:top w:val="single" w:sz="4" w:space="0" w:color="000000"/>
              <w:left w:val="single" w:sz="4" w:space="0" w:color="000000"/>
              <w:bottom w:val="single" w:sz="4" w:space="0" w:color="000000"/>
              <w:right w:val="single" w:sz="12" w:space="0" w:color="auto"/>
            </w:tcBorders>
          </w:tcPr>
          <w:p w:rsidR="00CC0CB7" w:rsidRPr="0074730F" w:rsidRDefault="00CC0CB7" w:rsidP="00B1623A">
            <w:pPr>
              <w:spacing w:line="0" w:lineRule="atLeast"/>
              <w:rPr>
                <w:sz w:val="18"/>
                <w:szCs w:val="18"/>
              </w:rPr>
            </w:pPr>
            <w:r w:rsidRPr="0074730F">
              <w:rPr>
                <w:sz w:val="18"/>
                <w:szCs w:val="18"/>
              </w:rPr>
              <w:t>(0x) 00</w:t>
            </w:r>
          </w:p>
        </w:tc>
      </w:tr>
      <w:tr w:rsidR="00CC0CB7" w:rsidRPr="0074730F" w:rsidTr="00B1623A">
        <w:trPr>
          <w:trHeight w:val="621"/>
        </w:trPr>
        <w:tc>
          <w:tcPr>
            <w:tcW w:w="1700" w:type="dxa"/>
            <w:tcBorders>
              <w:top w:val="single" w:sz="4" w:space="0" w:color="000000"/>
              <w:left w:val="single" w:sz="12" w:space="0" w:color="auto"/>
              <w:bottom w:val="single" w:sz="2" w:space="0" w:color="000000"/>
              <w:right w:val="single" w:sz="4" w:space="0" w:color="000000"/>
            </w:tcBorders>
          </w:tcPr>
          <w:p w:rsidR="00CC0CB7" w:rsidRPr="0074730F" w:rsidRDefault="00CC0CB7" w:rsidP="00B1623A">
            <w:pPr>
              <w:spacing w:line="0" w:lineRule="atLeast"/>
              <w:rPr>
                <w:color w:val="7030A0"/>
                <w:sz w:val="18"/>
                <w:szCs w:val="18"/>
              </w:rPr>
            </w:pPr>
            <w:r w:rsidRPr="0074730F">
              <w:rPr>
                <w:color w:val="7030A0"/>
                <w:sz w:val="18"/>
                <w:szCs w:val="18"/>
              </w:rPr>
              <w:t>Switch Type</w:t>
            </w:r>
          </w:p>
        </w:tc>
        <w:tc>
          <w:tcPr>
            <w:tcW w:w="992" w:type="dxa"/>
            <w:tcBorders>
              <w:top w:val="single" w:sz="4" w:space="0" w:color="000000"/>
              <w:left w:val="single" w:sz="4" w:space="0" w:color="000000"/>
              <w:bottom w:val="single" w:sz="2" w:space="0" w:color="000000"/>
              <w:right w:val="single" w:sz="4" w:space="0" w:color="000000"/>
            </w:tcBorders>
          </w:tcPr>
          <w:p w:rsidR="00CC0CB7" w:rsidRPr="0074730F" w:rsidRDefault="00CC0CB7" w:rsidP="00B1623A">
            <w:pPr>
              <w:spacing w:line="0" w:lineRule="atLeast"/>
              <w:rPr>
                <w:color w:val="7030A0"/>
                <w:sz w:val="18"/>
                <w:szCs w:val="18"/>
              </w:rPr>
            </w:pPr>
            <w:r w:rsidRPr="0074730F">
              <w:rPr>
                <w:rFonts w:hint="eastAsia"/>
                <w:color w:val="7030A0"/>
                <w:sz w:val="18"/>
                <w:szCs w:val="18"/>
              </w:rPr>
              <w:t>8</w:t>
            </w:r>
          </w:p>
        </w:tc>
        <w:tc>
          <w:tcPr>
            <w:tcW w:w="6663" w:type="dxa"/>
            <w:tcBorders>
              <w:top w:val="single" w:sz="4" w:space="0" w:color="000000"/>
              <w:left w:val="single" w:sz="4" w:space="0" w:color="000000"/>
              <w:bottom w:val="single" w:sz="2" w:space="0" w:color="000000"/>
              <w:right w:val="single" w:sz="12" w:space="0" w:color="auto"/>
            </w:tcBorders>
          </w:tcPr>
          <w:p w:rsidR="00CC0CB7" w:rsidRPr="0074730F" w:rsidRDefault="00CC0CB7" w:rsidP="00B1623A">
            <w:pPr>
              <w:spacing w:line="0" w:lineRule="atLeast"/>
              <w:rPr>
                <w:color w:val="7030A0"/>
                <w:sz w:val="18"/>
                <w:szCs w:val="18"/>
              </w:rPr>
            </w:pPr>
            <w:r w:rsidRPr="0074730F">
              <w:rPr>
                <w:rFonts w:hint="eastAsia"/>
                <w:color w:val="7030A0"/>
                <w:sz w:val="18"/>
                <w:szCs w:val="18"/>
              </w:rPr>
              <w:t>设备型号</w:t>
            </w:r>
          </w:p>
          <w:p w:rsidR="00CC0CB7" w:rsidRPr="0074730F" w:rsidRDefault="00CC0CB7" w:rsidP="00B1623A">
            <w:pPr>
              <w:spacing w:line="0" w:lineRule="atLeast"/>
              <w:rPr>
                <w:color w:val="7030A0"/>
                <w:sz w:val="18"/>
                <w:szCs w:val="18"/>
              </w:rPr>
            </w:pPr>
            <w:r w:rsidRPr="0074730F">
              <w:rPr>
                <w:rFonts w:hint="eastAsia"/>
                <w:color w:val="7030A0"/>
                <w:sz w:val="18"/>
                <w:szCs w:val="18"/>
              </w:rPr>
              <w:t>Byte0~3</w:t>
            </w:r>
            <w:r w:rsidRPr="0074730F">
              <w:rPr>
                <w:rFonts w:hint="eastAsia"/>
                <w:color w:val="7030A0"/>
                <w:sz w:val="18"/>
                <w:szCs w:val="18"/>
              </w:rPr>
              <w:t>：表示设备型号编码</w:t>
            </w:r>
          </w:p>
          <w:p w:rsidR="00CC0CB7" w:rsidRPr="0074730F" w:rsidRDefault="00CC0CB7" w:rsidP="00B1623A">
            <w:pPr>
              <w:spacing w:line="0" w:lineRule="atLeast"/>
              <w:rPr>
                <w:color w:val="7030A0"/>
                <w:sz w:val="18"/>
                <w:szCs w:val="18"/>
              </w:rPr>
            </w:pPr>
            <w:r w:rsidRPr="0074730F">
              <w:rPr>
                <w:rFonts w:hint="eastAsia"/>
                <w:color w:val="7030A0"/>
                <w:sz w:val="18"/>
                <w:szCs w:val="18"/>
              </w:rPr>
              <w:t>Byte4~Byte7</w:t>
            </w:r>
            <w:r w:rsidRPr="0074730F">
              <w:rPr>
                <w:rFonts w:hint="eastAsia"/>
                <w:color w:val="7030A0"/>
                <w:sz w:val="18"/>
                <w:szCs w:val="18"/>
              </w:rPr>
              <w:t>：保留</w:t>
            </w:r>
          </w:p>
        </w:tc>
      </w:tr>
      <w:tr w:rsidR="00CC0CB7" w:rsidRPr="0074730F" w:rsidTr="00B1623A">
        <w:trPr>
          <w:trHeight w:val="69"/>
        </w:trPr>
        <w:tc>
          <w:tcPr>
            <w:tcW w:w="1700" w:type="dxa"/>
            <w:tcBorders>
              <w:top w:val="single" w:sz="2" w:space="0" w:color="000000"/>
              <w:left w:val="single" w:sz="12" w:space="0" w:color="auto"/>
              <w:bottom w:val="single" w:sz="2" w:space="0" w:color="000000"/>
              <w:right w:val="single" w:sz="4" w:space="0" w:color="000000"/>
            </w:tcBorders>
          </w:tcPr>
          <w:p w:rsidR="00CC0CB7" w:rsidRPr="0074730F" w:rsidRDefault="00CC0CB7" w:rsidP="00B1623A">
            <w:pPr>
              <w:spacing w:line="0" w:lineRule="atLeast"/>
              <w:rPr>
                <w:color w:val="7030A0"/>
                <w:sz w:val="18"/>
                <w:szCs w:val="18"/>
              </w:rPr>
            </w:pPr>
            <w:r w:rsidRPr="0074730F">
              <w:rPr>
                <w:rFonts w:hint="eastAsia"/>
                <w:color w:val="7030A0"/>
                <w:sz w:val="18"/>
                <w:szCs w:val="18"/>
              </w:rPr>
              <w:t>PortNum</w:t>
            </w:r>
          </w:p>
        </w:tc>
        <w:tc>
          <w:tcPr>
            <w:tcW w:w="992" w:type="dxa"/>
            <w:tcBorders>
              <w:top w:val="single" w:sz="2" w:space="0" w:color="000000"/>
              <w:left w:val="single" w:sz="4" w:space="0" w:color="000000"/>
              <w:bottom w:val="single" w:sz="2" w:space="0" w:color="000000"/>
              <w:right w:val="single" w:sz="4" w:space="0" w:color="000000"/>
            </w:tcBorders>
          </w:tcPr>
          <w:p w:rsidR="00CC0CB7" w:rsidRPr="0074730F" w:rsidDel="005B0B76" w:rsidRDefault="00CC0CB7" w:rsidP="00B1623A">
            <w:pPr>
              <w:spacing w:line="0" w:lineRule="atLeast"/>
              <w:rPr>
                <w:color w:val="7030A0"/>
                <w:sz w:val="18"/>
                <w:szCs w:val="18"/>
              </w:rPr>
            </w:pPr>
            <w:r w:rsidRPr="0074730F">
              <w:rPr>
                <w:rFonts w:hint="eastAsia"/>
                <w:color w:val="7030A0"/>
                <w:sz w:val="18"/>
                <w:szCs w:val="18"/>
              </w:rPr>
              <w:t>1</w:t>
            </w:r>
          </w:p>
        </w:tc>
        <w:tc>
          <w:tcPr>
            <w:tcW w:w="6663" w:type="dxa"/>
            <w:tcBorders>
              <w:top w:val="single" w:sz="2" w:space="0" w:color="000000"/>
              <w:left w:val="single" w:sz="4" w:space="0" w:color="000000"/>
              <w:bottom w:val="single" w:sz="2" w:space="0" w:color="000000"/>
              <w:right w:val="single" w:sz="12" w:space="0" w:color="auto"/>
            </w:tcBorders>
          </w:tcPr>
          <w:p w:rsidR="00CC0CB7" w:rsidRPr="0074730F" w:rsidRDefault="00CC0CB7" w:rsidP="00B1623A">
            <w:pPr>
              <w:spacing w:line="0" w:lineRule="atLeast"/>
              <w:rPr>
                <w:color w:val="7030A0"/>
                <w:sz w:val="18"/>
                <w:szCs w:val="18"/>
              </w:rPr>
            </w:pPr>
            <w:r w:rsidRPr="0074730F">
              <w:rPr>
                <w:rFonts w:hint="eastAsia"/>
                <w:color w:val="7030A0"/>
                <w:sz w:val="18"/>
                <w:szCs w:val="18"/>
              </w:rPr>
              <w:t>端口数</w:t>
            </w:r>
          </w:p>
        </w:tc>
      </w:tr>
      <w:tr w:rsidR="00CC0CB7" w:rsidRPr="0074730F" w:rsidTr="00B1623A">
        <w:trPr>
          <w:trHeight w:val="320"/>
        </w:trPr>
        <w:tc>
          <w:tcPr>
            <w:tcW w:w="1700" w:type="dxa"/>
            <w:tcBorders>
              <w:top w:val="single" w:sz="2" w:space="0" w:color="000000"/>
              <w:left w:val="single" w:sz="12" w:space="0" w:color="auto"/>
              <w:bottom w:val="single" w:sz="4" w:space="0" w:color="auto"/>
              <w:right w:val="single" w:sz="4" w:space="0" w:color="000000"/>
            </w:tcBorders>
          </w:tcPr>
          <w:p w:rsidR="00CC0CB7" w:rsidRPr="0074730F" w:rsidRDefault="00CC0CB7" w:rsidP="00B1623A">
            <w:pPr>
              <w:spacing w:line="0" w:lineRule="atLeast"/>
              <w:rPr>
                <w:color w:val="7030A0"/>
                <w:sz w:val="18"/>
                <w:szCs w:val="18"/>
              </w:rPr>
            </w:pPr>
            <w:r w:rsidRPr="0074730F">
              <w:rPr>
                <w:rFonts w:hint="eastAsia"/>
                <w:color w:val="7030A0"/>
                <w:sz w:val="18"/>
                <w:szCs w:val="18"/>
              </w:rPr>
              <w:t>HardwareVersion</w:t>
            </w:r>
          </w:p>
        </w:tc>
        <w:tc>
          <w:tcPr>
            <w:tcW w:w="992" w:type="dxa"/>
            <w:tcBorders>
              <w:top w:val="single" w:sz="2" w:space="0" w:color="000000"/>
              <w:left w:val="single" w:sz="4" w:space="0" w:color="000000"/>
              <w:bottom w:val="single" w:sz="4" w:space="0" w:color="auto"/>
              <w:right w:val="single" w:sz="4" w:space="0" w:color="000000"/>
            </w:tcBorders>
          </w:tcPr>
          <w:p w:rsidR="00CC0CB7" w:rsidRPr="0074730F" w:rsidRDefault="00CC0CB7" w:rsidP="00B1623A">
            <w:pPr>
              <w:spacing w:line="0" w:lineRule="atLeast"/>
              <w:rPr>
                <w:color w:val="7030A0"/>
                <w:sz w:val="18"/>
                <w:szCs w:val="18"/>
              </w:rPr>
            </w:pPr>
            <w:r w:rsidRPr="0074730F">
              <w:rPr>
                <w:rFonts w:hint="eastAsia"/>
                <w:color w:val="7030A0"/>
                <w:sz w:val="18"/>
                <w:szCs w:val="18"/>
              </w:rPr>
              <w:t>2</w:t>
            </w:r>
          </w:p>
        </w:tc>
        <w:tc>
          <w:tcPr>
            <w:tcW w:w="6663" w:type="dxa"/>
            <w:tcBorders>
              <w:top w:val="single" w:sz="2" w:space="0" w:color="000000"/>
              <w:left w:val="single" w:sz="4" w:space="0" w:color="000000"/>
              <w:bottom w:val="single" w:sz="4" w:space="0" w:color="auto"/>
              <w:right w:val="single" w:sz="12" w:space="0" w:color="auto"/>
            </w:tcBorders>
          </w:tcPr>
          <w:p w:rsidR="00CC0CB7" w:rsidRPr="0074730F" w:rsidRDefault="00CC0CB7" w:rsidP="00B1623A">
            <w:pPr>
              <w:spacing w:line="0" w:lineRule="atLeast"/>
              <w:rPr>
                <w:color w:val="7030A0"/>
                <w:sz w:val="18"/>
                <w:szCs w:val="18"/>
              </w:rPr>
            </w:pPr>
            <w:r w:rsidRPr="0074730F">
              <w:rPr>
                <w:rFonts w:hint="eastAsia"/>
                <w:color w:val="7030A0"/>
                <w:sz w:val="18"/>
                <w:szCs w:val="18"/>
              </w:rPr>
              <w:t>硬件版本号</w:t>
            </w:r>
          </w:p>
          <w:p w:rsidR="00CC0CB7" w:rsidRPr="0074730F" w:rsidRDefault="00CC0CB7" w:rsidP="00B1623A">
            <w:pPr>
              <w:spacing w:line="0" w:lineRule="atLeast"/>
              <w:rPr>
                <w:color w:val="7030A0"/>
                <w:sz w:val="18"/>
                <w:szCs w:val="18"/>
              </w:rPr>
            </w:pPr>
            <w:r w:rsidRPr="0074730F">
              <w:rPr>
                <w:rFonts w:hint="eastAsia"/>
                <w:color w:val="7030A0"/>
                <w:sz w:val="18"/>
                <w:szCs w:val="18"/>
              </w:rPr>
              <w:t>0b</w:t>
            </w:r>
            <w:r w:rsidRPr="0074730F">
              <w:rPr>
                <w:color w:val="7030A0"/>
                <w:sz w:val="18"/>
                <w:szCs w:val="18"/>
              </w:rPr>
              <w:t>’</w:t>
            </w:r>
            <w:r w:rsidRPr="0074730F">
              <w:rPr>
                <w:rFonts w:hint="eastAsia"/>
                <w:color w:val="7030A0"/>
                <w:sz w:val="18"/>
                <w:szCs w:val="18"/>
              </w:rPr>
              <w:t xml:space="preserve">0001-0010-0000-0000: </w:t>
            </w:r>
            <w:r w:rsidRPr="0074730F">
              <w:rPr>
                <w:rFonts w:hint="eastAsia"/>
                <w:color w:val="7030A0"/>
                <w:sz w:val="18"/>
                <w:szCs w:val="18"/>
              </w:rPr>
              <w:t>表示</w:t>
            </w:r>
            <w:r w:rsidRPr="0074730F">
              <w:rPr>
                <w:rFonts w:hint="eastAsia"/>
                <w:color w:val="7030A0"/>
                <w:sz w:val="18"/>
                <w:szCs w:val="18"/>
              </w:rPr>
              <w:t>v1.2.0.0</w:t>
            </w:r>
          </w:p>
        </w:tc>
      </w:tr>
      <w:tr w:rsidR="00CC0CB7" w:rsidRPr="0074730F" w:rsidTr="00B1623A">
        <w:trPr>
          <w:trHeight w:val="329"/>
        </w:trPr>
        <w:tc>
          <w:tcPr>
            <w:tcW w:w="1700" w:type="dxa"/>
            <w:tcBorders>
              <w:top w:val="single" w:sz="4" w:space="0" w:color="auto"/>
              <w:left w:val="single" w:sz="12" w:space="0" w:color="auto"/>
              <w:bottom w:val="single" w:sz="4" w:space="0" w:color="auto"/>
              <w:right w:val="single" w:sz="4" w:space="0" w:color="000000"/>
            </w:tcBorders>
          </w:tcPr>
          <w:p w:rsidR="00CC0CB7" w:rsidRPr="0074730F" w:rsidRDefault="00CC0CB7" w:rsidP="00B1623A">
            <w:pPr>
              <w:spacing w:line="0" w:lineRule="atLeast"/>
              <w:rPr>
                <w:color w:val="7030A0"/>
                <w:sz w:val="18"/>
                <w:szCs w:val="18"/>
              </w:rPr>
            </w:pPr>
            <w:r w:rsidRPr="0074730F">
              <w:rPr>
                <w:rFonts w:hint="eastAsia"/>
                <w:color w:val="7030A0"/>
                <w:sz w:val="18"/>
                <w:szCs w:val="18"/>
              </w:rPr>
              <w:t>Soft</w:t>
            </w:r>
            <w:r w:rsidR="00CA2CD7">
              <w:rPr>
                <w:rFonts w:hint="eastAsia"/>
                <w:color w:val="7030A0"/>
                <w:sz w:val="18"/>
                <w:szCs w:val="18"/>
              </w:rPr>
              <w:t>ware</w:t>
            </w:r>
            <w:r w:rsidRPr="0074730F">
              <w:rPr>
                <w:rFonts w:hint="eastAsia"/>
                <w:color w:val="7030A0"/>
                <w:sz w:val="18"/>
                <w:szCs w:val="18"/>
              </w:rPr>
              <w:t>Version</w:t>
            </w:r>
          </w:p>
        </w:tc>
        <w:tc>
          <w:tcPr>
            <w:tcW w:w="992" w:type="dxa"/>
            <w:tcBorders>
              <w:top w:val="single" w:sz="4" w:space="0" w:color="auto"/>
              <w:left w:val="single" w:sz="4" w:space="0" w:color="000000"/>
              <w:bottom w:val="single" w:sz="4" w:space="0" w:color="auto"/>
              <w:right w:val="single" w:sz="4" w:space="0" w:color="000000"/>
            </w:tcBorders>
          </w:tcPr>
          <w:p w:rsidR="00CC0CB7" w:rsidRPr="0074730F" w:rsidRDefault="00CC0CB7" w:rsidP="00B1623A">
            <w:pPr>
              <w:spacing w:line="0" w:lineRule="atLeast"/>
              <w:rPr>
                <w:color w:val="7030A0"/>
                <w:sz w:val="18"/>
                <w:szCs w:val="18"/>
              </w:rPr>
            </w:pPr>
            <w:r w:rsidRPr="0074730F">
              <w:rPr>
                <w:rFonts w:hint="eastAsia"/>
                <w:color w:val="7030A0"/>
                <w:sz w:val="18"/>
                <w:szCs w:val="18"/>
              </w:rPr>
              <w:t>2</w:t>
            </w:r>
          </w:p>
        </w:tc>
        <w:tc>
          <w:tcPr>
            <w:tcW w:w="6663" w:type="dxa"/>
            <w:tcBorders>
              <w:top w:val="single" w:sz="4" w:space="0" w:color="auto"/>
              <w:left w:val="single" w:sz="4" w:space="0" w:color="000000"/>
              <w:bottom w:val="single" w:sz="4" w:space="0" w:color="auto"/>
              <w:right w:val="single" w:sz="12" w:space="0" w:color="auto"/>
            </w:tcBorders>
          </w:tcPr>
          <w:p w:rsidR="00CC0CB7" w:rsidRPr="0074730F" w:rsidRDefault="00CC0CB7" w:rsidP="00B1623A">
            <w:pPr>
              <w:spacing w:line="0" w:lineRule="atLeast"/>
              <w:rPr>
                <w:color w:val="7030A0"/>
                <w:sz w:val="18"/>
                <w:szCs w:val="18"/>
              </w:rPr>
            </w:pPr>
            <w:r w:rsidRPr="0074730F">
              <w:rPr>
                <w:rFonts w:hint="eastAsia"/>
                <w:color w:val="7030A0"/>
                <w:sz w:val="18"/>
                <w:szCs w:val="18"/>
              </w:rPr>
              <w:t>软件版本号</w:t>
            </w:r>
          </w:p>
          <w:p w:rsidR="00CC0CB7" w:rsidRPr="0074730F" w:rsidRDefault="00CC0CB7" w:rsidP="00B1623A">
            <w:pPr>
              <w:spacing w:line="0" w:lineRule="atLeast"/>
              <w:rPr>
                <w:color w:val="7030A0"/>
                <w:sz w:val="18"/>
                <w:szCs w:val="18"/>
              </w:rPr>
            </w:pPr>
            <w:r w:rsidRPr="0074730F">
              <w:rPr>
                <w:rFonts w:hint="eastAsia"/>
                <w:color w:val="7030A0"/>
                <w:sz w:val="18"/>
                <w:szCs w:val="18"/>
              </w:rPr>
              <w:t>0b</w:t>
            </w:r>
            <w:r w:rsidRPr="0074730F">
              <w:rPr>
                <w:color w:val="7030A0"/>
                <w:sz w:val="18"/>
                <w:szCs w:val="18"/>
              </w:rPr>
              <w:t>’</w:t>
            </w:r>
            <w:r w:rsidRPr="0074730F">
              <w:rPr>
                <w:rFonts w:hint="eastAsia"/>
                <w:color w:val="7030A0"/>
                <w:sz w:val="18"/>
                <w:szCs w:val="18"/>
              </w:rPr>
              <w:t xml:space="preserve">0001-0010-0100-0011: </w:t>
            </w:r>
            <w:r w:rsidRPr="0074730F">
              <w:rPr>
                <w:rFonts w:hint="eastAsia"/>
                <w:color w:val="7030A0"/>
                <w:sz w:val="18"/>
                <w:szCs w:val="18"/>
              </w:rPr>
              <w:t>表示</w:t>
            </w:r>
            <w:r w:rsidRPr="0074730F">
              <w:rPr>
                <w:rFonts w:hint="eastAsia"/>
                <w:color w:val="7030A0"/>
                <w:sz w:val="18"/>
                <w:szCs w:val="18"/>
              </w:rPr>
              <w:t>v1.2.4.3</w:t>
            </w:r>
          </w:p>
        </w:tc>
      </w:tr>
      <w:tr w:rsidR="00CC0CB7" w:rsidRPr="0074730F" w:rsidTr="00B1623A">
        <w:trPr>
          <w:trHeight w:val="285"/>
        </w:trPr>
        <w:tc>
          <w:tcPr>
            <w:tcW w:w="1700" w:type="dxa"/>
            <w:tcBorders>
              <w:top w:val="single" w:sz="4" w:space="0" w:color="auto"/>
              <w:left w:val="single" w:sz="12" w:space="0" w:color="auto"/>
              <w:bottom w:val="single" w:sz="4" w:space="0" w:color="auto"/>
              <w:right w:val="single" w:sz="4" w:space="0" w:color="000000"/>
            </w:tcBorders>
          </w:tcPr>
          <w:p w:rsidR="00CC0CB7" w:rsidRPr="0074730F" w:rsidRDefault="00CC0CB7" w:rsidP="00B1623A">
            <w:pPr>
              <w:spacing w:line="0" w:lineRule="atLeast"/>
              <w:rPr>
                <w:color w:val="7030A0"/>
                <w:sz w:val="18"/>
                <w:szCs w:val="18"/>
              </w:rPr>
            </w:pPr>
            <w:r w:rsidRPr="0074730F">
              <w:rPr>
                <w:rFonts w:hint="eastAsia"/>
                <w:color w:val="7030A0"/>
                <w:sz w:val="18"/>
                <w:szCs w:val="18"/>
              </w:rPr>
              <w:t>ChipType</w:t>
            </w:r>
          </w:p>
        </w:tc>
        <w:tc>
          <w:tcPr>
            <w:tcW w:w="992" w:type="dxa"/>
            <w:tcBorders>
              <w:top w:val="single" w:sz="4" w:space="0" w:color="auto"/>
              <w:left w:val="single" w:sz="4" w:space="0" w:color="000000"/>
              <w:bottom w:val="single" w:sz="4" w:space="0" w:color="auto"/>
              <w:right w:val="single" w:sz="4" w:space="0" w:color="000000"/>
            </w:tcBorders>
          </w:tcPr>
          <w:p w:rsidR="00CC0CB7" w:rsidRPr="0074730F" w:rsidRDefault="00CC0CB7" w:rsidP="00B1623A">
            <w:pPr>
              <w:spacing w:line="0" w:lineRule="atLeast"/>
              <w:rPr>
                <w:color w:val="7030A0"/>
                <w:sz w:val="18"/>
                <w:szCs w:val="18"/>
              </w:rPr>
            </w:pPr>
            <w:r w:rsidRPr="0074730F">
              <w:rPr>
                <w:rFonts w:hint="eastAsia"/>
                <w:color w:val="7030A0"/>
                <w:sz w:val="18"/>
                <w:szCs w:val="18"/>
              </w:rPr>
              <w:t>1</w:t>
            </w:r>
          </w:p>
        </w:tc>
        <w:tc>
          <w:tcPr>
            <w:tcW w:w="6663" w:type="dxa"/>
            <w:tcBorders>
              <w:top w:val="single" w:sz="4" w:space="0" w:color="auto"/>
              <w:left w:val="single" w:sz="4" w:space="0" w:color="000000"/>
              <w:bottom w:val="single" w:sz="4" w:space="0" w:color="auto"/>
              <w:right w:val="single" w:sz="12" w:space="0" w:color="auto"/>
            </w:tcBorders>
          </w:tcPr>
          <w:p w:rsidR="00CC0CB7" w:rsidRPr="0074730F" w:rsidRDefault="00CC0CB7" w:rsidP="00B1623A">
            <w:pPr>
              <w:spacing w:line="0" w:lineRule="atLeast"/>
              <w:rPr>
                <w:color w:val="7030A0"/>
                <w:sz w:val="18"/>
                <w:szCs w:val="18"/>
              </w:rPr>
            </w:pPr>
            <w:r w:rsidRPr="0074730F">
              <w:rPr>
                <w:rFonts w:hint="eastAsia"/>
                <w:color w:val="7030A0"/>
                <w:sz w:val="18"/>
                <w:szCs w:val="18"/>
              </w:rPr>
              <w:t>交换芯片型号</w:t>
            </w:r>
          </w:p>
          <w:p w:rsidR="00CC0CB7" w:rsidRPr="0074730F" w:rsidRDefault="00CC0CB7" w:rsidP="00B1623A">
            <w:pPr>
              <w:spacing w:line="0" w:lineRule="atLeast"/>
              <w:rPr>
                <w:color w:val="7030A0"/>
                <w:sz w:val="18"/>
                <w:szCs w:val="18"/>
              </w:rPr>
            </w:pPr>
            <w:r w:rsidRPr="0074730F">
              <w:rPr>
                <w:rFonts w:hint="eastAsia"/>
                <w:color w:val="7030A0"/>
                <w:sz w:val="18"/>
                <w:szCs w:val="18"/>
              </w:rPr>
              <w:t>0b</w:t>
            </w:r>
            <w:r w:rsidRPr="0074730F">
              <w:rPr>
                <w:color w:val="7030A0"/>
                <w:sz w:val="18"/>
                <w:szCs w:val="18"/>
              </w:rPr>
              <w:t>’</w:t>
            </w:r>
            <w:r w:rsidRPr="0074730F">
              <w:rPr>
                <w:rFonts w:hint="eastAsia"/>
                <w:color w:val="7030A0"/>
                <w:sz w:val="18"/>
                <w:szCs w:val="18"/>
              </w:rPr>
              <w:t>00-000001: Marvell 88E6095</w:t>
            </w:r>
          </w:p>
          <w:p w:rsidR="00CC0CB7" w:rsidRPr="0074730F" w:rsidRDefault="00CC0CB7" w:rsidP="00B1623A">
            <w:pPr>
              <w:spacing w:line="0" w:lineRule="atLeast"/>
              <w:rPr>
                <w:color w:val="7030A0"/>
                <w:sz w:val="18"/>
                <w:szCs w:val="18"/>
              </w:rPr>
            </w:pPr>
            <w:r w:rsidRPr="0074730F">
              <w:rPr>
                <w:rFonts w:hint="eastAsia"/>
                <w:color w:val="7030A0"/>
                <w:sz w:val="18"/>
                <w:szCs w:val="18"/>
              </w:rPr>
              <w:t>0b</w:t>
            </w:r>
            <w:r w:rsidRPr="0074730F">
              <w:rPr>
                <w:color w:val="7030A0"/>
                <w:sz w:val="18"/>
                <w:szCs w:val="18"/>
              </w:rPr>
              <w:t>’</w:t>
            </w:r>
            <w:r w:rsidRPr="0074730F">
              <w:rPr>
                <w:rFonts w:hint="eastAsia"/>
                <w:color w:val="7030A0"/>
                <w:sz w:val="18"/>
                <w:szCs w:val="18"/>
              </w:rPr>
              <w:t>01-000001: Broadcom BCM53101</w:t>
            </w:r>
          </w:p>
          <w:p w:rsidR="00CC0CB7" w:rsidRPr="0074730F" w:rsidRDefault="00CC0CB7" w:rsidP="00B1623A">
            <w:pPr>
              <w:spacing w:line="0" w:lineRule="atLeast"/>
              <w:rPr>
                <w:color w:val="7030A0"/>
                <w:sz w:val="18"/>
                <w:szCs w:val="18"/>
              </w:rPr>
            </w:pPr>
            <w:r w:rsidRPr="0074730F">
              <w:rPr>
                <w:rFonts w:hint="eastAsia"/>
                <w:color w:val="7030A0"/>
                <w:sz w:val="18"/>
                <w:szCs w:val="18"/>
              </w:rPr>
              <w:t>0b</w:t>
            </w:r>
            <w:r w:rsidRPr="0074730F">
              <w:rPr>
                <w:color w:val="7030A0"/>
                <w:sz w:val="18"/>
                <w:szCs w:val="18"/>
              </w:rPr>
              <w:t>’</w:t>
            </w:r>
            <w:r w:rsidRPr="0074730F">
              <w:rPr>
                <w:rFonts w:hint="eastAsia"/>
                <w:color w:val="7030A0"/>
                <w:sz w:val="18"/>
                <w:szCs w:val="18"/>
              </w:rPr>
              <w:t>01-000010: Broadcom BCM53286</w:t>
            </w:r>
          </w:p>
          <w:p w:rsidR="00CC0CB7" w:rsidRPr="0074730F" w:rsidRDefault="00CC0CB7" w:rsidP="00B1623A">
            <w:pPr>
              <w:spacing w:line="0" w:lineRule="atLeast"/>
              <w:rPr>
                <w:color w:val="7030A0"/>
                <w:sz w:val="18"/>
                <w:szCs w:val="18"/>
              </w:rPr>
            </w:pPr>
            <w:r w:rsidRPr="0074730F">
              <w:rPr>
                <w:rFonts w:hint="eastAsia"/>
                <w:color w:val="7030A0"/>
                <w:sz w:val="18"/>
                <w:szCs w:val="18"/>
              </w:rPr>
              <w:t>0b</w:t>
            </w:r>
            <w:r w:rsidRPr="0074730F">
              <w:rPr>
                <w:color w:val="7030A0"/>
                <w:sz w:val="18"/>
                <w:szCs w:val="18"/>
              </w:rPr>
              <w:t>’</w:t>
            </w:r>
            <w:r w:rsidRPr="0074730F">
              <w:rPr>
                <w:rFonts w:hint="eastAsia"/>
                <w:color w:val="7030A0"/>
                <w:sz w:val="18"/>
                <w:szCs w:val="18"/>
              </w:rPr>
              <w:t>01-000011: Broadcom BCM5396</w:t>
            </w:r>
          </w:p>
          <w:p w:rsidR="00CC0CB7" w:rsidRPr="0074730F" w:rsidRDefault="00CC0CB7" w:rsidP="00B1623A">
            <w:pPr>
              <w:spacing w:line="0" w:lineRule="atLeast"/>
              <w:rPr>
                <w:color w:val="7030A0"/>
                <w:sz w:val="18"/>
                <w:szCs w:val="18"/>
              </w:rPr>
            </w:pPr>
            <w:r w:rsidRPr="0074730F">
              <w:rPr>
                <w:rFonts w:hint="eastAsia"/>
                <w:color w:val="7030A0"/>
                <w:sz w:val="18"/>
                <w:szCs w:val="18"/>
              </w:rPr>
              <w:t>0b</w:t>
            </w:r>
            <w:r w:rsidRPr="0074730F">
              <w:rPr>
                <w:color w:val="7030A0"/>
                <w:sz w:val="18"/>
                <w:szCs w:val="18"/>
              </w:rPr>
              <w:t>’</w:t>
            </w:r>
            <w:r w:rsidRPr="0074730F">
              <w:rPr>
                <w:rFonts w:hint="eastAsia"/>
                <w:color w:val="7030A0"/>
                <w:sz w:val="18"/>
                <w:szCs w:val="18"/>
              </w:rPr>
              <w:t>01-000100: Broadcom BCM53115</w:t>
            </w:r>
          </w:p>
        </w:tc>
      </w:tr>
      <w:tr w:rsidR="00CC0CB7" w:rsidRPr="0074730F" w:rsidTr="00B1623A">
        <w:trPr>
          <w:trHeight w:val="64"/>
        </w:trPr>
        <w:tc>
          <w:tcPr>
            <w:tcW w:w="1700" w:type="dxa"/>
            <w:tcBorders>
              <w:top w:val="single" w:sz="4" w:space="0" w:color="auto"/>
              <w:left w:val="single" w:sz="12" w:space="0" w:color="auto"/>
              <w:bottom w:val="single" w:sz="4" w:space="0" w:color="auto"/>
              <w:right w:val="single" w:sz="4" w:space="0" w:color="000000"/>
            </w:tcBorders>
          </w:tcPr>
          <w:p w:rsidR="00CC0CB7" w:rsidRPr="0074730F" w:rsidRDefault="00CC0CB7" w:rsidP="00B1623A">
            <w:pPr>
              <w:spacing w:line="0" w:lineRule="atLeast"/>
              <w:rPr>
                <w:color w:val="7030A0"/>
                <w:sz w:val="18"/>
                <w:szCs w:val="18"/>
              </w:rPr>
            </w:pPr>
            <w:r w:rsidRPr="0074730F">
              <w:rPr>
                <w:rFonts w:hint="eastAsia"/>
                <w:color w:val="7030A0"/>
                <w:sz w:val="18"/>
                <w:szCs w:val="18"/>
              </w:rPr>
              <w:t>FeatureMask</w:t>
            </w:r>
          </w:p>
        </w:tc>
        <w:tc>
          <w:tcPr>
            <w:tcW w:w="992" w:type="dxa"/>
            <w:tcBorders>
              <w:top w:val="single" w:sz="4" w:space="0" w:color="auto"/>
              <w:left w:val="single" w:sz="4" w:space="0" w:color="000000"/>
              <w:bottom w:val="single" w:sz="4" w:space="0" w:color="auto"/>
              <w:right w:val="single" w:sz="4" w:space="0" w:color="000000"/>
            </w:tcBorders>
          </w:tcPr>
          <w:p w:rsidR="00CC0CB7" w:rsidRPr="0074730F" w:rsidRDefault="00CC0CB7" w:rsidP="00B1623A">
            <w:pPr>
              <w:spacing w:line="0" w:lineRule="atLeast"/>
              <w:rPr>
                <w:color w:val="7030A0"/>
                <w:sz w:val="18"/>
                <w:szCs w:val="18"/>
              </w:rPr>
            </w:pPr>
            <w:r w:rsidRPr="0074730F">
              <w:rPr>
                <w:rFonts w:hint="eastAsia"/>
                <w:color w:val="7030A0"/>
                <w:sz w:val="18"/>
                <w:szCs w:val="18"/>
              </w:rPr>
              <w:t>4</w:t>
            </w:r>
          </w:p>
        </w:tc>
        <w:tc>
          <w:tcPr>
            <w:tcW w:w="6663" w:type="dxa"/>
            <w:tcBorders>
              <w:top w:val="single" w:sz="4" w:space="0" w:color="auto"/>
              <w:left w:val="single" w:sz="4" w:space="0" w:color="000000"/>
              <w:bottom w:val="single" w:sz="4" w:space="0" w:color="auto"/>
              <w:right w:val="single" w:sz="12" w:space="0" w:color="auto"/>
            </w:tcBorders>
          </w:tcPr>
          <w:p w:rsidR="00CC0CB7" w:rsidRPr="0074730F" w:rsidRDefault="00CC0CB7" w:rsidP="00B1623A">
            <w:pPr>
              <w:spacing w:line="0" w:lineRule="atLeast"/>
              <w:rPr>
                <w:color w:val="7030A0"/>
                <w:sz w:val="18"/>
                <w:szCs w:val="18"/>
              </w:rPr>
            </w:pPr>
            <w:r>
              <w:rPr>
                <w:rFonts w:hint="eastAsia"/>
                <w:color w:val="7030A0"/>
                <w:sz w:val="18"/>
                <w:szCs w:val="18"/>
              </w:rPr>
              <w:t>软件</w:t>
            </w:r>
            <w:r w:rsidRPr="0074730F">
              <w:rPr>
                <w:rFonts w:hint="eastAsia"/>
                <w:color w:val="7030A0"/>
                <w:sz w:val="18"/>
                <w:szCs w:val="18"/>
              </w:rPr>
              <w:t>功能掩码</w:t>
            </w:r>
          </w:p>
        </w:tc>
      </w:tr>
      <w:tr w:rsidR="00CC0CB7" w:rsidRPr="0074730F" w:rsidTr="00B1623A">
        <w:trPr>
          <w:trHeight w:val="252"/>
        </w:trPr>
        <w:tc>
          <w:tcPr>
            <w:tcW w:w="1700" w:type="dxa"/>
            <w:tcBorders>
              <w:top w:val="single" w:sz="4" w:space="0" w:color="auto"/>
              <w:left w:val="single" w:sz="12" w:space="0" w:color="auto"/>
              <w:bottom w:val="single" w:sz="4" w:space="0" w:color="auto"/>
              <w:right w:val="single" w:sz="4" w:space="0" w:color="000000"/>
            </w:tcBorders>
          </w:tcPr>
          <w:p w:rsidR="00CC0CB7" w:rsidRPr="0074730F" w:rsidRDefault="00CC0CB7" w:rsidP="00B1623A">
            <w:pPr>
              <w:spacing w:line="0" w:lineRule="atLeast"/>
              <w:rPr>
                <w:color w:val="7030A0"/>
                <w:sz w:val="18"/>
                <w:szCs w:val="18"/>
              </w:rPr>
            </w:pPr>
            <w:r w:rsidRPr="0074730F">
              <w:rPr>
                <w:rFonts w:hint="eastAsia"/>
                <w:color w:val="7030A0"/>
                <w:sz w:val="18"/>
                <w:szCs w:val="18"/>
              </w:rPr>
              <w:t>IpAddress</w:t>
            </w:r>
          </w:p>
        </w:tc>
        <w:tc>
          <w:tcPr>
            <w:tcW w:w="992" w:type="dxa"/>
            <w:tcBorders>
              <w:top w:val="single" w:sz="4" w:space="0" w:color="auto"/>
              <w:left w:val="single" w:sz="4" w:space="0" w:color="000000"/>
              <w:bottom w:val="single" w:sz="4" w:space="0" w:color="auto"/>
              <w:right w:val="single" w:sz="4" w:space="0" w:color="000000"/>
            </w:tcBorders>
          </w:tcPr>
          <w:p w:rsidR="00CC0CB7" w:rsidRPr="0074730F" w:rsidRDefault="00CC0CB7" w:rsidP="00B1623A">
            <w:pPr>
              <w:spacing w:line="0" w:lineRule="atLeast"/>
              <w:rPr>
                <w:color w:val="7030A0"/>
                <w:sz w:val="18"/>
                <w:szCs w:val="18"/>
              </w:rPr>
            </w:pPr>
            <w:r w:rsidRPr="0074730F">
              <w:rPr>
                <w:rFonts w:hint="eastAsia"/>
                <w:color w:val="7030A0"/>
                <w:sz w:val="18"/>
                <w:szCs w:val="18"/>
              </w:rPr>
              <w:t>4</w:t>
            </w:r>
          </w:p>
        </w:tc>
        <w:tc>
          <w:tcPr>
            <w:tcW w:w="6663" w:type="dxa"/>
            <w:tcBorders>
              <w:top w:val="single" w:sz="4" w:space="0" w:color="auto"/>
              <w:left w:val="single" w:sz="4" w:space="0" w:color="000000"/>
              <w:bottom w:val="single" w:sz="4" w:space="0" w:color="auto"/>
              <w:right w:val="single" w:sz="12" w:space="0" w:color="auto"/>
            </w:tcBorders>
          </w:tcPr>
          <w:p w:rsidR="00CC0CB7" w:rsidRPr="0074730F" w:rsidRDefault="00CC0CB7" w:rsidP="00B1623A">
            <w:pPr>
              <w:spacing w:line="0" w:lineRule="atLeast"/>
              <w:rPr>
                <w:color w:val="7030A0"/>
                <w:sz w:val="18"/>
                <w:szCs w:val="18"/>
              </w:rPr>
            </w:pPr>
            <w:r w:rsidRPr="0074730F">
              <w:rPr>
                <w:rFonts w:hint="eastAsia"/>
                <w:color w:val="7030A0"/>
                <w:sz w:val="18"/>
                <w:szCs w:val="18"/>
              </w:rPr>
              <w:t>IP</w:t>
            </w:r>
            <w:r w:rsidRPr="0074730F">
              <w:rPr>
                <w:rFonts w:hint="eastAsia"/>
                <w:color w:val="7030A0"/>
                <w:sz w:val="18"/>
                <w:szCs w:val="18"/>
              </w:rPr>
              <w:t>地址</w:t>
            </w:r>
          </w:p>
        </w:tc>
      </w:tr>
      <w:tr w:rsidR="00CC0CB7" w:rsidRPr="0074730F" w:rsidTr="00B1623A">
        <w:trPr>
          <w:trHeight w:val="238"/>
        </w:trPr>
        <w:tc>
          <w:tcPr>
            <w:tcW w:w="1700" w:type="dxa"/>
            <w:tcBorders>
              <w:top w:val="single" w:sz="4" w:space="0" w:color="auto"/>
              <w:left w:val="single" w:sz="12" w:space="0" w:color="auto"/>
              <w:bottom w:val="single" w:sz="12" w:space="0" w:color="000000"/>
              <w:right w:val="single" w:sz="4" w:space="0" w:color="000000"/>
            </w:tcBorders>
          </w:tcPr>
          <w:p w:rsidR="00CC0CB7" w:rsidRPr="0074730F" w:rsidRDefault="00CC0CB7" w:rsidP="00B1623A">
            <w:pPr>
              <w:spacing w:line="0" w:lineRule="atLeast"/>
              <w:rPr>
                <w:sz w:val="18"/>
                <w:szCs w:val="18"/>
              </w:rPr>
            </w:pPr>
            <w:r w:rsidRPr="0074730F">
              <w:rPr>
                <w:sz w:val="18"/>
                <w:szCs w:val="18"/>
              </w:rPr>
              <w:t>Pad</w:t>
            </w:r>
          </w:p>
        </w:tc>
        <w:tc>
          <w:tcPr>
            <w:tcW w:w="992" w:type="dxa"/>
            <w:tcBorders>
              <w:top w:val="single" w:sz="4" w:space="0" w:color="auto"/>
              <w:left w:val="single" w:sz="4" w:space="0" w:color="000000"/>
              <w:bottom w:val="single" w:sz="12" w:space="0" w:color="000000"/>
              <w:right w:val="single" w:sz="4" w:space="0" w:color="000000"/>
            </w:tcBorders>
          </w:tcPr>
          <w:p w:rsidR="00CC0CB7" w:rsidRPr="0074730F" w:rsidRDefault="00CC0CB7" w:rsidP="00B1623A">
            <w:pPr>
              <w:spacing w:line="0" w:lineRule="atLeast"/>
              <w:rPr>
                <w:sz w:val="18"/>
                <w:szCs w:val="18"/>
              </w:rPr>
            </w:pPr>
          </w:p>
        </w:tc>
        <w:tc>
          <w:tcPr>
            <w:tcW w:w="6663" w:type="dxa"/>
            <w:tcBorders>
              <w:top w:val="single" w:sz="4" w:space="0" w:color="auto"/>
              <w:left w:val="single" w:sz="4" w:space="0" w:color="000000"/>
              <w:bottom w:val="single" w:sz="12" w:space="0" w:color="000000"/>
              <w:right w:val="single" w:sz="12" w:space="0" w:color="auto"/>
            </w:tcBorders>
          </w:tcPr>
          <w:p w:rsidR="00CC0CB7" w:rsidRPr="0074730F" w:rsidRDefault="00CC0CB7" w:rsidP="00B1623A">
            <w:pPr>
              <w:spacing w:line="0" w:lineRule="atLeast"/>
              <w:rPr>
                <w:sz w:val="18"/>
                <w:szCs w:val="18"/>
              </w:rPr>
            </w:pPr>
            <w:r w:rsidRPr="0074730F">
              <w:rPr>
                <w:rFonts w:hint="eastAsia"/>
                <w:sz w:val="18"/>
                <w:szCs w:val="18"/>
              </w:rPr>
              <w:t>补足</w:t>
            </w:r>
            <w:r w:rsidRPr="0074730F">
              <w:rPr>
                <w:sz w:val="18"/>
                <w:szCs w:val="18"/>
              </w:rPr>
              <w:t>60</w:t>
            </w:r>
            <w:r w:rsidRPr="0074730F">
              <w:rPr>
                <w:rFonts w:hint="eastAsia"/>
                <w:sz w:val="18"/>
                <w:szCs w:val="18"/>
              </w:rPr>
              <w:t>字节</w:t>
            </w:r>
          </w:p>
        </w:tc>
      </w:tr>
    </w:tbl>
    <w:p w:rsidR="00E628D3" w:rsidRDefault="00CC0CB7" w:rsidP="00D612D0">
      <w:pPr>
        <w:spacing w:afterLines="50"/>
        <w:ind w:leftChars="188" w:left="421" w:firstLineChars="50" w:firstLine="97"/>
        <w:rPr>
          <w:b/>
          <w:sz w:val="18"/>
          <w:szCs w:val="18"/>
        </w:rPr>
      </w:pPr>
      <w:r>
        <w:rPr>
          <w:rFonts w:hint="eastAsia"/>
          <w:b/>
          <w:sz w:val="18"/>
          <w:szCs w:val="18"/>
        </w:rPr>
        <w:t>软件</w:t>
      </w:r>
      <w:r w:rsidRPr="000B2F20">
        <w:rPr>
          <w:rFonts w:hint="eastAsia"/>
          <w:b/>
          <w:sz w:val="18"/>
          <w:szCs w:val="18"/>
        </w:rPr>
        <w:t>功能掩码表：</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1"/>
        <w:gridCol w:w="5528"/>
        <w:gridCol w:w="2126"/>
      </w:tblGrid>
      <w:tr w:rsidR="00CC0CB7" w:rsidTr="00CA2CD7">
        <w:tc>
          <w:tcPr>
            <w:tcW w:w="1701" w:type="dxa"/>
            <w:tcBorders>
              <w:top w:val="double" w:sz="4" w:space="0" w:color="auto"/>
              <w:left w:val="double" w:sz="4" w:space="0" w:color="auto"/>
              <w:bottom w:val="single" w:sz="4" w:space="0" w:color="auto"/>
            </w:tcBorders>
          </w:tcPr>
          <w:p w:rsidR="00CC0CB7" w:rsidRPr="00CA2CD7" w:rsidRDefault="00CC0CB7" w:rsidP="00CA2CD7">
            <w:pPr>
              <w:spacing w:line="0" w:lineRule="atLeast"/>
              <w:jc w:val="center"/>
              <w:rPr>
                <w:rFonts w:ascii="Calibri" w:hAnsi="Calibri"/>
                <w:b/>
                <w:sz w:val="18"/>
                <w:szCs w:val="18"/>
              </w:rPr>
            </w:pPr>
            <w:r w:rsidRPr="00CA2CD7">
              <w:rPr>
                <w:rFonts w:ascii="Calibri" w:hAnsi="Calibri" w:hint="eastAsia"/>
                <w:b/>
                <w:sz w:val="18"/>
                <w:szCs w:val="18"/>
              </w:rPr>
              <w:t>掩码</w:t>
            </w:r>
          </w:p>
        </w:tc>
        <w:tc>
          <w:tcPr>
            <w:tcW w:w="5528" w:type="dxa"/>
            <w:tcBorders>
              <w:top w:val="double" w:sz="4" w:space="0" w:color="auto"/>
              <w:bottom w:val="single" w:sz="4" w:space="0" w:color="auto"/>
            </w:tcBorders>
          </w:tcPr>
          <w:p w:rsidR="00CC0CB7" w:rsidRPr="00CA2CD7" w:rsidRDefault="00CC0CB7" w:rsidP="00CA2CD7">
            <w:pPr>
              <w:spacing w:line="0" w:lineRule="atLeast"/>
              <w:jc w:val="center"/>
              <w:rPr>
                <w:rFonts w:ascii="Calibri" w:hAnsi="Calibri"/>
                <w:b/>
                <w:sz w:val="18"/>
                <w:szCs w:val="18"/>
              </w:rPr>
            </w:pPr>
            <w:r w:rsidRPr="00CA2CD7">
              <w:rPr>
                <w:rFonts w:ascii="Calibri" w:hAnsi="Calibri" w:hint="eastAsia"/>
                <w:b/>
                <w:sz w:val="18"/>
                <w:szCs w:val="18"/>
              </w:rPr>
              <w:t>功能描述</w:t>
            </w:r>
          </w:p>
        </w:tc>
        <w:tc>
          <w:tcPr>
            <w:tcW w:w="2126" w:type="dxa"/>
            <w:tcBorders>
              <w:top w:val="double" w:sz="4" w:space="0" w:color="auto"/>
              <w:bottom w:val="single" w:sz="4" w:space="0" w:color="auto"/>
              <w:right w:val="double" w:sz="4" w:space="0" w:color="auto"/>
            </w:tcBorders>
          </w:tcPr>
          <w:p w:rsidR="00CC0CB7" w:rsidRPr="00CA2CD7" w:rsidRDefault="00CC0CB7" w:rsidP="00CA2CD7">
            <w:pPr>
              <w:spacing w:line="0" w:lineRule="atLeast"/>
              <w:jc w:val="center"/>
              <w:rPr>
                <w:rFonts w:ascii="Calibri" w:hAnsi="Calibri"/>
                <w:b/>
                <w:sz w:val="18"/>
                <w:szCs w:val="18"/>
              </w:rPr>
            </w:pPr>
            <w:r w:rsidRPr="00CA2CD7">
              <w:rPr>
                <w:rFonts w:ascii="Calibri" w:hAnsi="Calibri" w:hint="eastAsia"/>
                <w:b/>
                <w:sz w:val="18"/>
                <w:szCs w:val="18"/>
              </w:rPr>
              <w:t>备注</w:t>
            </w:r>
          </w:p>
        </w:tc>
      </w:tr>
      <w:tr w:rsidR="00CC0CB7" w:rsidTr="00CA2CD7">
        <w:trPr>
          <w:trHeight w:val="64"/>
        </w:trPr>
        <w:tc>
          <w:tcPr>
            <w:tcW w:w="1701" w:type="dxa"/>
            <w:tcBorders>
              <w:left w:val="double" w:sz="4" w:space="0" w:color="auto"/>
            </w:tcBorders>
            <w:shd w:val="clear" w:color="auto" w:fill="auto"/>
          </w:tcPr>
          <w:p w:rsidR="00CC0CB7" w:rsidRPr="00DC319C" w:rsidRDefault="00CC0CB7" w:rsidP="00B1623A">
            <w:pPr>
              <w:spacing w:line="0" w:lineRule="atLeast"/>
              <w:jc w:val="left"/>
              <w:rPr>
                <w:rFonts w:ascii="Calibri" w:hAnsi="Calibri"/>
                <w:color w:val="7030A0"/>
                <w:sz w:val="18"/>
                <w:szCs w:val="18"/>
              </w:rPr>
            </w:pPr>
            <w:r w:rsidRPr="00DC319C">
              <w:rPr>
                <w:rFonts w:ascii="Calibri" w:hAnsi="Calibri" w:hint="eastAsia"/>
                <w:color w:val="7030A0"/>
                <w:sz w:val="18"/>
                <w:szCs w:val="18"/>
              </w:rPr>
              <w:t>0x</w:t>
            </w:r>
            <w:r w:rsidR="00CA2CD7" w:rsidRPr="00DC319C">
              <w:rPr>
                <w:rFonts w:ascii="Calibri" w:hAnsi="Calibri" w:hint="eastAsia"/>
                <w:color w:val="7030A0"/>
                <w:sz w:val="18"/>
                <w:szCs w:val="18"/>
              </w:rPr>
              <w:t>0</w:t>
            </w:r>
            <w:r w:rsidRPr="00DC319C">
              <w:rPr>
                <w:rFonts w:ascii="Calibri" w:hAnsi="Calibri" w:hint="eastAsia"/>
                <w:color w:val="7030A0"/>
                <w:sz w:val="18"/>
                <w:szCs w:val="18"/>
              </w:rPr>
              <w:t>0000001</w:t>
            </w:r>
          </w:p>
        </w:tc>
        <w:tc>
          <w:tcPr>
            <w:tcW w:w="5528" w:type="dxa"/>
          </w:tcPr>
          <w:p w:rsidR="00CC0CB7" w:rsidRPr="00DC319C" w:rsidRDefault="00CC0CB7" w:rsidP="00B1623A">
            <w:pPr>
              <w:spacing w:line="0" w:lineRule="atLeast"/>
              <w:rPr>
                <w:rFonts w:ascii="Calibri" w:hAnsi="Calibri"/>
                <w:color w:val="7030A0"/>
                <w:sz w:val="18"/>
                <w:szCs w:val="18"/>
              </w:rPr>
            </w:pPr>
            <w:r w:rsidRPr="00DC319C">
              <w:rPr>
                <w:rFonts w:ascii="Calibri" w:hAnsi="Calibri" w:hint="eastAsia"/>
                <w:color w:val="7030A0"/>
                <w:sz w:val="18"/>
                <w:szCs w:val="18"/>
              </w:rPr>
              <w:t>端口配置及状态</w:t>
            </w:r>
          </w:p>
        </w:tc>
        <w:tc>
          <w:tcPr>
            <w:tcW w:w="2126" w:type="dxa"/>
            <w:vMerge w:val="restart"/>
            <w:tcBorders>
              <w:right w:val="double" w:sz="4" w:space="0" w:color="auto"/>
            </w:tcBorders>
            <w:vAlign w:val="center"/>
          </w:tcPr>
          <w:p w:rsidR="00CC0CB7" w:rsidRPr="000B2F20" w:rsidRDefault="00CC0CB7" w:rsidP="00B1623A">
            <w:pPr>
              <w:spacing w:line="0" w:lineRule="atLeast"/>
              <w:rPr>
                <w:rFonts w:ascii="Calibri" w:hAnsi="Calibri"/>
                <w:sz w:val="18"/>
                <w:szCs w:val="18"/>
              </w:rPr>
            </w:pPr>
            <w:r w:rsidRPr="000B2F20">
              <w:rPr>
                <w:rFonts w:ascii="Calibri" w:hAnsi="Calibri" w:hint="eastAsia"/>
                <w:sz w:val="18"/>
                <w:szCs w:val="18"/>
              </w:rPr>
              <w:t>基于端口的功能</w:t>
            </w:r>
          </w:p>
        </w:tc>
      </w:tr>
      <w:tr w:rsidR="00CC0CB7" w:rsidTr="00CA2CD7">
        <w:trPr>
          <w:trHeight w:val="64"/>
        </w:trPr>
        <w:tc>
          <w:tcPr>
            <w:tcW w:w="1701" w:type="dxa"/>
            <w:tcBorders>
              <w:left w:val="double" w:sz="4" w:space="0" w:color="auto"/>
            </w:tcBorders>
            <w:shd w:val="clear" w:color="auto" w:fill="auto"/>
          </w:tcPr>
          <w:p w:rsidR="00CC0CB7" w:rsidRPr="00DC319C" w:rsidRDefault="00CC0CB7" w:rsidP="00B1623A">
            <w:pPr>
              <w:spacing w:line="0" w:lineRule="atLeast"/>
              <w:jc w:val="left"/>
              <w:rPr>
                <w:rFonts w:ascii="Calibri" w:hAnsi="Calibri"/>
                <w:color w:val="7030A0"/>
                <w:sz w:val="18"/>
                <w:szCs w:val="18"/>
              </w:rPr>
            </w:pPr>
            <w:r w:rsidRPr="00DC319C">
              <w:rPr>
                <w:rFonts w:ascii="Calibri" w:hAnsi="Calibri" w:hint="eastAsia"/>
                <w:color w:val="7030A0"/>
                <w:sz w:val="18"/>
                <w:szCs w:val="18"/>
              </w:rPr>
              <w:t>0x</w:t>
            </w:r>
            <w:r w:rsidR="00CA2CD7" w:rsidRPr="00DC319C">
              <w:rPr>
                <w:rFonts w:ascii="Calibri" w:hAnsi="Calibri" w:hint="eastAsia"/>
                <w:color w:val="7030A0"/>
                <w:sz w:val="18"/>
                <w:szCs w:val="18"/>
              </w:rPr>
              <w:t>0</w:t>
            </w:r>
            <w:r w:rsidRPr="00DC319C">
              <w:rPr>
                <w:rFonts w:ascii="Calibri" w:hAnsi="Calibri" w:hint="eastAsia"/>
                <w:color w:val="7030A0"/>
                <w:sz w:val="18"/>
                <w:szCs w:val="18"/>
              </w:rPr>
              <w:t>0000002</w:t>
            </w:r>
          </w:p>
        </w:tc>
        <w:tc>
          <w:tcPr>
            <w:tcW w:w="5528" w:type="dxa"/>
          </w:tcPr>
          <w:p w:rsidR="00CC0CB7" w:rsidRPr="00DC319C" w:rsidRDefault="00CC0CB7" w:rsidP="00B1623A">
            <w:pPr>
              <w:spacing w:line="0" w:lineRule="atLeast"/>
              <w:rPr>
                <w:rFonts w:ascii="Calibri" w:hAnsi="Calibri"/>
                <w:color w:val="7030A0"/>
                <w:sz w:val="18"/>
                <w:szCs w:val="18"/>
              </w:rPr>
            </w:pPr>
            <w:r w:rsidRPr="00DC319C">
              <w:rPr>
                <w:rFonts w:ascii="Calibri" w:hAnsi="Calibri" w:hint="eastAsia"/>
                <w:color w:val="7030A0"/>
                <w:sz w:val="18"/>
                <w:szCs w:val="18"/>
              </w:rPr>
              <w:t>端口统计</w:t>
            </w:r>
          </w:p>
        </w:tc>
        <w:tc>
          <w:tcPr>
            <w:tcW w:w="2126" w:type="dxa"/>
            <w:vMerge/>
            <w:tcBorders>
              <w:right w:val="double" w:sz="4" w:space="0" w:color="auto"/>
            </w:tcBorders>
            <w:vAlign w:val="center"/>
          </w:tcPr>
          <w:p w:rsidR="00CC0CB7" w:rsidRPr="000B2F20" w:rsidRDefault="00CC0CB7" w:rsidP="00B1623A">
            <w:pPr>
              <w:spacing w:line="0" w:lineRule="atLeast"/>
              <w:rPr>
                <w:rFonts w:ascii="Calibri" w:hAnsi="Calibri"/>
                <w:sz w:val="18"/>
                <w:szCs w:val="18"/>
              </w:rPr>
            </w:pPr>
          </w:p>
        </w:tc>
      </w:tr>
      <w:tr w:rsidR="00CC0CB7" w:rsidTr="00CA2CD7">
        <w:trPr>
          <w:trHeight w:val="170"/>
        </w:trPr>
        <w:tc>
          <w:tcPr>
            <w:tcW w:w="1701" w:type="dxa"/>
            <w:tcBorders>
              <w:left w:val="double" w:sz="4" w:space="0" w:color="auto"/>
            </w:tcBorders>
            <w:shd w:val="clear" w:color="auto" w:fill="auto"/>
          </w:tcPr>
          <w:p w:rsidR="00CC0CB7" w:rsidRPr="00DC319C" w:rsidRDefault="00CC0CB7" w:rsidP="00B1623A">
            <w:pPr>
              <w:spacing w:line="0" w:lineRule="atLeast"/>
              <w:jc w:val="left"/>
              <w:rPr>
                <w:rFonts w:ascii="Calibri" w:hAnsi="Calibri"/>
                <w:color w:val="7030A0"/>
                <w:sz w:val="18"/>
                <w:szCs w:val="18"/>
              </w:rPr>
            </w:pPr>
            <w:r w:rsidRPr="00DC319C">
              <w:rPr>
                <w:rFonts w:ascii="Calibri" w:hAnsi="Calibri" w:hint="eastAsia"/>
                <w:color w:val="7030A0"/>
                <w:sz w:val="18"/>
                <w:szCs w:val="18"/>
              </w:rPr>
              <w:t>0x</w:t>
            </w:r>
            <w:r w:rsidR="00CA2CD7" w:rsidRPr="00DC319C">
              <w:rPr>
                <w:rFonts w:ascii="Calibri" w:hAnsi="Calibri" w:hint="eastAsia"/>
                <w:color w:val="7030A0"/>
                <w:sz w:val="18"/>
                <w:szCs w:val="18"/>
              </w:rPr>
              <w:t>0</w:t>
            </w:r>
            <w:r w:rsidRPr="00DC319C">
              <w:rPr>
                <w:rFonts w:ascii="Calibri" w:hAnsi="Calibri" w:hint="eastAsia"/>
                <w:color w:val="7030A0"/>
                <w:sz w:val="18"/>
                <w:szCs w:val="18"/>
              </w:rPr>
              <w:t>0000004</w:t>
            </w:r>
          </w:p>
        </w:tc>
        <w:tc>
          <w:tcPr>
            <w:tcW w:w="5528" w:type="dxa"/>
          </w:tcPr>
          <w:p w:rsidR="00CC0CB7" w:rsidRPr="00DC319C" w:rsidRDefault="00CC0CB7" w:rsidP="00B1623A">
            <w:pPr>
              <w:spacing w:line="0" w:lineRule="atLeast"/>
              <w:rPr>
                <w:rFonts w:ascii="Calibri" w:hAnsi="Calibri"/>
                <w:color w:val="7030A0"/>
                <w:sz w:val="18"/>
                <w:szCs w:val="18"/>
              </w:rPr>
            </w:pPr>
            <w:r w:rsidRPr="00DC319C">
              <w:rPr>
                <w:rFonts w:ascii="Calibri" w:hAnsi="Calibri" w:hint="eastAsia"/>
                <w:color w:val="7030A0"/>
                <w:sz w:val="18"/>
                <w:szCs w:val="18"/>
              </w:rPr>
              <w:t>端口镜像</w:t>
            </w:r>
          </w:p>
        </w:tc>
        <w:tc>
          <w:tcPr>
            <w:tcW w:w="2126" w:type="dxa"/>
            <w:vMerge/>
            <w:tcBorders>
              <w:right w:val="double" w:sz="4" w:space="0" w:color="auto"/>
            </w:tcBorders>
            <w:vAlign w:val="center"/>
          </w:tcPr>
          <w:p w:rsidR="00CC0CB7" w:rsidRPr="000B2F20" w:rsidRDefault="00CC0CB7" w:rsidP="00B1623A">
            <w:pPr>
              <w:spacing w:line="0" w:lineRule="atLeast"/>
              <w:rPr>
                <w:rFonts w:ascii="Calibri" w:hAnsi="Calibri"/>
                <w:sz w:val="18"/>
                <w:szCs w:val="18"/>
              </w:rPr>
            </w:pPr>
          </w:p>
        </w:tc>
      </w:tr>
      <w:tr w:rsidR="00CC0CB7" w:rsidTr="00CA2CD7">
        <w:trPr>
          <w:trHeight w:val="64"/>
        </w:trPr>
        <w:tc>
          <w:tcPr>
            <w:tcW w:w="1701" w:type="dxa"/>
            <w:tcBorders>
              <w:left w:val="double" w:sz="4" w:space="0" w:color="auto"/>
              <w:bottom w:val="double" w:sz="4" w:space="0" w:color="auto"/>
            </w:tcBorders>
            <w:shd w:val="clear" w:color="auto" w:fill="auto"/>
          </w:tcPr>
          <w:p w:rsidR="00CC0CB7" w:rsidRPr="00DC319C" w:rsidRDefault="00CC0CB7" w:rsidP="00B1623A">
            <w:pPr>
              <w:spacing w:line="0" w:lineRule="atLeast"/>
              <w:jc w:val="left"/>
              <w:rPr>
                <w:rFonts w:ascii="Calibri" w:hAnsi="Calibri"/>
                <w:color w:val="7030A0"/>
                <w:sz w:val="18"/>
                <w:szCs w:val="18"/>
              </w:rPr>
            </w:pPr>
            <w:r w:rsidRPr="00DC319C">
              <w:rPr>
                <w:rFonts w:ascii="Calibri" w:hAnsi="Calibri" w:hint="eastAsia"/>
                <w:color w:val="7030A0"/>
                <w:sz w:val="18"/>
                <w:szCs w:val="18"/>
              </w:rPr>
              <w:t>0x</w:t>
            </w:r>
            <w:r w:rsidR="00CA2CD7" w:rsidRPr="00DC319C">
              <w:rPr>
                <w:rFonts w:ascii="Calibri" w:hAnsi="Calibri" w:hint="eastAsia"/>
                <w:color w:val="7030A0"/>
                <w:sz w:val="18"/>
                <w:szCs w:val="18"/>
              </w:rPr>
              <w:t>0</w:t>
            </w:r>
            <w:r w:rsidRPr="00DC319C">
              <w:rPr>
                <w:rFonts w:ascii="Calibri" w:hAnsi="Calibri" w:hint="eastAsia"/>
                <w:color w:val="7030A0"/>
                <w:sz w:val="18"/>
                <w:szCs w:val="18"/>
              </w:rPr>
              <w:t>0000008</w:t>
            </w:r>
          </w:p>
        </w:tc>
        <w:tc>
          <w:tcPr>
            <w:tcW w:w="5528" w:type="dxa"/>
            <w:tcBorders>
              <w:bottom w:val="double" w:sz="4" w:space="0" w:color="auto"/>
            </w:tcBorders>
          </w:tcPr>
          <w:p w:rsidR="00B17CBD" w:rsidRPr="00DC319C" w:rsidRDefault="00CC0CB7" w:rsidP="00B1623A">
            <w:pPr>
              <w:spacing w:line="0" w:lineRule="atLeast"/>
              <w:rPr>
                <w:rFonts w:ascii="Calibri" w:hAnsi="Calibri"/>
                <w:color w:val="7030A0"/>
                <w:sz w:val="18"/>
                <w:szCs w:val="18"/>
              </w:rPr>
            </w:pPr>
            <w:r w:rsidRPr="00DC319C">
              <w:rPr>
                <w:rFonts w:ascii="Calibri" w:hAnsi="Calibri" w:hint="eastAsia"/>
                <w:color w:val="7030A0"/>
                <w:sz w:val="18"/>
                <w:szCs w:val="18"/>
              </w:rPr>
              <w:t>速率控制</w:t>
            </w:r>
          </w:p>
        </w:tc>
        <w:tc>
          <w:tcPr>
            <w:tcW w:w="2126" w:type="dxa"/>
            <w:vMerge/>
            <w:tcBorders>
              <w:bottom w:val="double" w:sz="4" w:space="0" w:color="auto"/>
              <w:right w:val="double" w:sz="4" w:space="0" w:color="auto"/>
            </w:tcBorders>
            <w:vAlign w:val="center"/>
          </w:tcPr>
          <w:p w:rsidR="00CC0CB7" w:rsidRPr="000B2F20" w:rsidRDefault="00CC0CB7" w:rsidP="00B1623A">
            <w:pPr>
              <w:spacing w:line="0" w:lineRule="atLeast"/>
              <w:rPr>
                <w:rFonts w:ascii="Calibri" w:hAnsi="Calibri"/>
                <w:sz w:val="18"/>
                <w:szCs w:val="18"/>
              </w:rPr>
            </w:pPr>
          </w:p>
        </w:tc>
      </w:tr>
      <w:tr w:rsidR="00CC0CB7" w:rsidTr="00CA2CD7">
        <w:trPr>
          <w:trHeight w:val="44"/>
        </w:trPr>
        <w:tc>
          <w:tcPr>
            <w:tcW w:w="1701" w:type="dxa"/>
            <w:tcBorders>
              <w:top w:val="double" w:sz="4" w:space="0" w:color="auto"/>
              <w:left w:val="double" w:sz="4" w:space="0" w:color="auto"/>
            </w:tcBorders>
            <w:shd w:val="clear" w:color="auto" w:fill="auto"/>
          </w:tcPr>
          <w:p w:rsidR="00CC0CB7" w:rsidRPr="00DC319C" w:rsidRDefault="00CC0CB7" w:rsidP="00B1623A">
            <w:pPr>
              <w:spacing w:line="0" w:lineRule="atLeast"/>
              <w:jc w:val="left"/>
              <w:rPr>
                <w:rFonts w:ascii="Calibri" w:hAnsi="Calibri"/>
                <w:color w:val="7030A0"/>
                <w:sz w:val="18"/>
                <w:szCs w:val="18"/>
              </w:rPr>
            </w:pPr>
            <w:r w:rsidRPr="00DC319C">
              <w:rPr>
                <w:rFonts w:ascii="Calibri" w:hAnsi="Calibri" w:hint="eastAsia"/>
                <w:color w:val="7030A0"/>
                <w:sz w:val="18"/>
                <w:szCs w:val="18"/>
              </w:rPr>
              <w:t>0x</w:t>
            </w:r>
            <w:r w:rsidR="00CA2CD7" w:rsidRPr="00DC319C">
              <w:rPr>
                <w:rFonts w:ascii="Calibri" w:hAnsi="Calibri" w:hint="eastAsia"/>
                <w:color w:val="7030A0"/>
                <w:sz w:val="18"/>
                <w:szCs w:val="18"/>
              </w:rPr>
              <w:t>0</w:t>
            </w:r>
            <w:r w:rsidRPr="00DC319C">
              <w:rPr>
                <w:rFonts w:ascii="Calibri" w:hAnsi="Calibri" w:hint="eastAsia"/>
                <w:color w:val="7030A0"/>
                <w:sz w:val="18"/>
                <w:szCs w:val="18"/>
              </w:rPr>
              <w:t>0000100</w:t>
            </w:r>
          </w:p>
        </w:tc>
        <w:tc>
          <w:tcPr>
            <w:tcW w:w="5528" w:type="dxa"/>
            <w:tcBorders>
              <w:top w:val="double" w:sz="4" w:space="0" w:color="auto"/>
            </w:tcBorders>
          </w:tcPr>
          <w:p w:rsidR="00CC0CB7" w:rsidRPr="00DC319C" w:rsidRDefault="00CC0CB7" w:rsidP="00B1623A">
            <w:pPr>
              <w:spacing w:line="0" w:lineRule="atLeast"/>
              <w:rPr>
                <w:rFonts w:ascii="Calibri" w:hAnsi="Calibri"/>
                <w:color w:val="7030A0"/>
                <w:sz w:val="18"/>
                <w:szCs w:val="18"/>
              </w:rPr>
            </w:pPr>
            <w:r w:rsidRPr="00DC319C">
              <w:rPr>
                <w:rFonts w:ascii="Calibri" w:hAnsi="Calibri" w:hint="eastAsia"/>
                <w:color w:val="7030A0"/>
                <w:sz w:val="18"/>
                <w:szCs w:val="18"/>
              </w:rPr>
              <w:t>PVLAN</w:t>
            </w:r>
            <w:r w:rsidRPr="00DC319C">
              <w:rPr>
                <w:rFonts w:ascii="Calibri" w:hAnsi="Calibri" w:hint="eastAsia"/>
                <w:color w:val="7030A0"/>
                <w:sz w:val="18"/>
                <w:szCs w:val="18"/>
              </w:rPr>
              <w:t>配置</w:t>
            </w:r>
          </w:p>
        </w:tc>
        <w:tc>
          <w:tcPr>
            <w:tcW w:w="2126" w:type="dxa"/>
            <w:vMerge w:val="restart"/>
            <w:tcBorders>
              <w:top w:val="double" w:sz="4" w:space="0" w:color="auto"/>
              <w:right w:val="double" w:sz="4" w:space="0" w:color="auto"/>
            </w:tcBorders>
            <w:vAlign w:val="center"/>
          </w:tcPr>
          <w:p w:rsidR="00CC0CB7" w:rsidRPr="000B2F20" w:rsidRDefault="00CC0CB7" w:rsidP="00B1623A">
            <w:pPr>
              <w:spacing w:line="0" w:lineRule="atLeast"/>
              <w:rPr>
                <w:rFonts w:ascii="Calibri" w:hAnsi="Calibri"/>
                <w:sz w:val="18"/>
                <w:szCs w:val="18"/>
              </w:rPr>
            </w:pPr>
            <w:r w:rsidRPr="000B2F20">
              <w:rPr>
                <w:rFonts w:ascii="Calibri" w:hAnsi="Calibri" w:hint="eastAsia"/>
                <w:sz w:val="18"/>
                <w:szCs w:val="18"/>
              </w:rPr>
              <w:t>VLAN</w:t>
            </w:r>
            <w:r w:rsidRPr="000B2F20">
              <w:rPr>
                <w:rFonts w:ascii="Calibri" w:hAnsi="Calibri" w:hint="eastAsia"/>
                <w:sz w:val="18"/>
                <w:szCs w:val="18"/>
              </w:rPr>
              <w:t>功能</w:t>
            </w:r>
          </w:p>
        </w:tc>
      </w:tr>
      <w:tr w:rsidR="00CC0CB7" w:rsidTr="00CA2CD7">
        <w:trPr>
          <w:trHeight w:val="64"/>
        </w:trPr>
        <w:tc>
          <w:tcPr>
            <w:tcW w:w="1701" w:type="dxa"/>
            <w:tcBorders>
              <w:left w:val="double" w:sz="4" w:space="0" w:color="auto"/>
              <w:bottom w:val="double" w:sz="4" w:space="0" w:color="auto"/>
            </w:tcBorders>
            <w:shd w:val="clear" w:color="auto" w:fill="auto"/>
          </w:tcPr>
          <w:p w:rsidR="00CC0CB7" w:rsidRPr="00DC319C" w:rsidRDefault="00CC0CB7" w:rsidP="00B1623A">
            <w:pPr>
              <w:spacing w:line="0" w:lineRule="atLeast"/>
              <w:jc w:val="left"/>
              <w:rPr>
                <w:rFonts w:ascii="Calibri" w:hAnsi="Calibri"/>
                <w:color w:val="7030A0"/>
                <w:sz w:val="18"/>
                <w:szCs w:val="18"/>
              </w:rPr>
            </w:pPr>
            <w:r w:rsidRPr="00DC319C">
              <w:rPr>
                <w:rFonts w:ascii="Calibri" w:hAnsi="Calibri" w:hint="eastAsia"/>
                <w:color w:val="7030A0"/>
                <w:sz w:val="18"/>
                <w:szCs w:val="18"/>
              </w:rPr>
              <w:t>0x00000200</w:t>
            </w:r>
          </w:p>
        </w:tc>
        <w:tc>
          <w:tcPr>
            <w:tcW w:w="5528" w:type="dxa"/>
            <w:tcBorders>
              <w:bottom w:val="double" w:sz="4" w:space="0" w:color="auto"/>
            </w:tcBorders>
          </w:tcPr>
          <w:p w:rsidR="00CC0CB7" w:rsidRPr="00DC319C" w:rsidRDefault="00CC0CB7" w:rsidP="00B1623A">
            <w:pPr>
              <w:spacing w:line="0" w:lineRule="atLeast"/>
              <w:rPr>
                <w:rFonts w:ascii="Calibri" w:hAnsi="Calibri"/>
                <w:color w:val="7030A0"/>
                <w:sz w:val="18"/>
                <w:szCs w:val="18"/>
              </w:rPr>
            </w:pPr>
            <w:r w:rsidRPr="00DC319C">
              <w:rPr>
                <w:rFonts w:ascii="Calibri" w:hAnsi="Calibri" w:hint="eastAsia"/>
                <w:color w:val="7030A0"/>
                <w:sz w:val="18"/>
                <w:szCs w:val="18"/>
              </w:rPr>
              <w:t>802.1Q VLAN</w:t>
            </w:r>
          </w:p>
        </w:tc>
        <w:tc>
          <w:tcPr>
            <w:tcW w:w="2126" w:type="dxa"/>
            <w:vMerge/>
            <w:tcBorders>
              <w:bottom w:val="double" w:sz="4" w:space="0" w:color="auto"/>
              <w:right w:val="double" w:sz="4" w:space="0" w:color="auto"/>
            </w:tcBorders>
            <w:vAlign w:val="center"/>
          </w:tcPr>
          <w:p w:rsidR="00CC0CB7" w:rsidRPr="000B2F20" w:rsidRDefault="00CC0CB7" w:rsidP="00B1623A">
            <w:pPr>
              <w:spacing w:line="0" w:lineRule="atLeast"/>
              <w:rPr>
                <w:rFonts w:ascii="Calibri" w:hAnsi="Calibri"/>
                <w:sz w:val="18"/>
                <w:szCs w:val="18"/>
              </w:rPr>
            </w:pPr>
          </w:p>
        </w:tc>
      </w:tr>
      <w:tr w:rsidR="00CC0CB7" w:rsidTr="00CA2CD7">
        <w:trPr>
          <w:trHeight w:val="44"/>
        </w:trPr>
        <w:tc>
          <w:tcPr>
            <w:tcW w:w="1701" w:type="dxa"/>
            <w:tcBorders>
              <w:top w:val="double" w:sz="4" w:space="0" w:color="auto"/>
              <w:left w:val="double" w:sz="4" w:space="0" w:color="auto"/>
            </w:tcBorders>
            <w:shd w:val="clear" w:color="auto" w:fill="auto"/>
          </w:tcPr>
          <w:p w:rsidR="00CC0CB7" w:rsidRPr="00DC319C" w:rsidRDefault="00CC0CB7" w:rsidP="00B1623A">
            <w:pPr>
              <w:spacing w:line="0" w:lineRule="atLeast"/>
              <w:jc w:val="left"/>
              <w:rPr>
                <w:rFonts w:ascii="Calibri" w:hAnsi="Calibri"/>
                <w:color w:val="7030A0"/>
                <w:sz w:val="18"/>
                <w:szCs w:val="18"/>
              </w:rPr>
            </w:pPr>
            <w:r w:rsidRPr="00DC319C">
              <w:rPr>
                <w:rFonts w:ascii="Calibri" w:hAnsi="Calibri" w:hint="eastAsia"/>
                <w:color w:val="7030A0"/>
                <w:sz w:val="18"/>
                <w:szCs w:val="18"/>
              </w:rPr>
              <w:t>0x00001000</w:t>
            </w:r>
          </w:p>
        </w:tc>
        <w:tc>
          <w:tcPr>
            <w:tcW w:w="5528" w:type="dxa"/>
            <w:tcBorders>
              <w:top w:val="double" w:sz="4" w:space="0" w:color="auto"/>
            </w:tcBorders>
          </w:tcPr>
          <w:p w:rsidR="00CC0CB7" w:rsidRPr="00DC319C" w:rsidRDefault="00CC0CB7" w:rsidP="00B1623A">
            <w:pPr>
              <w:spacing w:line="0" w:lineRule="atLeast"/>
              <w:rPr>
                <w:rFonts w:ascii="Calibri" w:hAnsi="Calibri"/>
                <w:color w:val="7030A0"/>
                <w:sz w:val="18"/>
                <w:szCs w:val="18"/>
              </w:rPr>
            </w:pPr>
            <w:r w:rsidRPr="00DC319C">
              <w:rPr>
                <w:rFonts w:ascii="Calibri" w:hAnsi="Calibri" w:hint="eastAsia"/>
                <w:color w:val="7030A0"/>
                <w:sz w:val="18"/>
                <w:szCs w:val="18"/>
              </w:rPr>
              <w:t>静态多播</w:t>
            </w:r>
          </w:p>
        </w:tc>
        <w:tc>
          <w:tcPr>
            <w:tcW w:w="2126" w:type="dxa"/>
            <w:vMerge w:val="restart"/>
            <w:tcBorders>
              <w:top w:val="double" w:sz="4" w:space="0" w:color="auto"/>
              <w:right w:val="double" w:sz="4" w:space="0" w:color="auto"/>
            </w:tcBorders>
            <w:vAlign w:val="center"/>
          </w:tcPr>
          <w:p w:rsidR="00CC0CB7" w:rsidRPr="000B2F20" w:rsidRDefault="00CC0CB7" w:rsidP="00B1623A">
            <w:pPr>
              <w:spacing w:line="0" w:lineRule="atLeast"/>
              <w:rPr>
                <w:rFonts w:ascii="Calibri" w:hAnsi="Calibri"/>
                <w:sz w:val="18"/>
                <w:szCs w:val="18"/>
              </w:rPr>
            </w:pPr>
            <w:r w:rsidRPr="000B2F20">
              <w:rPr>
                <w:rFonts w:ascii="Calibri" w:hAnsi="Calibri" w:hint="eastAsia"/>
                <w:sz w:val="18"/>
                <w:szCs w:val="18"/>
              </w:rPr>
              <w:t>MAC</w:t>
            </w:r>
            <w:r w:rsidRPr="000B2F20">
              <w:rPr>
                <w:rFonts w:ascii="Calibri" w:hAnsi="Calibri" w:hint="eastAsia"/>
                <w:sz w:val="18"/>
                <w:szCs w:val="18"/>
              </w:rPr>
              <w:t>表控制</w:t>
            </w:r>
          </w:p>
        </w:tc>
      </w:tr>
      <w:tr w:rsidR="00CC0CB7" w:rsidTr="00CA2CD7">
        <w:trPr>
          <w:trHeight w:val="64"/>
        </w:trPr>
        <w:tc>
          <w:tcPr>
            <w:tcW w:w="1701" w:type="dxa"/>
            <w:tcBorders>
              <w:left w:val="double" w:sz="4" w:space="0" w:color="auto"/>
              <w:bottom w:val="double" w:sz="4" w:space="0" w:color="auto"/>
            </w:tcBorders>
            <w:shd w:val="clear" w:color="auto" w:fill="auto"/>
          </w:tcPr>
          <w:p w:rsidR="00CC0CB7" w:rsidRPr="00DC319C" w:rsidRDefault="00CC0CB7" w:rsidP="00B1623A">
            <w:pPr>
              <w:spacing w:line="0" w:lineRule="atLeast"/>
              <w:jc w:val="left"/>
              <w:rPr>
                <w:rFonts w:ascii="Calibri" w:hAnsi="Calibri"/>
                <w:color w:val="7030A0"/>
                <w:sz w:val="18"/>
                <w:szCs w:val="18"/>
              </w:rPr>
            </w:pPr>
            <w:r w:rsidRPr="00DC319C">
              <w:rPr>
                <w:rFonts w:ascii="Calibri" w:hAnsi="Calibri" w:hint="eastAsia"/>
                <w:color w:val="7030A0"/>
                <w:sz w:val="18"/>
                <w:szCs w:val="18"/>
              </w:rPr>
              <w:t>0x00002000</w:t>
            </w:r>
          </w:p>
        </w:tc>
        <w:tc>
          <w:tcPr>
            <w:tcW w:w="5528" w:type="dxa"/>
            <w:tcBorders>
              <w:bottom w:val="double" w:sz="4" w:space="0" w:color="auto"/>
            </w:tcBorders>
          </w:tcPr>
          <w:p w:rsidR="00CC0CB7" w:rsidRPr="00DC319C" w:rsidRDefault="00CC0CB7" w:rsidP="00B1623A">
            <w:pPr>
              <w:spacing w:line="0" w:lineRule="atLeast"/>
              <w:rPr>
                <w:rFonts w:ascii="Calibri" w:hAnsi="Calibri"/>
                <w:color w:val="7030A0"/>
                <w:sz w:val="18"/>
                <w:szCs w:val="18"/>
              </w:rPr>
            </w:pPr>
            <w:r w:rsidRPr="00DC319C">
              <w:rPr>
                <w:rFonts w:ascii="Calibri" w:hAnsi="Calibri" w:hint="eastAsia"/>
                <w:color w:val="7030A0"/>
                <w:sz w:val="18"/>
                <w:szCs w:val="18"/>
              </w:rPr>
              <w:t>MAC</w:t>
            </w:r>
            <w:r w:rsidRPr="00DC319C">
              <w:rPr>
                <w:rFonts w:ascii="Calibri" w:hAnsi="Calibri" w:hint="eastAsia"/>
                <w:color w:val="7030A0"/>
                <w:sz w:val="18"/>
                <w:szCs w:val="18"/>
              </w:rPr>
              <w:t>过滤</w:t>
            </w:r>
          </w:p>
        </w:tc>
        <w:tc>
          <w:tcPr>
            <w:tcW w:w="2126" w:type="dxa"/>
            <w:vMerge/>
            <w:tcBorders>
              <w:bottom w:val="double" w:sz="4" w:space="0" w:color="auto"/>
              <w:right w:val="double" w:sz="4" w:space="0" w:color="auto"/>
            </w:tcBorders>
            <w:vAlign w:val="center"/>
          </w:tcPr>
          <w:p w:rsidR="00CC0CB7" w:rsidRPr="000B2F20" w:rsidRDefault="00CC0CB7" w:rsidP="00B1623A">
            <w:pPr>
              <w:spacing w:line="0" w:lineRule="atLeast"/>
              <w:rPr>
                <w:rFonts w:ascii="Calibri" w:hAnsi="Calibri"/>
                <w:sz w:val="18"/>
                <w:szCs w:val="18"/>
              </w:rPr>
            </w:pPr>
          </w:p>
        </w:tc>
      </w:tr>
      <w:tr w:rsidR="00CC0CB7" w:rsidTr="00CA2CD7">
        <w:trPr>
          <w:trHeight w:val="44"/>
        </w:trPr>
        <w:tc>
          <w:tcPr>
            <w:tcW w:w="1701" w:type="dxa"/>
            <w:tcBorders>
              <w:top w:val="double" w:sz="4" w:space="0" w:color="auto"/>
              <w:left w:val="double" w:sz="4" w:space="0" w:color="auto"/>
            </w:tcBorders>
            <w:shd w:val="clear" w:color="auto" w:fill="auto"/>
          </w:tcPr>
          <w:p w:rsidR="00CC0CB7" w:rsidRPr="00DC319C" w:rsidRDefault="00CC0CB7" w:rsidP="00B1623A">
            <w:pPr>
              <w:spacing w:line="0" w:lineRule="atLeast"/>
              <w:jc w:val="left"/>
              <w:rPr>
                <w:rFonts w:ascii="Calibri" w:hAnsi="Calibri"/>
                <w:color w:val="7030A0"/>
                <w:sz w:val="18"/>
                <w:szCs w:val="18"/>
              </w:rPr>
            </w:pPr>
            <w:r w:rsidRPr="00DC319C">
              <w:rPr>
                <w:rFonts w:ascii="Calibri" w:hAnsi="Calibri" w:hint="eastAsia"/>
                <w:color w:val="7030A0"/>
                <w:sz w:val="18"/>
                <w:szCs w:val="18"/>
              </w:rPr>
              <w:t>0x00010000</w:t>
            </w:r>
          </w:p>
        </w:tc>
        <w:tc>
          <w:tcPr>
            <w:tcW w:w="5528" w:type="dxa"/>
            <w:tcBorders>
              <w:top w:val="double" w:sz="4" w:space="0" w:color="auto"/>
            </w:tcBorders>
          </w:tcPr>
          <w:p w:rsidR="00CC0CB7" w:rsidRPr="00DC319C" w:rsidRDefault="00CC0CB7" w:rsidP="00B1623A">
            <w:pPr>
              <w:spacing w:line="0" w:lineRule="atLeast"/>
              <w:rPr>
                <w:rFonts w:ascii="Calibri" w:hAnsi="Calibri"/>
                <w:color w:val="7030A0"/>
                <w:sz w:val="18"/>
                <w:szCs w:val="18"/>
              </w:rPr>
            </w:pPr>
            <w:r w:rsidRPr="00DC319C">
              <w:rPr>
                <w:rFonts w:ascii="Calibri" w:hAnsi="Calibri" w:hint="eastAsia"/>
                <w:color w:val="7030A0"/>
                <w:sz w:val="18"/>
                <w:szCs w:val="18"/>
              </w:rPr>
              <w:t>环网协议</w:t>
            </w:r>
          </w:p>
        </w:tc>
        <w:tc>
          <w:tcPr>
            <w:tcW w:w="2126" w:type="dxa"/>
            <w:vMerge w:val="restart"/>
            <w:tcBorders>
              <w:top w:val="double" w:sz="4" w:space="0" w:color="auto"/>
              <w:right w:val="double" w:sz="4" w:space="0" w:color="auto"/>
            </w:tcBorders>
            <w:vAlign w:val="center"/>
          </w:tcPr>
          <w:p w:rsidR="00CC0CB7" w:rsidRPr="000B2F20" w:rsidRDefault="00CC0CB7" w:rsidP="00B1623A">
            <w:pPr>
              <w:spacing w:line="0" w:lineRule="atLeast"/>
              <w:rPr>
                <w:rFonts w:ascii="Calibri" w:hAnsi="Calibri"/>
                <w:sz w:val="18"/>
                <w:szCs w:val="18"/>
              </w:rPr>
            </w:pPr>
            <w:r w:rsidRPr="000B2F20">
              <w:rPr>
                <w:rFonts w:ascii="Calibri" w:hAnsi="Calibri" w:hint="eastAsia"/>
                <w:sz w:val="18"/>
                <w:szCs w:val="18"/>
              </w:rPr>
              <w:t>冗余功能</w:t>
            </w:r>
          </w:p>
        </w:tc>
      </w:tr>
      <w:tr w:rsidR="00CC0CB7" w:rsidTr="00CA2CD7">
        <w:trPr>
          <w:trHeight w:val="64"/>
        </w:trPr>
        <w:tc>
          <w:tcPr>
            <w:tcW w:w="1701" w:type="dxa"/>
            <w:tcBorders>
              <w:left w:val="double" w:sz="4" w:space="0" w:color="auto"/>
              <w:bottom w:val="double" w:sz="4" w:space="0" w:color="auto"/>
            </w:tcBorders>
            <w:shd w:val="clear" w:color="auto" w:fill="auto"/>
          </w:tcPr>
          <w:p w:rsidR="00CC0CB7" w:rsidRPr="00DC319C" w:rsidRDefault="00CC0CB7" w:rsidP="00B1623A">
            <w:pPr>
              <w:spacing w:line="0" w:lineRule="atLeast"/>
              <w:jc w:val="left"/>
              <w:rPr>
                <w:rFonts w:ascii="Calibri" w:hAnsi="Calibri"/>
                <w:color w:val="7030A0"/>
                <w:sz w:val="18"/>
                <w:szCs w:val="18"/>
              </w:rPr>
            </w:pPr>
            <w:r w:rsidRPr="00DC319C">
              <w:rPr>
                <w:rFonts w:ascii="Calibri" w:hAnsi="Calibri" w:hint="eastAsia"/>
                <w:color w:val="7030A0"/>
                <w:sz w:val="18"/>
                <w:szCs w:val="18"/>
              </w:rPr>
              <w:t>0x00020000</w:t>
            </w:r>
          </w:p>
        </w:tc>
        <w:tc>
          <w:tcPr>
            <w:tcW w:w="5528" w:type="dxa"/>
            <w:tcBorders>
              <w:bottom w:val="double" w:sz="4" w:space="0" w:color="auto"/>
            </w:tcBorders>
          </w:tcPr>
          <w:p w:rsidR="00CC0CB7" w:rsidRPr="00DC319C" w:rsidRDefault="00CC0CB7" w:rsidP="00B1623A">
            <w:pPr>
              <w:spacing w:line="0" w:lineRule="atLeast"/>
              <w:rPr>
                <w:rFonts w:ascii="Calibri" w:hAnsi="Calibri"/>
                <w:color w:val="7030A0"/>
                <w:sz w:val="18"/>
                <w:szCs w:val="18"/>
              </w:rPr>
            </w:pPr>
            <w:r w:rsidRPr="00DC319C">
              <w:rPr>
                <w:rFonts w:ascii="Calibri" w:hAnsi="Calibri" w:hint="eastAsia"/>
                <w:color w:val="7030A0"/>
                <w:sz w:val="18"/>
                <w:szCs w:val="18"/>
              </w:rPr>
              <w:t>链路聚合</w:t>
            </w:r>
          </w:p>
        </w:tc>
        <w:tc>
          <w:tcPr>
            <w:tcW w:w="2126" w:type="dxa"/>
            <w:vMerge/>
            <w:tcBorders>
              <w:bottom w:val="double" w:sz="4" w:space="0" w:color="auto"/>
              <w:right w:val="double" w:sz="4" w:space="0" w:color="auto"/>
            </w:tcBorders>
            <w:vAlign w:val="center"/>
          </w:tcPr>
          <w:p w:rsidR="00CC0CB7" w:rsidRPr="000B2F20" w:rsidRDefault="00CC0CB7" w:rsidP="00B1623A">
            <w:pPr>
              <w:spacing w:line="0" w:lineRule="atLeast"/>
              <w:rPr>
                <w:rFonts w:ascii="Calibri" w:hAnsi="Calibri"/>
                <w:sz w:val="18"/>
                <w:szCs w:val="18"/>
              </w:rPr>
            </w:pPr>
          </w:p>
        </w:tc>
      </w:tr>
      <w:tr w:rsidR="00CC0CB7" w:rsidTr="00CA2CD7">
        <w:trPr>
          <w:trHeight w:val="44"/>
        </w:trPr>
        <w:tc>
          <w:tcPr>
            <w:tcW w:w="1701" w:type="dxa"/>
            <w:tcBorders>
              <w:top w:val="double" w:sz="4" w:space="0" w:color="auto"/>
              <w:left w:val="double" w:sz="4" w:space="0" w:color="auto"/>
              <w:bottom w:val="double" w:sz="2" w:space="0" w:color="auto"/>
            </w:tcBorders>
            <w:shd w:val="clear" w:color="auto" w:fill="auto"/>
          </w:tcPr>
          <w:p w:rsidR="00CC0CB7" w:rsidRPr="00DC319C" w:rsidRDefault="00CC0CB7" w:rsidP="00B1623A">
            <w:pPr>
              <w:spacing w:line="0" w:lineRule="atLeast"/>
              <w:jc w:val="left"/>
              <w:rPr>
                <w:rFonts w:ascii="Calibri" w:hAnsi="Calibri"/>
                <w:color w:val="7030A0"/>
                <w:sz w:val="18"/>
                <w:szCs w:val="18"/>
              </w:rPr>
            </w:pPr>
            <w:r w:rsidRPr="00DC319C">
              <w:rPr>
                <w:rFonts w:ascii="Calibri" w:hAnsi="Calibri" w:hint="eastAsia"/>
                <w:color w:val="7030A0"/>
                <w:sz w:val="18"/>
                <w:szCs w:val="18"/>
              </w:rPr>
              <w:t>0x00100000</w:t>
            </w:r>
          </w:p>
        </w:tc>
        <w:tc>
          <w:tcPr>
            <w:tcW w:w="5528" w:type="dxa"/>
            <w:tcBorders>
              <w:top w:val="double" w:sz="4" w:space="0" w:color="auto"/>
              <w:bottom w:val="double" w:sz="2" w:space="0" w:color="auto"/>
            </w:tcBorders>
          </w:tcPr>
          <w:p w:rsidR="00CC0CB7" w:rsidRPr="00DC319C" w:rsidRDefault="00CC0CB7" w:rsidP="00B1623A">
            <w:pPr>
              <w:spacing w:line="0" w:lineRule="atLeast"/>
              <w:rPr>
                <w:rFonts w:ascii="Calibri" w:hAnsi="Calibri"/>
                <w:color w:val="7030A0"/>
                <w:sz w:val="18"/>
                <w:szCs w:val="18"/>
              </w:rPr>
            </w:pPr>
            <w:r w:rsidRPr="00DC319C">
              <w:rPr>
                <w:rFonts w:ascii="Calibri" w:hAnsi="Calibri" w:hint="eastAsia"/>
                <w:color w:val="7030A0"/>
                <w:sz w:val="18"/>
                <w:szCs w:val="18"/>
              </w:rPr>
              <w:t>QoS</w:t>
            </w:r>
            <w:r w:rsidRPr="00DC319C">
              <w:rPr>
                <w:rFonts w:ascii="Calibri" w:hAnsi="Calibri" w:hint="eastAsia"/>
                <w:color w:val="7030A0"/>
                <w:sz w:val="18"/>
                <w:szCs w:val="18"/>
              </w:rPr>
              <w:t>功能</w:t>
            </w:r>
          </w:p>
        </w:tc>
        <w:tc>
          <w:tcPr>
            <w:tcW w:w="2126" w:type="dxa"/>
            <w:tcBorders>
              <w:top w:val="double" w:sz="4" w:space="0" w:color="auto"/>
              <w:bottom w:val="double" w:sz="2" w:space="0" w:color="auto"/>
              <w:right w:val="double" w:sz="4" w:space="0" w:color="auto"/>
            </w:tcBorders>
            <w:vAlign w:val="center"/>
          </w:tcPr>
          <w:p w:rsidR="00CC0CB7" w:rsidRPr="000B2F20" w:rsidRDefault="00CC0CB7" w:rsidP="00B1623A">
            <w:pPr>
              <w:spacing w:line="0" w:lineRule="atLeast"/>
              <w:rPr>
                <w:rFonts w:ascii="Calibri" w:hAnsi="Calibri"/>
                <w:sz w:val="18"/>
                <w:szCs w:val="18"/>
              </w:rPr>
            </w:pPr>
            <w:r w:rsidRPr="000B2F20">
              <w:rPr>
                <w:rFonts w:ascii="Calibri" w:hAnsi="Calibri" w:hint="eastAsia"/>
                <w:sz w:val="18"/>
                <w:szCs w:val="18"/>
              </w:rPr>
              <w:t>QoS</w:t>
            </w:r>
            <w:r w:rsidRPr="000B2F20">
              <w:rPr>
                <w:rFonts w:ascii="Calibri" w:hAnsi="Calibri" w:hint="eastAsia"/>
                <w:sz w:val="18"/>
                <w:szCs w:val="18"/>
              </w:rPr>
              <w:t>功能</w:t>
            </w:r>
          </w:p>
        </w:tc>
      </w:tr>
      <w:tr w:rsidR="00CC0CB7" w:rsidTr="00CA2CD7">
        <w:trPr>
          <w:trHeight w:val="59"/>
        </w:trPr>
        <w:tc>
          <w:tcPr>
            <w:tcW w:w="1701" w:type="dxa"/>
            <w:tcBorders>
              <w:top w:val="double" w:sz="2" w:space="0" w:color="auto"/>
              <w:left w:val="double" w:sz="4" w:space="0" w:color="auto"/>
            </w:tcBorders>
            <w:shd w:val="clear" w:color="auto" w:fill="auto"/>
          </w:tcPr>
          <w:p w:rsidR="00CC0CB7" w:rsidRPr="00DC319C" w:rsidRDefault="00CC0CB7" w:rsidP="00B1623A">
            <w:pPr>
              <w:spacing w:line="0" w:lineRule="atLeast"/>
              <w:jc w:val="left"/>
              <w:rPr>
                <w:rFonts w:ascii="Calibri" w:hAnsi="Calibri"/>
                <w:color w:val="7030A0"/>
                <w:sz w:val="18"/>
                <w:szCs w:val="18"/>
              </w:rPr>
            </w:pPr>
            <w:r w:rsidRPr="00DC319C">
              <w:rPr>
                <w:rFonts w:ascii="Calibri" w:hAnsi="Calibri" w:hint="eastAsia"/>
                <w:color w:val="7030A0"/>
                <w:sz w:val="18"/>
                <w:szCs w:val="18"/>
              </w:rPr>
              <w:t>0x01000000</w:t>
            </w:r>
          </w:p>
        </w:tc>
        <w:tc>
          <w:tcPr>
            <w:tcW w:w="5528" w:type="dxa"/>
            <w:tcBorders>
              <w:top w:val="double" w:sz="2" w:space="0" w:color="auto"/>
            </w:tcBorders>
          </w:tcPr>
          <w:p w:rsidR="00CC0CB7" w:rsidRPr="00DC319C" w:rsidRDefault="00705790" w:rsidP="00B1623A">
            <w:pPr>
              <w:spacing w:line="0" w:lineRule="atLeast"/>
              <w:rPr>
                <w:rFonts w:ascii="Calibri" w:hAnsi="Calibri"/>
                <w:color w:val="7030A0"/>
                <w:sz w:val="18"/>
                <w:szCs w:val="18"/>
              </w:rPr>
            </w:pPr>
            <w:r>
              <w:rPr>
                <w:rFonts w:ascii="Calibri" w:hAnsi="Calibri" w:hint="eastAsia"/>
                <w:color w:val="7030A0"/>
                <w:sz w:val="18"/>
                <w:szCs w:val="18"/>
              </w:rPr>
              <w:t>全局配置（包含本地告警、开关量输入报警等）</w:t>
            </w:r>
          </w:p>
        </w:tc>
        <w:tc>
          <w:tcPr>
            <w:tcW w:w="2126" w:type="dxa"/>
            <w:vMerge w:val="restart"/>
            <w:tcBorders>
              <w:top w:val="double" w:sz="2" w:space="0" w:color="auto"/>
              <w:right w:val="double" w:sz="4" w:space="0" w:color="auto"/>
            </w:tcBorders>
            <w:vAlign w:val="center"/>
          </w:tcPr>
          <w:p w:rsidR="00CC0CB7" w:rsidRPr="000B2F20" w:rsidRDefault="00CC0CB7" w:rsidP="00B1623A">
            <w:pPr>
              <w:spacing w:line="0" w:lineRule="atLeast"/>
              <w:rPr>
                <w:rFonts w:ascii="Calibri" w:hAnsi="Calibri"/>
                <w:sz w:val="18"/>
                <w:szCs w:val="18"/>
              </w:rPr>
            </w:pPr>
            <w:r w:rsidRPr="000B2F20">
              <w:rPr>
                <w:rFonts w:ascii="Calibri" w:hAnsi="Calibri" w:hint="eastAsia"/>
                <w:sz w:val="18"/>
                <w:szCs w:val="18"/>
              </w:rPr>
              <w:t>数据功能</w:t>
            </w:r>
          </w:p>
        </w:tc>
      </w:tr>
      <w:tr w:rsidR="00CC0CB7" w:rsidTr="00CA2CD7">
        <w:trPr>
          <w:trHeight w:val="64"/>
        </w:trPr>
        <w:tc>
          <w:tcPr>
            <w:tcW w:w="1701" w:type="dxa"/>
            <w:tcBorders>
              <w:top w:val="single" w:sz="4" w:space="0" w:color="auto"/>
              <w:left w:val="double" w:sz="4" w:space="0" w:color="auto"/>
              <w:bottom w:val="single" w:sz="2" w:space="0" w:color="000000"/>
            </w:tcBorders>
            <w:shd w:val="clear" w:color="auto" w:fill="auto"/>
          </w:tcPr>
          <w:p w:rsidR="00CC0CB7" w:rsidRPr="00DC319C" w:rsidRDefault="00CC0CB7" w:rsidP="00B1623A">
            <w:pPr>
              <w:spacing w:line="0" w:lineRule="atLeast"/>
              <w:jc w:val="left"/>
              <w:rPr>
                <w:rFonts w:ascii="Calibri" w:hAnsi="Calibri"/>
                <w:color w:val="7030A0"/>
                <w:sz w:val="18"/>
                <w:szCs w:val="18"/>
              </w:rPr>
            </w:pPr>
          </w:p>
        </w:tc>
        <w:tc>
          <w:tcPr>
            <w:tcW w:w="5528" w:type="dxa"/>
            <w:tcBorders>
              <w:top w:val="single" w:sz="4" w:space="0" w:color="auto"/>
              <w:bottom w:val="single" w:sz="2" w:space="0" w:color="000000"/>
            </w:tcBorders>
          </w:tcPr>
          <w:p w:rsidR="00CC0CB7" w:rsidRPr="00DC319C" w:rsidRDefault="00CC0CB7" w:rsidP="00B1623A">
            <w:pPr>
              <w:spacing w:line="0" w:lineRule="atLeast"/>
              <w:rPr>
                <w:rFonts w:ascii="Calibri" w:hAnsi="Calibri"/>
                <w:color w:val="7030A0"/>
                <w:sz w:val="18"/>
                <w:szCs w:val="18"/>
              </w:rPr>
            </w:pPr>
          </w:p>
        </w:tc>
        <w:tc>
          <w:tcPr>
            <w:tcW w:w="2126" w:type="dxa"/>
            <w:vMerge/>
            <w:tcBorders>
              <w:right w:val="double" w:sz="4" w:space="0" w:color="auto"/>
            </w:tcBorders>
            <w:vAlign w:val="center"/>
          </w:tcPr>
          <w:p w:rsidR="00CC0CB7" w:rsidRDefault="00CC0CB7" w:rsidP="00B1623A">
            <w:pPr>
              <w:rPr>
                <w:rFonts w:ascii="Calibri" w:hAnsi="Calibri"/>
              </w:rPr>
            </w:pPr>
          </w:p>
        </w:tc>
      </w:tr>
      <w:tr w:rsidR="00CC0CB7" w:rsidTr="00CA2CD7">
        <w:trPr>
          <w:trHeight w:val="64"/>
        </w:trPr>
        <w:tc>
          <w:tcPr>
            <w:tcW w:w="1701" w:type="dxa"/>
            <w:tcBorders>
              <w:top w:val="single" w:sz="2" w:space="0" w:color="000000"/>
              <w:left w:val="double" w:sz="4" w:space="0" w:color="auto"/>
              <w:bottom w:val="double" w:sz="4" w:space="0" w:color="auto"/>
            </w:tcBorders>
            <w:shd w:val="clear" w:color="auto" w:fill="auto"/>
          </w:tcPr>
          <w:p w:rsidR="00CC0CB7" w:rsidRPr="00DC319C" w:rsidRDefault="00CC0CB7" w:rsidP="00B1623A">
            <w:pPr>
              <w:spacing w:line="0" w:lineRule="atLeast"/>
              <w:jc w:val="left"/>
              <w:rPr>
                <w:rFonts w:ascii="Calibri" w:hAnsi="Calibri"/>
                <w:color w:val="7030A0"/>
                <w:sz w:val="18"/>
                <w:szCs w:val="18"/>
              </w:rPr>
            </w:pPr>
          </w:p>
        </w:tc>
        <w:tc>
          <w:tcPr>
            <w:tcW w:w="5528" w:type="dxa"/>
            <w:tcBorders>
              <w:top w:val="single" w:sz="2" w:space="0" w:color="000000"/>
              <w:bottom w:val="double" w:sz="4" w:space="0" w:color="auto"/>
            </w:tcBorders>
          </w:tcPr>
          <w:p w:rsidR="00CC0CB7" w:rsidRPr="00DC319C" w:rsidRDefault="00CC0CB7" w:rsidP="00B1623A">
            <w:pPr>
              <w:spacing w:line="0" w:lineRule="atLeast"/>
              <w:rPr>
                <w:rFonts w:ascii="Calibri" w:hAnsi="Calibri"/>
                <w:color w:val="7030A0"/>
                <w:sz w:val="18"/>
                <w:szCs w:val="18"/>
              </w:rPr>
            </w:pPr>
          </w:p>
        </w:tc>
        <w:tc>
          <w:tcPr>
            <w:tcW w:w="2126" w:type="dxa"/>
            <w:vMerge/>
            <w:tcBorders>
              <w:bottom w:val="double" w:sz="4" w:space="0" w:color="auto"/>
              <w:right w:val="double" w:sz="4" w:space="0" w:color="auto"/>
            </w:tcBorders>
            <w:vAlign w:val="center"/>
          </w:tcPr>
          <w:p w:rsidR="00CC0CB7" w:rsidRPr="008103E3" w:rsidRDefault="00CC0CB7" w:rsidP="00B1623A">
            <w:pPr>
              <w:rPr>
                <w:rFonts w:ascii="Calibri" w:hAnsi="Calibri"/>
              </w:rPr>
            </w:pPr>
          </w:p>
        </w:tc>
      </w:tr>
    </w:tbl>
    <w:p w:rsidR="00CC0CB7" w:rsidRPr="00AD05B0" w:rsidRDefault="00CC0CB7" w:rsidP="00CC0CB7">
      <w:pPr>
        <w:ind w:leftChars="200" w:left="448"/>
      </w:pPr>
    </w:p>
    <w:p w:rsidR="00CC0CB7" w:rsidRPr="00CA2CD7" w:rsidRDefault="00CC0CB7" w:rsidP="00CA2CD7">
      <w:pPr>
        <w:numPr>
          <w:ilvl w:val="0"/>
          <w:numId w:val="38"/>
        </w:numPr>
        <w:rPr>
          <w:sz w:val="18"/>
          <w:szCs w:val="18"/>
        </w:rPr>
      </w:pPr>
      <w:r w:rsidRPr="00CA2CD7">
        <w:rPr>
          <w:rFonts w:hint="eastAsia"/>
          <w:sz w:val="18"/>
          <w:szCs w:val="18"/>
        </w:rPr>
        <w:t>原管理域界面：</w:t>
      </w:r>
    </w:p>
    <w:p w:rsidR="00CC0CB7" w:rsidRPr="00CA2CD7" w:rsidRDefault="009D34C5" w:rsidP="00CC0CB7">
      <w:pPr>
        <w:ind w:leftChars="200" w:left="448"/>
        <w:rPr>
          <w:sz w:val="18"/>
          <w:szCs w:val="18"/>
        </w:rPr>
      </w:pPr>
      <w:r>
        <w:rPr>
          <w:rFonts w:hint="eastAsia"/>
          <w:noProof/>
          <w:sz w:val="18"/>
          <w:szCs w:val="18"/>
        </w:rPr>
        <w:drawing>
          <wp:inline distT="0" distB="0" distL="0" distR="0">
            <wp:extent cx="5977890" cy="474345"/>
            <wp:effectExtent l="19050" t="0" r="381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77890" cy="474345"/>
                    </a:xfrm>
                    <a:prstGeom prst="rect">
                      <a:avLst/>
                    </a:prstGeom>
                    <a:noFill/>
                    <a:ln w="9525">
                      <a:noFill/>
                      <a:miter lim="800000"/>
                      <a:headEnd/>
                      <a:tailEnd/>
                    </a:ln>
                  </pic:spPr>
                </pic:pic>
              </a:graphicData>
            </a:graphic>
          </wp:inline>
        </w:drawing>
      </w:r>
    </w:p>
    <w:p w:rsidR="00CC0CB7" w:rsidRPr="00CA2CD7" w:rsidRDefault="00CC0CB7" w:rsidP="00CA2CD7">
      <w:pPr>
        <w:numPr>
          <w:ilvl w:val="0"/>
          <w:numId w:val="38"/>
        </w:numPr>
        <w:rPr>
          <w:sz w:val="18"/>
          <w:szCs w:val="18"/>
        </w:rPr>
      </w:pPr>
      <w:r w:rsidRPr="00CA2CD7">
        <w:rPr>
          <w:rFonts w:hint="eastAsia"/>
          <w:sz w:val="18"/>
          <w:szCs w:val="18"/>
        </w:rPr>
        <w:t>优化后的管理域界面：</w:t>
      </w:r>
    </w:p>
    <w:p w:rsidR="00CC0CB7" w:rsidRDefault="009D34C5" w:rsidP="00CC0CB7">
      <w:pPr>
        <w:spacing w:line="0" w:lineRule="atLeast"/>
        <w:ind w:firstLine="420"/>
      </w:pPr>
      <w:r>
        <w:rPr>
          <w:noProof/>
        </w:rPr>
        <w:drawing>
          <wp:inline distT="0" distB="0" distL="0" distR="0">
            <wp:extent cx="5995670" cy="784860"/>
            <wp:effectExtent l="19050" t="0" r="508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95670" cy="784860"/>
                    </a:xfrm>
                    <a:prstGeom prst="rect">
                      <a:avLst/>
                    </a:prstGeom>
                    <a:noFill/>
                    <a:ln w="9525">
                      <a:noFill/>
                      <a:miter lim="800000"/>
                      <a:headEnd/>
                      <a:tailEnd/>
                    </a:ln>
                  </pic:spPr>
                </pic:pic>
              </a:graphicData>
            </a:graphic>
          </wp:inline>
        </w:drawing>
      </w:r>
      <w:r w:rsidR="00CC0CB7">
        <w:rPr>
          <w:rFonts w:hint="eastAsia"/>
        </w:rPr>
        <w:tab/>
      </w:r>
    </w:p>
    <w:p w:rsidR="00CC0CB7" w:rsidRDefault="00CC0CB7" w:rsidP="00CC0CB7">
      <w:pPr>
        <w:spacing w:line="0" w:lineRule="atLeast"/>
        <w:ind w:firstLine="420"/>
      </w:pPr>
    </w:p>
    <w:p w:rsidR="00B7202C" w:rsidRDefault="00B7202C" w:rsidP="00DD1B0C">
      <w:pPr>
        <w:pStyle w:val="3"/>
      </w:pPr>
      <w:bookmarkStart w:id="15" w:name="_Toc422321426"/>
      <w:r>
        <w:rPr>
          <w:rFonts w:hint="eastAsia"/>
        </w:rPr>
        <w:lastRenderedPageBreak/>
        <w:t>端口配置</w:t>
      </w:r>
      <w:r w:rsidR="00DD1B0C">
        <w:rPr>
          <w:rFonts w:hint="eastAsia"/>
        </w:rPr>
        <w:t>优化</w:t>
      </w:r>
      <w:bookmarkEnd w:id="15"/>
    </w:p>
    <w:p w:rsidR="00A6487B" w:rsidRPr="002008B8" w:rsidRDefault="007855BA" w:rsidP="004B54CC">
      <w:pPr>
        <w:numPr>
          <w:ilvl w:val="0"/>
          <w:numId w:val="42"/>
        </w:numPr>
        <w:rPr>
          <w:sz w:val="18"/>
          <w:szCs w:val="18"/>
        </w:rPr>
      </w:pPr>
      <w:bookmarkStart w:id="16" w:name="OLE_LINK16"/>
      <w:bookmarkStart w:id="17" w:name="OLE_LINK17"/>
      <w:r w:rsidRPr="002008B8">
        <w:rPr>
          <w:rFonts w:hint="eastAsia"/>
          <w:sz w:val="18"/>
          <w:szCs w:val="18"/>
        </w:rPr>
        <w:t>原端口</w:t>
      </w:r>
      <w:r w:rsidR="004B54CC" w:rsidRPr="002008B8">
        <w:rPr>
          <w:rFonts w:hint="eastAsia"/>
          <w:sz w:val="18"/>
          <w:szCs w:val="18"/>
        </w:rPr>
        <w:t>配置界面</w:t>
      </w:r>
    </w:p>
    <w:bookmarkEnd w:id="16"/>
    <w:bookmarkEnd w:id="17"/>
    <w:p w:rsidR="00CC76B7" w:rsidRPr="002008B8" w:rsidRDefault="009D34C5" w:rsidP="006C4114">
      <w:pPr>
        <w:ind w:left="420" w:firstLine="420"/>
        <w:jc w:val="left"/>
        <w:rPr>
          <w:noProof/>
          <w:sz w:val="18"/>
          <w:szCs w:val="18"/>
        </w:rPr>
      </w:pPr>
      <w:r>
        <w:rPr>
          <w:noProof/>
          <w:sz w:val="18"/>
          <w:szCs w:val="18"/>
        </w:rPr>
        <w:drawing>
          <wp:inline distT="0" distB="0" distL="0" distR="0">
            <wp:extent cx="5236210" cy="1035050"/>
            <wp:effectExtent l="19050" t="0" r="254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236210" cy="1035050"/>
                    </a:xfrm>
                    <a:prstGeom prst="rect">
                      <a:avLst/>
                    </a:prstGeom>
                    <a:noFill/>
                    <a:ln w="9525">
                      <a:noFill/>
                      <a:miter lim="800000"/>
                      <a:headEnd/>
                      <a:tailEnd/>
                    </a:ln>
                  </pic:spPr>
                </pic:pic>
              </a:graphicData>
            </a:graphic>
          </wp:inline>
        </w:drawing>
      </w:r>
    </w:p>
    <w:p w:rsidR="001A54B1" w:rsidRPr="002008B8" w:rsidRDefault="001A54B1" w:rsidP="004B54CC">
      <w:pPr>
        <w:numPr>
          <w:ilvl w:val="0"/>
          <w:numId w:val="42"/>
        </w:numPr>
        <w:rPr>
          <w:color w:val="000000"/>
          <w:sz w:val="18"/>
          <w:szCs w:val="18"/>
        </w:rPr>
      </w:pPr>
      <w:r w:rsidRPr="002008B8">
        <w:rPr>
          <w:rFonts w:hint="eastAsia"/>
          <w:color w:val="000000"/>
          <w:sz w:val="18"/>
          <w:szCs w:val="18"/>
        </w:rPr>
        <w:t>优化后的界面：</w:t>
      </w:r>
    </w:p>
    <w:p w:rsidR="00D11C23" w:rsidRPr="00B9126B" w:rsidRDefault="009D34C5" w:rsidP="00B9126B">
      <w:pPr>
        <w:ind w:left="420" w:firstLine="420"/>
      </w:pPr>
      <w:r>
        <w:rPr>
          <w:noProof/>
        </w:rPr>
        <w:drawing>
          <wp:inline distT="0" distB="0" distL="0" distR="0">
            <wp:extent cx="5193030" cy="1337310"/>
            <wp:effectExtent l="19050" t="0" r="762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193030" cy="1337310"/>
                    </a:xfrm>
                    <a:prstGeom prst="rect">
                      <a:avLst/>
                    </a:prstGeom>
                    <a:noFill/>
                    <a:ln w="9525">
                      <a:noFill/>
                      <a:miter lim="800000"/>
                      <a:headEnd/>
                      <a:tailEnd/>
                    </a:ln>
                  </pic:spPr>
                </pic:pic>
              </a:graphicData>
            </a:graphic>
          </wp:inline>
        </w:drawing>
      </w:r>
    </w:p>
    <w:p w:rsidR="00E628D3" w:rsidRDefault="00332705" w:rsidP="00D612D0">
      <w:pPr>
        <w:spacing w:afterLines="50" w:line="0" w:lineRule="atLeast"/>
        <w:ind w:left="420" w:firstLine="420"/>
        <w:rPr>
          <w:b/>
          <w:color w:val="000000"/>
          <w:sz w:val="18"/>
          <w:szCs w:val="18"/>
        </w:rPr>
      </w:pPr>
      <w:r w:rsidRPr="002008B8">
        <w:rPr>
          <w:rFonts w:hint="eastAsia"/>
          <w:b/>
          <w:color w:val="000000"/>
          <w:sz w:val="18"/>
          <w:szCs w:val="18"/>
        </w:rPr>
        <w:t>修改细节说明：</w:t>
      </w:r>
    </w:p>
    <w:p w:rsidR="00E65D72" w:rsidRPr="003A3CEA" w:rsidRDefault="00D11C23" w:rsidP="00B9126B">
      <w:pPr>
        <w:numPr>
          <w:ilvl w:val="0"/>
          <w:numId w:val="28"/>
        </w:numPr>
        <w:spacing w:line="0" w:lineRule="atLeast"/>
        <w:ind w:leftChars="276" w:left="1185" w:hanging="567"/>
        <w:rPr>
          <w:rFonts w:ascii="宋体" w:hAnsi="宋体"/>
          <w:color w:val="000000"/>
          <w:sz w:val="18"/>
          <w:szCs w:val="18"/>
        </w:rPr>
      </w:pPr>
      <w:r w:rsidRPr="003A3CEA">
        <w:rPr>
          <w:rFonts w:ascii="宋体" w:hAnsi="宋体" w:hint="eastAsia"/>
          <w:color w:val="000000"/>
          <w:sz w:val="18"/>
          <w:szCs w:val="18"/>
        </w:rPr>
        <w:t>去掉了MDI/MDIX配置</w:t>
      </w:r>
      <w:r w:rsidR="00E65D72" w:rsidRPr="003A3CEA">
        <w:rPr>
          <w:rFonts w:ascii="宋体" w:hAnsi="宋体" w:hint="eastAsia"/>
          <w:color w:val="000000"/>
          <w:sz w:val="18"/>
          <w:szCs w:val="18"/>
        </w:rPr>
        <w:t>（一般交换芯片都支持Auto-MDIX功能，没必要特意去强制MDI或MDIX，另外</w:t>
      </w:r>
    </w:p>
    <w:p w:rsidR="00D11C23" w:rsidRPr="003A3CEA" w:rsidRDefault="00E65D72" w:rsidP="00B9126B">
      <w:pPr>
        <w:spacing w:line="0" w:lineRule="atLeast"/>
        <w:ind w:leftChars="375" w:left="839"/>
        <w:rPr>
          <w:rFonts w:ascii="宋体" w:hAnsi="宋体"/>
          <w:color w:val="000000"/>
          <w:sz w:val="18"/>
          <w:szCs w:val="18"/>
        </w:rPr>
      </w:pPr>
      <w:r w:rsidRPr="003A3CEA">
        <w:rPr>
          <w:rFonts w:ascii="宋体" w:hAnsi="宋体" w:hint="eastAsia"/>
          <w:color w:val="000000"/>
          <w:sz w:val="18"/>
          <w:szCs w:val="18"/>
        </w:rPr>
        <w:t>Marvell 88E6095支持强制MDI或MDIX，而BCM53286和BCM5396没有强制MDI或MDIX，故为了界面上的统一，就把MDI/MDIX配置功能去掉了）</w:t>
      </w:r>
    </w:p>
    <w:p w:rsidR="004C79C7" w:rsidRPr="003A3CEA" w:rsidRDefault="00D11C23" w:rsidP="00B9126B">
      <w:pPr>
        <w:numPr>
          <w:ilvl w:val="0"/>
          <w:numId w:val="28"/>
        </w:numPr>
        <w:spacing w:line="0" w:lineRule="atLeast"/>
        <w:ind w:leftChars="276" w:left="1185" w:hanging="567"/>
        <w:rPr>
          <w:rFonts w:ascii="宋体" w:hAnsi="宋体"/>
          <w:color w:val="000000"/>
          <w:sz w:val="18"/>
          <w:szCs w:val="18"/>
        </w:rPr>
      </w:pPr>
      <w:r w:rsidRPr="003A3CEA">
        <w:rPr>
          <w:rFonts w:ascii="宋体" w:hAnsi="宋体" w:hint="eastAsia"/>
          <w:color w:val="000000"/>
          <w:sz w:val="18"/>
          <w:szCs w:val="18"/>
        </w:rPr>
        <w:t>（1）当端口类型配置为千兆光口的时候协商模式可选择千兆全双工；</w:t>
      </w:r>
    </w:p>
    <w:p w:rsidR="004C79C7" w:rsidRPr="003A3CEA" w:rsidRDefault="00D11C23" w:rsidP="00B9126B">
      <w:pPr>
        <w:spacing w:line="0" w:lineRule="atLeast"/>
        <w:ind w:leftChars="276" w:left="618" w:firstLine="222"/>
        <w:rPr>
          <w:rFonts w:ascii="宋体" w:hAnsi="宋体"/>
          <w:color w:val="000000"/>
          <w:sz w:val="18"/>
          <w:szCs w:val="18"/>
        </w:rPr>
      </w:pPr>
      <w:r w:rsidRPr="003A3CEA">
        <w:rPr>
          <w:rFonts w:ascii="宋体" w:hAnsi="宋体" w:hint="eastAsia"/>
          <w:color w:val="000000"/>
          <w:sz w:val="18"/>
          <w:szCs w:val="18"/>
        </w:rPr>
        <w:t>（2</w:t>
      </w:r>
      <w:r w:rsidR="004251FC" w:rsidRPr="003A3CEA">
        <w:rPr>
          <w:rFonts w:ascii="宋体" w:hAnsi="宋体" w:hint="eastAsia"/>
          <w:color w:val="000000"/>
          <w:sz w:val="18"/>
          <w:szCs w:val="18"/>
        </w:rPr>
        <w:t>）当端口类型配置为百兆光口的时候协商模式可选择</w:t>
      </w:r>
      <w:r w:rsidRPr="003A3CEA">
        <w:rPr>
          <w:rFonts w:ascii="宋体" w:hAnsi="宋体" w:hint="eastAsia"/>
          <w:color w:val="000000"/>
          <w:sz w:val="18"/>
          <w:szCs w:val="18"/>
        </w:rPr>
        <w:t>百兆全双工；</w:t>
      </w:r>
    </w:p>
    <w:p w:rsidR="00B9126B" w:rsidRPr="003A3CEA" w:rsidRDefault="00D11C23" w:rsidP="00B9126B">
      <w:pPr>
        <w:spacing w:line="0" w:lineRule="atLeast"/>
        <w:ind w:leftChars="374" w:left="837"/>
        <w:rPr>
          <w:rFonts w:ascii="宋体" w:hAnsi="宋体"/>
          <w:color w:val="000000"/>
          <w:sz w:val="18"/>
          <w:szCs w:val="18"/>
        </w:rPr>
      </w:pPr>
      <w:r w:rsidRPr="003A3CEA">
        <w:rPr>
          <w:rFonts w:ascii="宋体" w:hAnsi="宋体" w:hint="eastAsia"/>
          <w:color w:val="000000"/>
          <w:sz w:val="18"/>
          <w:szCs w:val="18"/>
        </w:rPr>
        <w:t>（3）当端口类型配置为千兆电口的时候协商模式可选择自协商、千兆全双工、百兆全双工、百兆半双工、</w:t>
      </w:r>
    </w:p>
    <w:p w:rsidR="004C79C7" w:rsidRPr="003A3CEA" w:rsidRDefault="00D11C23" w:rsidP="00B9126B">
      <w:pPr>
        <w:spacing w:line="0" w:lineRule="atLeast"/>
        <w:ind w:leftChars="569" w:left="1273"/>
        <w:rPr>
          <w:rFonts w:ascii="宋体" w:hAnsi="宋体"/>
          <w:color w:val="000000"/>
          <w:sz w:val="18"/>
          <w:szCs w:val="18"/>
        </w:rPr>
      </w:pPr>
      <w:r w:rsidRPr="003A3CEA">
        <w:rPr>
          <w:rFonts w:ascii="宋体" w:hAnsi="宋体" w:hint="eastAsia"/>
          <w:color w:val="000000"/>
          <w:sz w:val="18"/>
          <w:szCs w:val="18"/>
        </w:rPr>
        <w:t>十兆全双工、十兆半双工；</w:t>
      </w:r>
    </w:p>
    <w:p w:rsidR="00D11C23" w:rsidRPr="003A3CEA" w:rsidRDefault="00D11C23" w:rsidP="00B9126B">
      <w:pPr>
        <w:spacing w:line="0" w:lineRule="atLeast"/>
        <w:ind w:leftChars="362" w:left="1274" w:hanging="464"/>
        <w:rPr>
          <w:rFonts w:ascii="宋体" w:hAnsi="宋体"/>
          <w:color w:val="000000"/>
          <w:sz w:val="18"/>
          <w:szCs w:val="18"/>
        </w:rPr>
      </w:pPr>
      <w:r w:rsidRPr="003A3CEA">
        <w:rPr>
          <w:rFonts w:ascii="宋体" w:hAnsi="宋体" w:hint="eastAsia"/>
          <w:color w:val="000000"/>
          <w:sz w:val="18"/>
          <w:szCs w:val="18"/>
        </w:rPr>
        <w:t>（4）当端口类型配置为百兆电口的时候协商模式可选择自协商、百兆全双工、百兆半双工、十兆全双工、十兆半双工；</w:t>
      </w:r>
    </w:p>
    <w:p w:rsidR="00031A6F" w:rsidRPr="003A3CEA" w:rsidRDefault="00031A6F" w:rsidP="00B9126B">
      <w:pPr>
        <w:numPr>
          <w:ilvl w:val="0"/>
          <w:numId w:val="28"/>
        </w:numPr>
        <w:spacing w:line="0" w:lineRule="atLeast"/>
        <w:ind w:leftChars="276" w:left="1185" w:hanging="567"/>
        <w:rPr>
          <w:rFonts w:ascii="宋体" w:hAnsi="宋体"/>
          <w:color w:val="000000"/>
          <w:sz w:val="18"/>
          <w:szCs w:val="18"/>
        </w:rPr>
      </w:pPr>
      <w:r w:rsidRPr="003A3CEA">
        <w:rPr>
          <w:rFonts w:ascii="宋体" w:hAnsi="宋体" w:hint="eastAsia"/>
          <w:color w:val="000000"/>
          <w:sz w:val="18"/>
          <w:szCs w:val="18"/>
        </w:rPr>
        <w:t>增加流量阀值告警配置，配置值范围1</w:t>
      </w:r>
      <w:r w:rsidR="008E62FF" w:rsidRPr="003A3CEA">
        <w:rPr>
          <w:rFonts w:ascii="宋体" w:hAnsi="宋体" w:hint="eastAsia"/>
          <w:color w:val="000000"/>
          <w:sz w:val="18"/>
          <w:szCs w:val="18"/>
        </w:rPr>
        <w:t>0%,20%,30%,40%,50%,60%,70%,80%,90%,</w:t>
      </w:r>
      <w:r w:rsidRPr="003A3CEA">
        <w:rPr>
          <w:rFonts w:ascii="宋体" w:hAnsi="宋体" w:hint="eastAsia"/>
          <w:color w:val="000000"/>
          <w:sz w:val="18"/>
          <w:szCs w:val="18"/>
        </w:rPr>
        <w:t>100</w:t>
      </w:r>
      <w:r w:rsidR="008E62FF" w:rsidRPr="003A3CEA">
        <w:rPr>
          <w:rFonts w:ascii="宋体" w:hAnsi="宋体" w:hint="eastAsia"/>
          <w:color w:val="000000"/>
          <w:sz w:val="18"/>
          <w:szCs w:val="18"/>
        </w:rPr>
        <w:t>%</w:t>
      </w:r>
      <w:r w:rsidRPr="003A3CEA">
        <w:rPr>
          <w:rFonts w:ascii="宋体" w:hAnsi="宋体" w:hint="eastAsia"/>
          <w:color w:val="000000"/>
          <w:sz w:val="18"/>
          <w:szCs w:val="18"/>
        </w:rPr>
        <w:t>；</w:t>
      </w:r>
    </w:p>
    <w:p w:rsidR="00256DA4" w:rsidRPr="00031A6F" w:rsidRDefault="00256DA4" w:rsidP="00031A6F">
      <w:pPr>
        <w:rPr>
          <w:rFonts w:ascii="宋体" w:hAnsi="宋体"/>
          <w:color w:val="FF0000"/>
          <w:sz w:val="18"/>
          <w:szCs w:val="18"/>
        </w:rPr>
      </w:pPr>
    </w:p>
    <w:p w:rsidR="00620951" w:rsidRPr="00DC319C" w:rsidRDefault="00620951" w:rsidP="004B54CC">
      <w:pPr>
        <w:numPr>
          <w:ilvl w:val="0"/>
          <w:numId w:val="40"/>
        </w:numPr>
        <w:rPr>
          <w:sz w:val="18"/>
          <w:szCs w:val="18"/>
        </w:rPr>
      </w:pPr>
      <w:r w:rsidRPr="00DC319C">
        <w:rPr>
          <w:rFonts w:hint="eastAsia"/>
          <w:sz w:val="18"/>
          <w:szCs w:val="18"/>
        </w:rPr>
        <w:t>原</w:t>
      </w:r>
      <w:r w:rsidR="00E4260D" w:rsidRPr="00DC319C">
        <w:rPr>
          <w:rFonts w:hint="eastAsia"/>
          <w:sz w:val="18"/>
          <w:szCs w:val="18"/>
        </w:rPr>
        <w:t>端口</w:t>
      </w:r>
      <w:r w:rsidRPr="00DC319C">
        <w:rPr>
          <w:rFonts w:hint="eastAsia"/>
          <w:sz w:val="18"/>
          <w:szCs w:val="18"/>
        </w:rPr>
        <w:t>配置字节</w:t>
      </w:r>
      <w:r w:rsidR="00E4260D" w:rsidRPr="00DC319C">
        <w:rPr>
          <w:rFonts w:hint="eastAsia"/>
          <w:sz w:val="18"/>
          <w:szCs w:val="18"/>
        </w:rPr>
        <w:t>格式</w:t>
      </w:r>
      <w:r w:rsidRPr="00DC319C">
        <w:rPr>
          <w:rFonts w:hint="eastAsia"/>
          <w:sz w:val="18"/>
          <w:szCs w:val="18"/>
        </w:rPr>
        <w:t>：</w:t>
      </w:r>
    </w:p>
    <w:tbl>
      <w:tblPr>
        <w:tblW w:w="8699" w:type="dxa"/>
        <w:jc w:val="center"/>
        <w:tblInd w:w="-19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1038"/>
        <w:gridCol w:w="6"/>
        <w:gridCol w:w="1134"/>
        <w:gridCol w:w="142"/>
        <w:gridCol w:w="457"/>
        <w:gridCol w:w="621"/>
        <w:gridCol w:w="671"/>
        <w:gridCol w:w="235"/>
        <w:gridCol w:w="1134"/>
        <w:gridCol w:w="463"/>
        <w:gridCol w:w="149"/>
        <w:gridCol w:w="1089"/>
        <w:gridCol w:w="203"/>
        <w:gridCol w:w="223"/>
        <w:gridCol w:w="1134"/>
      </w:tblGrid>
      <w:tr w:rsidR="00620951" w:rsidTr="00DC319C">
        <w:trPr>
          <w:jc w:val="center"/>
        </w:trPr>
        <w:tc>
          <w:tcPr>
            <w:tcW w:w="1038" w:type="dxa"/>
            <w:tcBorders>
              <w:top w:val="single" w:sz="12" w:space="0" w:color="000000"/>
              <w:left w:val="single" w:sz="12" w:space="0" w:color="000000"/>
              <w:bottom w:val="single" w:sz="6" w:space="0" w:color="000000"/>
              <w:right w:val="single" w:sz="6" w:space="0" w:color="000000"/>
            </w:tcBorders>
          </w:tcPr>
          <w:p w:rsidR="00620951" w:rsidRPr="008D2CB3" w:rsidRDefault="00620951" w:rsidP="008D2CB3">
            <w:pPr>
              <w:spacing w:line="0" w:lineRule="atLeast"/>
              <w:rPr>
                <w:sz w:val="18"/>
                <w:szCs w:val="18"/>
              </w:rPr>
            </w:pPr>
            <w:r w:rsidRPr="008D2CB3">
              <w:rPr>
                <w:rFonts w:hint="eastAsia"/>
                <w:sz w:val="18"/>
                <w:szCs w:val="18"/>
              </w:rPr>
              <w:t>位</w:t>
            </w:r>
          </w:p>
        </w:tc>
        <w:tc>
          <w:tcPr>
            <w:tcW w:w="1739" w:type="dxa"/>
            <w:gridSpan w:val="4"/>
            <w:tcBorders>
              <w:top w:val="single" w:sz="12" w:space="0" w:color="000000"/>
              <w:left w:val="single" w:sz="6" w:space="0" w:color="000000"/>
              <w:bottom w:val="single" w:sz="6" w:space="0" w:color="000000"/>
              <w:right w:val="single" w:sz="6" w:space="0" w:color="000000"/>
            </w:tcBorders>
          </w:tcPr>
          <w:p w:rsidR="00620951" w:rsidRPr="008D2CB3" w:rsidRDefault="00620951" w:rsidP="008D2CB3">
            <w:pPr>
              <w:spacing w:line="0" w:lineRule="atLeast"/>
              <w:rPr>
                <w:sz w:val="18"/>
                <w:szCs w:val="18"/>
              </w:rPr>
            </w:pPr>
            <w:r w:rsidRPr="008D2CB3">
              <w:rPr>
                <w:sz w:val="18"/>
                <w:szCs w:val="18"/>
              </w:rPr>
              <w:t>Bit31</w:t>
            </w:r>
          </w:p>
          <w:p w:rsidR="00620951" w:rsidRPr="008D2CB3" w:rsidRDefault="00620951" w:rsidP="008D2CB3">
            <w:pPr>
              <w:spacing w:line="0" w:lineRule="atLeast"/>
              <w:rPr>
                <w:sz w:val="18"/>
                <w:szCs w:val="18"/>
              </w:rPr>
            </w:pPr>
            <w:r w:rsidRPr="008D2CB3">
              <w:rPr>
                <w:rFonts w:hint="eastAsia"/>
                <w:sz w:val="18"/>
                <w:szCs w:val="18"/>
              </w:rPr>
              <w:t>高字配置使能</w:t>
            </w:r>
          </w:p>
        </w:tc>
        <w:tc>
          <w:tcPr>
            <w:tcW w:w="1292" w:type="dxa"/>
            <w:gridSpan w:val="2"/>
            <w:tcBorders>
              <w:top w:val="single" w:sz="12" w:space="0" w:color="000000"/>
              <w:left w:val="single" w:sz="6" w:space="0" w:color="000000"/>
              <w:bottom w:val="single" w:sz="6" w:space="0" w:color="000000"/>
              <w:right w:val="single" w:sz="6" w:space="0" w:color="000000"/>
            </w:tcBorders>
          </w:tcPr>
          <w:p w:rsidR="00620951" w:rsidRPr="008D2CB3" w:rsidRDefault="00620951" w:rsidP="008D2CB3">
            <w:pPr>
              <w:spacing w:line="0" w:lineRule="atLeast"/>
              <w:rPr>
                <w:sz w:val="18"/>
                <w:szCs w:val="18"/>
              </w:rPr>
            </w:pPr>
            <w:r w:rsidRPr="008D2CB3">
              <w:rPr>
                <w:sz w:val="18"/>
                <w:szCs w:val="18"/>
              </w:rPr>
              <w:t>Bit30</w:t>
            </w:r>
          </w:p>
          <w:p w:rsidR="00620951" w:rsidRPr="008D2CB3" w:rsidRDefault="00620951" w:rsidP="008D2CB3">
            <w:pPr>
              <w:spacing w:line="0" w:lineRule="atLeast"/>
              <w:rPr>
                <w:sz w:val="18"/>
                <w:szCs w:val="18"/>
              </w:rPr>
            </w:pPr>
            <w:r w:rsidRPr="008D2CB3">
              <w:rPr>
                <w:rFonts w:hint="eastAsia"/>
                <w:sz w:val="18"/>
                <w:szCs w:val="18"/>
              </w:rPr>
              <w:t>端口类型</w:t>
            </w:r>
          </w:p>
        </w:tc>
        <w:tc>
          <w:tcPr>
            <w:tcW w:w="1981" w:type="dxa"/>
            <w:gridSpan w:val="4"/>
            <w:tcBorders>
              <w:top w:val="single" w:sz="12" w:space="0" w:color="000000"/>
              <w:left w:val="single" w:sz="6" w:space="0" w:color="000000"/>
              <w:bottom w:val="single" w:sz="6" w:space="0" w:color="000000"/>
              <w:right w:val="single" w:sz="6" w:space="0" w:color="000000"/>
            </w:tcBorders>
          </w:tcPr>
          <w:p w:rsidR="00620951" w:rsidRPr="008D2CB3" w:rsidRDefault="00620951" w:rsidP="008D2CB3">
            <w:pPr>
              <w:spacing w:line="0" w:lineRule="atLeast"/>
              <w:rPr>
                <w:sz w:val="18"/>
                <w:szCs w:val="18"/>
              </w:rPr>
            </w:pPr>
            <w:r w:rsidRPr="008D2CB3">
              <w:rPr>
                <w:sz w:val="18"/>
                <w:szCs w:val="18"/>
              </w:rPr>
              <w:t xml:space="preserve">Bit29~28  </w:t>
            </w:r>
            <w:r w:rsidRPr="008D2CB3">
              <w:rPr>
                <w:rFonts w:hint="eastAsia"/>
                <w:sz w:val="18"/>
                <w:szCs w:val="18"/>
              </w:rPr>
              <w:t>固定</w:t>
            </w:r>
            <w:r w:rsidRPr="008D2CB3">
              <w:rPr>
                <w:sz w:val="18"/>
                <w:szCs w:val="18"/>
              </w:rPr>
              <w:t>/</w:t>
            </w:r>
          </w:p>
          <w:p w:rsidR="00620951" w:rsidRPr="008D2CB3" w:rsidRDefault="00620951" w:rsidP="008D2CB3">
            <w:pPr>
              <w:spacing w:line="0" w:lineRule="atLeast"/>
              <w:rPr>
                <w:sz w:val="18"/>
                <w:szCs w:val="18"/>
              </w:rPr>
            </w:pPr>
            <w:r w:rsidRPr="008D2CB3">
              <w:rPr>
                <w:rFonts w:hint="eastAsia"/>
                <w:sz w:val="18"/>
                <w:szCs w:val="18"/>
              </w:rPr>
              <w:t>最大通信速率</w:t>
            </w:r>
          </w:p>
        </w:tc>
        <w:tc>
          <w:tcPr>
            <w:tcW w:w="1292" w:type="dxa"/>
            <w:gridSpan w:val="2"/>
            <w:tcBorders>
              <w:top w:val="single" w:sz="12" w:space="0" w:color="000000"/>
              <w:left w:val="single" w:sz="6" w:space="0" w:color="000000"/>
              <w:bottom w:val="single" w:sz="6" w:space="0" w:color="000000"/>
              <w:right w:val="single" w:sz="6" w:space="0" w:color="000000"/>
            </w:tcBorders>
          </w:tcPr>
          <w:p w:rsidR="00620951" w:rsidRPr="008D2CB3" w:rsidRDefault="00620951" w:rsidP="008D2CB3">
            <w:pPr>
              <w:spacing w:line="0" w:lineRule="atLeast"/>
              <w:rPr>
                <w:sz w:val="18"/>
                <w:szCs w:val="18"/>
              </w:rPr>
            </w:pPr>
            <w:r w:rsidRPr="008D2CB3">
              <w:rPr>
                <w:sz w:val="18"/>
                <w:szCs w:val="18"/>
              </w:rPr>
              <w:t>Bit27</w:t>
            </w:r>
          </w:p>
          <w:p w:rsidR="00620951" w:rsidRPr="008D2CB3" w:rsidRDefault="00620951" w:rsidP="008D2CB3">
            <w:pPr>
              <w:spacing w:line="0" w:lineRule="atLeast"/>
              <w:rPr>
                <w:sz w:val="18"/>
                <w:szCs w:val="18"/>
              </w:rPr>
            </w:pPr>
            <w:r w:rsidRPr="008D2CB3">
              <w:rPr>
                <w:rFonts w:hint="eastAsia"/>
                <w:sz w:val="18"/>
                <w:szCs w:val="18"/>
              </w:rPr>
              <w:t>光纤类型</w:t>
            </w:r>
          </w:p>
        </w:tc>
        <w:tc>
          <w:tcPr>
            <w:tcW w:w="1357" w:type="dxa"/>
            <w:gridSpan w:val="2"/>
            <w:tcBorders>
              <w:top w:val="single" w:sz="12" w:space="0" w:color="000000"/>
              <w:left w:val="single" w:sz="6" w:space="0" w:color="000000"/>
              <w:bottom w:val="single" w:sz="6" w:space="0" w:color="000000"/>
              <w:right w:val="single" w:sz="12" w:space="0" w:color="000000"/>
            </w:tcBorders>
          </w:tcPr>
          <w:p w:rsidR="00620951" w:rsidRPr="008D2CB3" w:rsidRDefault="00620951" w:rsidP="008D2CB3">
            <w:pPr>
              <w:spacing w:line="0" w:lineRule="atLeast"/>
              <w:rPr>
                <w:sz w:val="18"/>
                <w:szCs w:val="18"/>
              </w:rPr>
            </w:pPr>
            <w:r w:rsidRPr="008D2CB3">
              <w:rPr>
                <w:sz w:val="18"/>
                <w:szCs w:val="18"/>
              </w:rPr>
              <w:t>Bit26</w:t>
            </w:r>
          </w:p>
          <w:p w:rsidR="00620951" w:rsidRPr="008D2CB3" w:rsidRDefault="00620951" w:rsidP="008D2CB3">
            <w:pPr>
              <w:spacing w:line="0" w:lineRule="atLeast"/>
              <w:rPr>
                <w:sz w:val="18"/>
                <w:szCs w:val="18"/>
              </w:rPr>
            </w:pPr>
            <w:r w:rsidRPr="008D2CB3">
              <w:rPr>
                <w:rFonts w:hint="eastAsia"/>
                <w:sz w:val="18"/>
                <w:szCs w:val="18"/>
              </w:rPr>
              <w:t>光纤数量</w:t>
            </w:r>
          </w:p>
        </w:tc>
      </w:tr>
      <w:tr w:rsidR="00620951" w:rsidTr="00DC319C">
        <w:trPr>
          <w:jc w:val="center"/>
        </w:trPr>
        <w:tc>
          <w:tcPr>
            <w:tcW w:w="1038" w:type="dxa"/>
            <w:tcBorders>
              <w:top w:val="single" w:sz="6" w:space="0" w:color="000000"/>
              <w:left w:val="single" w:sz="12" w:space="0" w:color="000000"/>
              <w:bottom w:val="double" w:sz="12" w:space="0" w:color="auto"/>
              <w:right w:val="single" w:sz="6" w:space="0" w:color="000000"/>
            </w:tcBorders>
          </w:tcPr>
          <w:p w:rsidR="00620951" w:rsidRPr="008D2CB3" w:rsidRDefault="00620951" w:rsidP="008D2CB3">
            <w:pPr>
              <w:spacing w:line="0" w:lineRule="atLeast"/>
              <w:rPr>
                <w:sz w:val="18"/>
                <w:szCs w:val="18"/>
              </w:rPr>
            </w:pPr>
            <w:r w:rsidRPr="008D2CB3">
              <w:rPr>
                <w:rFonts w:hint="eastAsia"/>
                <w:sz w:val="18"/>
                <w:szCs w:val="18"/>
              </w:rPr>
              <w:t>意义</w:t>
            </w:r>
          </w:p>
        </w:tc>
        <w:tc>
          <w:tcPr>
            <w:tcW w:w="1739" w:type="dxa"/>
            <w:gridSpan w:val="4"/>
            <w:tcBorders>
              <w:top w:val="single" w:sz="6" w:space="0" w:color="000000"/>
              <w:left w:val="single" w:sz="6" w:space="0" w:color="000000"/>
              <w:bottom w:val="double" w:sz="12" w:space="0" w:color="auto"/>
              <w:right w:val="single" w:sz="6" w:space="0" w:color="000000"/>
            </w:tcBorders>
          </w:tcPr>
          <w:p w:rsidR="00620951" w:rsidRPr="008D2CB3" w:rsidRDefault="00620951" w:rsidP="008D2CB3">
            <w:pPr>
              <w:spacing w:line="0" w:lineRule="atLeast"/>
              <w:rPr>
                <w:sz w:val="18"/>
                <w:szCs w:val="18"/>
              </w:rPr>
            </w:pPr>
            <w:r w:rsidRPr="008D2CB3">
              <w:rPr>
                <w:sz w:val="18"/>
                <w:szCs w:val="18"/>
              </w:rPr>
              <w:t>1</w:t>
            </w:r>
            <w:r w:rsidRPr="008D2CB3">
              <w:rPr>
                <w:rFonts w:hint="eastAsia"/>
                <w:sz w:val="18"/>
                <w:szCs w:val="18"/>
              </w:rPr>
              <w:t>：重新配置</w:t>
            </w:r>
          </w:p>
          <w:p w:rsidR="00620951" w:rsidRPr="008D2CB3" w:rsidRDefault="00620951" w:rsidP="008D2CB3">
            <w:pPr>
              <w:spacing w:line="0" w:lineRule="atLeast"/>
              <w:rPr>
                <w:sz w:val="18"/>
                <w:szCs w:val="18"/>
              </w:rPr>
            </w:pPr>
            <w:r w:rsidRPr="008D2CB3">
              <w:rPr>
                <w:sz w:val="18"/>
                <w:szCs w:val="18"/>
              </w:rPr>
              <w:t>0</w:t>
            </w:r>
            <w:r w:rsidRPr="008D2CB3">
              <w:rPr>
                <w:rFonts w:hint="eastAsia"/>
                <w:sz w:val="18"/>
                <w:szCs w:val="18"/>
              </w:rPr>
              <w:t>：保留原值</w:t>
            </w:r>
          </w:p>
        </w:tc>
        <w:tc>
          <w:tcPr>
            <w:tcW w:w="1292" w:type="dxa"/>
            <w:gridSpan w:val="2"/>
            <w:tcBorders>
              <w:top w:val="single" w:sz="6" w:space="0" w:color="000000"/>
              <w:left w:val="single" w:sz="6" w:space="0" w:color="000000"/>
              <w:bottom w:val="double" w:sz="12" w:space="0" w:color="auto"/>
              <w:right w:val="single" w:sz="6" w:space="0" w:color="000000"/>
            </w:tcBorders>
          </w:tcPr>
          <w:p w:rsidR="00620951" w:rsidRPr="008D2CB3" w:rsidRDefault="00620951" w:rsidP="008D2CB3">
            <w:pPr>
              <w:spacing w:line="0" w:lineRule="atLeast"/>
              <w:rPr>
                <w:sz w:val="18"/>
                <w:szCs w:val="18"/>
              </w:rPr>
            </w:pPr>
            <w:r w:rsidRPr="008D2CB3">
              <w:rPr>
                <w:sz w:val="18"/>
                <w:szCs w:val="18"/>
              </w:rPr>
              <w:t>1</w:t>
            </w:r>
            <w:r w:rsidRPr="008D2CB3">
              <w:rPr>
                <w:rFonts w:hint="eastAsia"/>
                <w:sz w:val="18"/>
                <w:szCs w:val="18"/>
              </w:rPr>
              <w:t>：光口</w:t>
            </w:r>
          </w:p>
          <w:p w:rsidR="00620951" w:rsidRPr="008D2CB3" w:rsidRDefault="00620951" w:rsidP="008D2CB3">
            <w:pPr>
              <w:spacing w:line="0" w:lineRule="atLeast"/>
              <w:rPr>
                <w:sz w:val="18"/>
                <w:szCs w:val="18"/>
              </w:rPr>
            </w:pPr>
            <w:r w:rsidRPr="008D2CB3">
              <w:rPr>
                <w:sz w:val="18"/>
                <w:szCs w:val="18"/>
              </w:rPr>
              <w:t>0</w:t>
            </w:r>
            <w:r w:rsidRPr="008D2CB3">
              <w:rPr>
                <w:rFonts w:hint="eastAsia"/>
                <w:sz w:val="18"/>
                <w:szCs w:val="18"/>
              </w:rPr>
              <w:t>：电口</w:t>
            </w:r>
          </w:p>
        </w:tc>
        <w:tc>
          <w:tcPr>
            <w:tcW w:w="1981" w:type="dxa"/>
            <w:gridSpan w:val="4"/>
            <w:tcBorders>
              <w:top w:val="single" w:sz="6" w:space="0" w:color="000000"/>
              <w:left w:val="single" w:sz="6" w:space="0" w:color="000000"/>
              <w:bottom w:val="double" w:sz="12" w:space="0" w:color="auto"/>
              <w:right w:val="single" w:sz="6" w:space="0" w:color="000000"/>
            </w:tcBorders>
          </w:tcPr>
          <w:p w:rsidR="00620951" w:rsidRPr="008D2CB3" w:rsidRDefault="00620951" w:rsidP="008D2CB3">
            <w:pPr>
              <w:spacing w:line="0" w:lineRule="atLeast"/>
              <w:rPr>
                <w:sz w:val="18"/>
                <w:szCs w:val="18"/>
              </w:rPr>
            </w:pPr>
            <w:r w:rsidRPr="008D2CB3">
              <w:rPr>
                <w:sz w:val="18"/>
                <w:szCs w:val="18"/>
              </w:rPr>
              <w:t>10:1000M</w:t>
            </w:r>
          </w:p>
          <w:p w:rsidR="00620951" w:rsidRPr="008D2CB3" w:rsidRDefault="00620951" w:rsidP="008D2CB3">
            <w:pPr>
              <w:spacing w:line="0" w:lineRule="atLeast"/>
              <w:rPr>
                <w:sz w:val="18"/>
                <w:szCs w:val="18"/>
              </w:rPr>
            </w:pPr>
            <w:r w:rsidRPr="008D2CB3">
              <w:rPr>
                <w:sz w:val="18"/>
                <w:szCs w:val="18"/>
              </w:rPr>
              <w:t>01:100M 00:10M</w:t>
            </w:r>
          </w:p>
        </w:tc>
        <w:tc>
          <w:tcPr>
            <w:tcW w:w="1292" w:type="dxa"/>
            <w:gridSpan w:val="2"/>
            <w:tcBorders>
              <w:top w:val="single" w:sz="6" w:space="0" w:color="000000"/>
              <w:left w:val="single" w:sz="6" w:space="0" w:color="000000"/>
              <w:bottom w:val="double" w:sz="12" w:space="0" w:color="auto"/>
              <w:right w:val="single" w:sz="6" w:space="0" w:color="000000"/>
            </w:tcBorders>
          </w:tcPr>
          <w:p w:rsidR="00620951" w:rsidRPr="008D2CB3" w:rsidRDefault="00620951" w:rsidP="008D2CB3">
            <w:pPr>
              <w:spacing w:line="0" w:lineRule="atLeast"/>
              <w:rPr>
                <w:sz w:val="18"/>
                <w:szCs w:val="18"/>
              </w:rPr>
            </w:pPr>
            <w:r w:rsidRPr="008D2CB3">
              <w:rPr>
                <w:sz w:val="18"/>
                <w:szCs w:val="18"/>
              </w:rPr>
              <w:t>1</w:t>
            </w:r>
            <w:r w:rsidRPr="008D2CB3">
              <w:rPr>
                <w:rFonts w:hint="eastAsia"/>
                <w:sz w:val="18"/>
                <w:szCs w:val="18"/>
              </w:rPr>
              <w:t>：单模</w:t>
            </w:r>
          </w:p>
          <w:p w:rsidR="00620951" w:rsidRPr="008D2CB3" w:rsidRDefault="00620951" w:rsidP="008D2CB3">
            <w:pPr>
              <w:spacing w:line="0" w:lineRule="atLeast"/>
              <w:rPr>
                <w:sz w:val="18"/>
                <w:szCs w:val="18"/>
              </w:rPr>
            </w:pPr>
            <w:r w:rsidRPr="008D2CB3">
              <w:rPr>
                <w:sz w:val="18"/>
                <w:szCs w:val="18"/>
              </w:rPr>
              <w:t>0</w:t>
            </w:r>
            <w:r w:rsidRPr="008D2CB3">
              <w:rPr>
                <w:rFonts w:hint="eastAsia"/>
                <w:sz w:val="18"/>
                <w:szCs w:val="18"/>
              </w:rPr>
              <w:t>：多模</w:t>
            </w:r>
          </w:p>
        </w:tc>
        <w:tc>
          <w:tcPr>
            <w:tcW w:w="1357" w:type="dxa"/>
            <w:gridSpan w:val="2"/>
            <w:tcBorders>
              <w:top w:val="single" w:sz="6" w:space="0" w:color="000000"/>
              <w:left w:val="single" w:sz="6" w:space="0" w:color="000000"/>
              <w:bottom w:val="double" w:sz="12" w:space="0" w:color="auto"/>
              <w:right w:val="single" w:sz="12" w:space="0" w:color="000000"/>
            </w:tcBorders>
          </w:tcPr>
          <w:p w:rsidR="00620951" w:rsidRPr="008D2CB3" w:rsidRDefault="00620951" w:rsidP="008D2CB3">
            <w:pPr>
              <w:spacing w:line="0" w:lineRule="atLeast"/>
              <w:rPr>
                <w:sz w:val="18"/>
                <w:szCs w:val="18"/>
              </w:rPr>
            </w:pPr>
            <w:r w:rsidRPr="008D2CB3">
              <w:rPr>
                <w:sz w:val="18"/>
                <w:szCs w:val="18"/>
              </w:rPr>
              <w:t>1</w:t>
            </w:r>
            <w:r w:rsidRPr="008D2CB3">
              <w:rPr>
                <w:rFonts w:hint="eastAsia"/>
                <w:sz w:val="18"/>
                <w:szCs w:val="18"/>
              </w:rPr>
              <w:t>：双纤</w:t>
            </w:r>
          </w:p>
          <w:p w:rsidR="00620951" w:rsidRPr="008D2CB3" w:rsidRDefault="00620951" w:rsidP="008D2CB3">
            <w:pPr>
              <w:spacing w:line="0" w:lineRule="atLeast"/>
              <w:rPr>
                <w:sz w:val="18"/>
                <w:szCs w:val="18"/>
              </w:rPr>
            </w:pPr>
            <w:r w:rsidRPr="008D2CB3">
              <w:rPr>
                <w:sz w:val="18"/>
                <w:szCs w:val="18"/>
              </w:rPr>
              <w:t>0</w:t>
            </w:r>
            <w:r w:rsidRPr="008D2CB3">
              <w:rPr>
                <w:rFonts w:hint="eastAsia"/>
                <w:sz w:val="18"/>
                <w:szCs w:val="18"/>
              </w:rPr>
              <w:t>：单纤</w:t>
            </w:r>
          </w:p>
        </w:tc>
      </w:tr>
      <w:tr w:rsidR="00620951" w:rsidTr="00DC319C">
        <w:trPr>
          <w:jc w:val="center"/>
        </w:trPr>
        <w:tc>
          <w:tcPr>
            <w:tcW w:w="1044" w:type="dxa"/>
            <w:gridSpan w:val="2"/>
            <w:tcBorders>
              <w:top w:val="double" w:sz="12" w:space="0" w:color="auto"/>
              <w:left w:val="single" w:sz="12" w:space="0" w:color="000000"/>
              <w:bottom w:val="single" w:sz="6" w:space="0" w:color="000000"/>
              <w:right w:val="single" w:sz="6" w:space="0" w:color="000000"/>
            </w:tcBorders>
          </w:tcPr>
          <w:p w:rsidR="00620951" w:rsidRPr="008D2CB3" w:rsidRDefault="00620951" w:rsidP="008D2CB3">
            <w:pPr>
              <w:spacing w:line="0" w:lineRule="atLeast"/>
              <w:rPr>
                <w:sz w:val="18"/>
                <w:szCs w:val="18"/>
              </w:rPr>
            </w:pPr>
            <w:r w:rsidRPr="008D2CB3">
              <w:rPr>
                <w:rFonts w:hint="eastAsia"/>
                <w:sz w:val="18"/>
                <w:szCs w:val="18"/>
              </w:rPr>
              <w:t>位</w:t>
            </w:r>
          </w:p>
        </w:tc>
        <w:tc>
          <w:tcPr>
            <w:tcW w:w="1134" w:type="dxa"/>
            <w:tcBorders>
              <w:top w:val="double" w:sz="12" w:space="0" w:color="auto"/>
              <w:left w:val="single" w:sz="6" w:space="0" w:color="000000"/>
              <w:bottom w:val="single" w:sz="6" w:space="0" w:color="000000"/>
              <w:right w:val="single" w:sz="6" w:space="0" w:color="000000"/>
            </w:tcBorders>
          </w:tcPr>
          <w:p w:rsidR="00620951" w:rsidRPr="008D2CB3" w:rsidRDefault="00620951" w:rsidP="008D2CB3">
            <w:pPr>
              <w:spacing w:line="0" w:lineRule="atLeast"/>
              <w:rPr>
                <w:sz w:val="18"/>
                <w:szCs w:val="18"/>
              </w:rPr>
            </w:pPr>
            <w:r w:rsidRPr="008D2CB3">
              <w:rPr>
                <w:sz w:val="18"/>
                <w:szCs w:val="18"/>
              </w:rPr>
              <w:t>Bit25~24</w:t>
            </w:r>
          </w:p>
          <w:p w:rsidR="00620951" w:rsidRPr="008D2CB3" w:rsidRDefault="00620951" w:rsidP="008D2CB3">
            <w:pPr>
              <w:spacing w:line="0" w:lineRule="atLeast"/>
              <w:rPr>
                <w:sz w:val="18"/>
                <w:szCs w:val="18"/>
              </w:rPr>
            </w:pPr>
            <w:r w:rsidRPr="008D2CB3">
              <w:rPr>
                <w:rFonts w:hint="eastAsia"/>
                <w:sz w:val="18"/>
                <w:szCs w:val="18"/>
              </w:rPr>
              <w:t>预留</w:t>
            </w:r>
          </w:p>
        </w:tc>
        <w:tc>
          <w:tcPr>
            <w:tcW w:w="3260" w:type="dxa"/>
            <w:gridSpan w:val="6"/>
            <w:tcBorders>
              <w:top w:val="double" w:sz="12" w:space="0" w:color="auto"/>
              <w:left w:val="single" w:sz="6" w:space="0" w:color="000000"/>
              <w:bottom w:val="single" w:sz="6" w:space="0" w:color="000000"/>
              <w:right w:val="single" w:sz="6" w:space="0" w:color="000000"/>
            </w:tcBorders>
          </w:tcPr>
          <w:p w:rsidR="00620951" w:rsidRPr="008D2CB3" w:rsidRDefault="00620951" w:rsidP="008D2CB3">
            <w:pPr>
              <w:spacing w:line="0" w:lineRule="atLeast"/>
              <w:rPr>
                <w:sz w:val="18"/>
                <w:szCs w:val="18"/>
              </w:rPr>
            </w:pPr>
            <w:r w:rsidRPr="008D2CB3">
              <w:rPr>
                <w:sz w:val="18"/>
                <w:szCs w:val="18"/>
              </w:rPr>
              <w:t>Bit23~21</w:t>
            </w:r>
          </w:p>
          <w:p w:rsidR="00620951" w:rsidRPr="008D2CB3" w:rsidRDefault="00620951" w:rsidP="008D2CB3">
            <w:pPr>
              <w:spacing w:line="0" w:lineRule="atLeast"/>
              <w:rPr>
                <w:sz w:val="18"/>
                <w:szCs w:val="18"/>
              </w:rPr>
            </w:pPr>
            <w:r w:rsidRPr="008D2CB3">
              <w:rPr>
                <w:rFonts w:hint="eastAsia"/>
                <w:sz w:val="18"/>
                <w:szCs w:val="18"/>
              </w:rPr>
              <w:t>光口传输距离</w:t>
            </w:r>
          </w:p>
        </w:tc>
        <w:tc>
          <w:tcPr>
            <w:tcW w:w="1701" w:type="dxa"/>
            <w:gridSpan w:val="3"/>
            <w:tcBorders>
              <w:top w:val="double" w:sz="12" w:space="0" w:color="auto"/>
              <w:left w:val="single" w:sz="6" w:space="0" w:color="000000"/>
              <w:bottom w:val="single" w:sz="6" w:space="0" w:color="000000"/>
              <w:right w:val="single" w:sz="6" w:space="0" w:color="000000"/>
            </w:tcBorders>
          </w:tcPr>
          <w:p w:rsidR="00620951" w:rsidRPr="008D2CB3" w:rsidRDefault="00620951" w:rsidP="008D2CB3">
            <w:pPr>
              <w:spacing w:line="0" w:lineRule="atLeast"/>
              <w:rPr>
                <w:sz w:val="18"/>
                <w:szCs w:val="18"/>
              </w:rPr>
            </w:pPr>
            <w:r w:rsidRPr="008D2CB3">
              <w:rPr>
                <w:sz w:val="18"/>
                <w:szCs w:val="18"/>
              </w:rPr>
              <w:t>Bit20~18</w:t>
            </w:r>
          </w:p>
          <w:p w:rsidR="00620951" w:rsidRPr="008D2CB3" w:rsidRDefault="00620951" w:rsidP="008D2CB3">
            <w:pPr>
              <w:spacing w:line="0" w:lineRule="atLeast"/>
              <w:rPr>
                <w:sz w:val="18"/>
                <w:szCs w:val="18"/>
              </w:rPr>
            </w:pPr>
            <w:r w:rsidRPr="008D2CB3">
              <w:rPr>
                <w:rFonts w:hint="eastAsia"/>
                <w:sz w:val="18"/>
                <w:szCs w:val="18"/>
              </w:rPr>
              <w:t>光口类型</w:t>
            </w:r>
          </w:p>
        </w:tc>
        <w:tc>
          <w:tcPr>
            <w:tcW w:w="1560" w:type="dxa"/>
            <w:gridSpan w:val="3"/>
            <w:tcBorders>
              <w:top w:val="double" w:sz="12" w:space="0" w:color="auto"/>
              <w:left w:val="single" w:sz="6" w:space="0" w:color="000000"/>
              <w:bottom w:val="single" w:sz="6" w:space="0" w:color="000000"/>
              <w:right w:val="single" w:sz="12" w:space="0" w:color="000000"/>
            </w:tcBorders>
          </w:tcPr>
          <w:p w:rsidR="00620951" w:rsidRPr="008D2CB3" w:rsidRDefault="00620951" w:rsidP="008D2CB3">
            <w:pPr>
              <w:spacing w:line="0" w:lineRule="atLeast"/>
              <w:rPr>
                <w:sz w:val="18"/>
                <w:szCs w:val="18"/>
              </w:rPr>
            </w:pPr>
            <w:r w:rsidRPr="008D2CB3">
              <w:rPr>
                <w:sz w:val="18"/>
                <w:szCs w:val="18"/>
              </w:rPr>
              <w:t>Bit17~16</w:t>
            </w:r>
          </w:p>
          <w:p w:rsidR="00620951" w:rsidRPr="008D2CB3" w:rsidRDefault="00620951" w:rsidP="008D2CB3">
            <w:pPr>
              <w:spacing w:line="0" w:lineRule="atLeast"/>
              <w:rPr>
                <w:sz w:val="18"/>
                <w:szCs w:val="18"/>
              </w:rPr>
            </w:pPr>
            <w:r w:rsidRPr="008D2CB3">
              <w:rPr>
                <w:rFonts w:hint="eastAsia"/>
                <w:sz w:val="18"/>
                <w:szCs w:val="18"/>
              </w:rPr>
              <w:t>电口类型</w:t>
            </w:r>
          </w:p>
        </w:tc>
      </w:tr>
      <w:tr w:rsidR="00620951" w:rsidTr="00DC319C">
        <w:trPr>
          <w:jc w:val="center"/>
        </w:trPr>
        <w:tc>
          <w:tcPr>
            <w:tcW w:w="1044" w:type="dxa"/>
            <w:gridSpan w:val="2"/>
            <w:tcBorders>
              <w:top w:val="single" w:sz="6" w:space="0" w:color="000000"/>
              <w:left w:val="single" w:sz="12" w:space="0" w:color="000000"/>
              <w:bottom w:val="single" w:sz="12" w:space="0" w:color="000000"/>
              <w:right w:val="single" w:sz="6" w:space="0" w:color="000000"/>
            </w:tcBorders>
          </w:tcPr>
          <w:p w:rsidR="00620951" w:rsidRPr="008D2CB3" w:rsidRDefault="00620951" w:rsidP="008D2CB3">
            <w:pPr>
              <w:spacing w:line="0" w:lineRule="atLeast"/>
              <w:rPr>
                <w:sz w:val="18"/>
                <w:szCs w:val="18"/>
              </w:rPr>
            </w:pPr>
            <w:r w:rsidRPr="008D2CB3">
              <w:rPr>
                <w:rFonts w:hint="eastAsia"/>
                <w:sz w:val="18"/>
                <w:szCs w:val="18"/>
              </w:rPr>
              <w:t>意义</w:t>
            </w:r>
          </w:p>
        </w:tc>
        <w:tc>
          <w:tcPr>
            <w:tcW w:w="1134" w:type="dxa"/>
            <w:tcBorders>
              <w:top w:val="single" w:sz="6" w:space="0" w:color="000000"/>
              <w:left w:val="single" w:sz="6" w:space="0" w:color="000000"/>
              <w:bottom w:val="single" w:sz="12" w:space="0" w:color="000000"/>
              <w:right w:val="single" w:sz="6" w:space="0" w:color="000000"/>
            </w:tcBorders>
          </w:tcPr>
          <w:p w:rsidR="00620951" w:rsidRPr="008D2CB3" w:rsidRDefault="00620951" w:rsidP="008D2CB3">
            <w:pPr>
              <w:spacing w:line="0" w:lineRule="atLeast"/>
              <w:rPr>
                <w:sz w:val="18"/>
                <w:szCs w:val="18"/>
              </w:rPr>
            </w:pPr>
            <w:r w:rsidRPr="008D2CB3">
              <w:rPr>
                <w:sz w:val="18"/>
                <w:szCs w:val="18"/>
              </w:rPr>
              <w:t>00</w:t>
            </w:r>
          </w:p>
        </w:tc>
        <w:tc>
          <w:tcPr>
            <w:tcW w:w="3260" w:type="dxa"/>
            <w:gridSpan w:val="6"/>
            <w:tcBorders>
              <w:top w:val="single" w:sz="6" w:space="0" w:color="000000"/>
              <w:left w:val="single" w:sz="6" w:space="0" w:color="000000"/>
              <w:bottom w:val="single" w:sz="12" w:space="0" w:color="000000"/>
              <w:right w:val="single" w:sz="6" w:space="0" w:color="000000"/>
            </w:tcBorders>
          </w:tcPr>
          <w:p w:rsidR="00620951" w:rsidRPr="008D2CB3" w:rsidRDefault="00620951" w:rsidP="008D2CB3">
            <w:pPr>
              <w:spacing w:line="0" w:lineRule="atLeast"/>
              <w:rPr>
                <w:sz w:val="18"/>
                <w:szCs w:val="18"/>
              </w:rPr>
            </w:pPr>
            <w:r w:rsidRPr="008D2CB3">
              <w:rPr>
                <w:sz w:val="18"/>
                <w:szCs w:val="18"/>
              </w:rPr>
              <w:t>001:20km 010:40km 011:60km</w:t>
            </w:r>
          </w:p>
          <w:p w:rsidR="00620951" w:rsidRPr="008D2CB3" w:rsidRDefault="00620951" w:rsidP="008D2CB3">
            <w:pPr>
              <w:spacing w:line="0" w:lineRule="atLeast"/>
              <w:rPr>
                <w:sz w:val="18"/>
                <w:szCs w:val="18"/>
              </w:rPr>
            </w:pPr>
            <w:r w:rsidRPr="008D2CB3">
              <w:rPr>
                <w:sz w:val="18"/>
                <w:szCs w:val="18"/>
              </w:rPr>
              <w:t>100:80km 110:120km  (20*N)</w:t>
            </w:r>
          </w:p>
        </w:tc>
        <w:tc>
          <w:tcPr>
            <w:tcW w:w="1701" w:type="dxa"/>
            <w:gridSpan w:val="3"/>
            <w:tcBorders>
              <w:top w:val="single" w:sz="6" w:space="0" w:color="000000"/>
              <w:left w:val="single" w:sz="6" w:space="0" w:color="000000"/>
              <w:bottom w:val="single" w:sz="12" w:space="0" w:color="000000"/>
              <w:right w:val="single" w:sz="6" w:space="0" w:color="000000"/>
            </w:tcBorders>
          </w:tcPr>
          <w:p w:rsidR="00620951" w:rsidRPr="008D2CB3" w:rsidRDefault="00620951" w:rsidP="008D2CB3">
            <w:pPr>
              <w:spacing w:line="0" w:lineRule="atLeast"/>
              <w:rPr>
                <w:sz w:val="18"/>
                <w:szCs w:val="18"/>
              </w:rPr>
            </w:pPr>
            <w:r w:rsidRPr="008D2CB3">
              <w:rPr>
                <w:sz w:val="18"/>
                <w:szCs w:val="18"/>
              </w:rPr>
              <w:t>000:FC 001:SC</w:t>
            </w:r>
          </w:p>
          <w:p w:rsidR="00620951" w:rsidRPr="008D2CB3" w:rsidRDefault="00620951" w:rsidP="008D2CB3">
            <w:pPr>
              <w:spacing w:line="0" w:lineRule="atLeast"/>
              <w:rPr>
                <w:sz w:val="18"/>
                <w:szCs w:val="18"/>
              </w:rPr>
            </w:pPr>
            <w:r w:rsidRPr="008D2CB3">
              <w:rPr>
                <w:sz w:val="18"/>
                <w:szCs w:val="18"/>
              </w:rPr>
              <w:t>010:ST</w:t>
            </w:r>
          </w:p>
        </w:tc>
        <w:tc>
          <w:tcPr>
            <w:tcW w:w="1560" w:type="dxa"/>
            <w:gridSpan w:val="3"/>
            <w:tcBorders>
              <w:top w:val="single" w:sz="6" w:space="0" w:color="000000"/>
              <w:left w:val="single" w:sz="6" w:space="0" w:color="000000"/>
              <w:bottom w:val="single" w:sz="12" w:space="0" w:color="000000"/>
              <w:right w:val="single" w:sz="12" w:space="0" w:color="000000"/>
            </w:tcBorders>
          </w:tcPr>
          <w:p w:rsidR="00620951" w:rsidRPr="008D2CB3" w:rsidRDefault="00620951" w:rsidP="008D2CB3">
            <w:pPr>
              <w:spacing w:line="0" w:lineRule="atLeast"/>
              <w:rPr>
                <w:sz w:val="18"/>
                <w:szCs w:val="18"/>
              </w:rPr>
            </w:pPr>
            <w:r w:rsidRPr="008D2CB3">
              <w:rPr>
                <w:sz w:val="18"/>
                <w:szCs w:val="18"/>
              </w:rPr>
              <w:t>01</w:t>
            </w:r>
            <w:r w:rsidRPr="008D2CB3">
              <w:rPr>
                <w:rFonts w:hint="eastAsia"/>
                <w:sz w:val="18"/>
                <w:szCs w:val="18"/>
              </w:rPr>
              <w:t>：</w:t>
            </w:r>
            <w:r w:rsidRPr="008D2CB3">
              <w:rPr>
                <w:sz w:val="18"/>
                <w:szCs w:val="18"/>
              </w:rPr>
              <w:t>M12</w:t>
            </w:r>
          </w:p>
          <w:p w:rsidR="00620951" w:rsidRPr="008D2CB3" w:rsidRDefault="00620951" w:rsidP="008D2CB3">
            <w:pPr>
              <w:spacing w:line="0" w:lineRule="atLeast"/>
              <w:rPr>
                <w:sz w:val="18"/>
                <w:szCs w:val="18"/>
              </w:rPr>
            </w:pPr>
            <w:r w:rsidRPr="008D2CB3">
              <w:rPr>
                <w:sz w:val="18"/>
                <w:szCs w:val="18"/>
              </w:rPr>
              <w:t>00</w:t>
            </w:r>
            <w:r w:rsidRPr="008D2CB3">
              <w:rPr>
                <w:rFonts w:hint="eastAsia"/>
                <w:sz w:val="18"/>
                <w:szCs w:val="18"/>
              </w:rPr>
              <w:t>：</w:t>
            </w:r>
            <w:r w:rsidRPr="008D2CB3">
              <w:rPr>
                <w:sz w:val="18"/>
                <w:szCs w:val="18"/>
              </w:rPr>
              <w:t xml:space="preserve">RJ45 </w:t>
            </w:r>
          </w:p>
        </w:tc>
      </w:tr>
      <w:tr w:rsidR="00620951" w:rsidTr="00DC319C">
        <w:trPr>
          <w:jc w:val="center"/>
        </w:trPr>
        <w:tc>
          <w:tcPr>
            <w:tcW w:w="1044" w:type="dxa"/>
            <w:gridSpan w:val="2"/>
            <w:tcBorders>
              <w:top w:val="single" w:sz="12" w:space="0" w:color="000000"/>
              <w:left w:val="single" w:sz="12" w:space="0" w:color="000000"/>
              <w:bottom w:val="single" w:sz="6" w:space="0" w:color="000000"/>
              <w:right w:val="single" w:sz="6" w:space="0" w:color="000000"/>
            </w:tcBorders>
          </w:tcPr>
          <w:p w:rsidR="00620951" w:rsidRPr="008D2CB3" w:rsidRDefault="00620951" w:rsidP="008D2CB3">
            <w:pPr>
              <w:spacing w:line="0" w:lineRule="atLeast"/>
              <w:rPr>
                <w:sz w:val="18"/>
                <w:szCs w:val="18"/>
              </w:rPr>
            </w:pPr>
            <w:bookmarkStart w:id="18" w:name="SET邻居搜索"/>
            <w:bookmarkEnd w:id="18"/>
            <w:r w:rsidRPr="008D2CB3">
              <w:rPr>
                <w:rFonts w:hint="eastAsia"/>
                <w:sz w:val="18"/>
                <w:szCs w:val="18"/>
              </w:rPr>
              <w:t>位</w:t>
            </w:r>
          </w:p>
        </w:tc>
        <w:tc>
          <w:tcPr>
            <w:tcW w:w="2354" w:type="dxa"/>
            <w:gridSpan w:val="4"/>
            <w:tcBorders>
              <w:top w:val="single" w:sz="12" w:space="0" w:color="000000"/>
              <w:left w:val="single" w:sz="6" w:space="0" w:color="000000"/>
              <w:bottom w:val="single" w:sz="6" w:space="0" w:color="000000"/>
              <w:right w:val="single" w:sz="6" w:space="0" w:color="000000"/>
            </w:tcBorders>
          </w:tcPr>
          <w:p w:rsidR="00620951" w:rsidRPr="008D2CB3" w:rsidRDefault="00620951" w:rsidP="008D2CB3">
            <w:pPr>
              <w:spacing w:line="0" w:lineRule="atLeast"/>
              <w:rPr>
                <w:sz w:val="18"/>
                <w:szCs w:val="18"/>
              </w:rPr>
            </w:pPr>
            <w:r w:rsidRPr="008D2CB3">
              <w:rPr>
                <w:sz w:val="18"/>
                <w:szCs w:val="18"/>
              </w:rPr>
              <w:t>Bit15</w:t>
            </w:r>
            <w:r w:rsidRPr="008D2CB3">
              <w:rPr>
                <w:rFonts w:hint="eastAsia"/>
                <w:sz w:val="18"/>
                <w:szCs w:val="18"/>
              </w:rPr>
              <w:t xml:space="preserve"> </w:t>
            </w:r>
            <w:r w:rsidRPr="008D2CB3">
              <w:rPr>
                <w:rFonts w:hint="eastAsia"/>
                <w:sz w:val="18"/>
                <w:szCs w:val="18"/>
              </w:rPr>
              <w:t>邻居搜索</w:t>
            </w:r>
          </w:p>
        </w:tc>
        <w:tc>
          <w:tcPr>
            <w:tcW w:w="2503" w:type="dxa"/>
            <w:gridSpan w:val="4"/>
            <w:tcBorders>
              <w:top w:val="single" w:sz="12" w:space="0" w:color="000000"/>
              <w:left w:val="single" w:sz="6" w:space="0" w:color="000000"/>
              <w:bottom w:val="single" w:sz="6" w:space="0" w:color="000000"/>
              <w:right w:val="single" w:sz="6" w:space="0" w:color="000000"/>
            </w:tcBorders>
          </w:tcPr>
          <w:p w:rsidR="00620951" w:rsidRPr="008D2CB3" w:rsidRDefault="00620951" w:rsidP="008D2CB3">
            <w:pPr>
              <w:spacing w:line="0" w:lineRule="atLeast"/>
              <w:rPr>
                <w:sz w:val="18"/>
                <w:szCs w:val="18"/>
              </w:rPr>
            </w:pPr>
            <w:r w:rsidRPr="008D2CB3">
              <w:rPr>
                <w:sz w:val="18"/>
                <w:szCs w:val="18"/>
              </w:rPr>
              <w:t xml:space="preserve">Bit14 </w:t>
            </w:r>
            <w:r w:rsidRPr="008D2CB3">
              <w:rPr>
                <w:rFonts w:hint="eastAsia"/>
                <w:sz w:val="18"/>
                <w:szCs w:val="18"/>
              </w:rPr>
              <w:t>端口可用</w:t>
            </w:r>
          </w:p>
        </w:tc>
        <w:tc>
          <w:tcPr>
            <w:tcW w:w="2798" w:type="dxa"/>
            <w:gridSpan w:val="5"/>
            <w:tcBorders>
              <w:top w:val="single" w:sz="12" w:space="0" w:color="000000"/>
              <w:left w:val="single" w:sz="6" w:space="0" w:color="000000"/>
              <w:bottom w:val="single" w:sz="6" w:space="0" w:color="000000"/>
              <w:right w:val="single" w:sz="12" w:space="0" w:color="000000"/>
            </w:tcBorders>
          </w:tcPr>
          <w:p w:rsidR="00620951" w:rsidRPr="008D2CB3" w:rsidRDefault="00620951" w:rsidP="008D2CB3">
            <w:pPr>
              <w:spacing w:line="0" w:lineRule="atLeast"/>
              <w:rPr>
                <w:sz w:val="18"/>
                <w:szCs w:val="18"/>
              </w:rPr>
            </w:pPr>
            <w:r w:rsidRPr="008D2CB3">
              <w:rPr>
                <w:sz w:val="18"/>
                <w:szCs w:val="18"/>
              </w:rPr>
              <w:t>Bit13~7</w:t>
            </w:r>
            <w:r w:rsidRPr="008D2CB3">
              <w:rPr>
                <w:rFonts w:hint="eastAsia"/>
                <w:sz w:val="18"/>
                <w:szCs w:val="18"/>
              </w:rPr>
              <w:t>预留</w:t>
            </w:r>
          </w:p>
        </w:tc>
      </w:tr>
      <w:tr w:rsidR="00620951" w:rsidTr="00DC319C">
        <w:trPr>
          <w:jc w:val="center"/>
        </w:trPr>
        <w:tc>
          <w:tcPr>
            <w:tcW w:w="1044" w:type="dxa"/>
            <w:gridSpan w:val="2"/>
            <w:tcBorders>
              <w:top w:val="single" w:sz="6" w:space="0" w:color="000000"/>
              <w:left w:val="single" w:sz="12" w:space="0" w:color="000000"/>
              <w:bottom w:val="double" w:sz="12" w:space="0" w:color="auto"/>
              <w:right w:val="single" w:sz="6" w:space="0" w:color="000000"/>
            </w:tcBorders>
          </w:tcPr>
          <w:p w:rsidR="00620951" w:rsidRPr="008D2CB3" w:rsidRDefault="00620951" w:rsidP="008D2CB3">
            <w:pPr>
              <w:spacing w:line="0" w:lineRule="atLeast"/>
              <w:rPr>
                <w:sz w:val="18"/>
                <w:szCs w:val="18"/>
              </w:rPr>
            </w:pPr>
            <w:r w:rsidRPr="008D2CB3">
              <w:rPr>
                <w:rFonts w:hint="eastAsia"/>
                <w:sz w:val="18"/>
                <w:szCs w:val="18"/>
              </w:rPr>
              <w:t>意义</w:t>
            </w:r>
          </w:p>
        </w:tc>
        <w:tc>
          <w:tcPr>
            <w:tcW w:w="2354" w:type="dxa"/>
            <w:gridSpan w:val="4"/>
            <w:tcBorders>
              <w:top w:val="single" w:sz="6" w:space="0" w:color="000000"/>
              <w:left w:val="single" w:sz="6" w:space="0" w:color="000000"/>
              <w:bottom w:val="double" w:sz="12" w:space="0" w:color="auto"/>
              <w:right w:val="single" w:sz="6" w:space="0" w:color="000000"/>
            </w:tcBorders>
          </w:tcPr>
          <w:p w:rsidR="00620951" w:rsidRPr="008D2CB3" w:rsidRDefault="00620951" w:rsidP="008D2CB3">
            <w:pPr>
              <w:spacing w:line="0" w:lineRule="atLeast"/>
              <w:rPr>
                <w:sz w:val="18"/>
                <w:szCs w:val="18"/>
              </w:rPr>
            </w:pPr>
            <w:r w:rsidRPr="008D2CB3">
              <w:rPr>
                <w:rFonts w:hint="eastAsia"/>
                <w:sz w:val="18"/>
                <w:szCs w:val="18"/>
              </w:rPr>
              <w:t>1:</w:t>
            </w:r>
            <w:r w:rsidRPr="008D2CB3">
              <w:rPr>
                <w:rFonts w:hint="eastAsia"/>
                <w:sz w:val="18"/>
                <w:szCs w:val="18"/>
              </w:rPr>
              <w:t>开启；</w:t>
            </w:r>
            <w:r w:rsidRPr="008D2CB3">
              <w:rPr>
                <w:sz w:val="18"/>
                <w:szCs w:val="18"/>
              </w:rPr>
              <w:t>0</w:t>
            </w:r>
            <w:r w:rsidRPr="008D2CB3">
              <w:rPr>
                <w:rFonts w:hint="eastAsia"/>
                <w:sz w:val="18"/>
                <w:szCs w:val="18"/>
              </w:rPr>
              <w:t>:</w:t>
            </w:r>
            <w:r w:rsidRPr="008D2CB3">
              <w:rPr>
                <w:rFonts w:hint="eastAsia"/>
                <w:sz w:val="18"/>
                <w:szCs w:val="18"/>
              </w:rPr>
              <w:t>禁止</w:t>
            </w:r>
          </w:p>
        </w:tc>
        <w:tc>
          <w:tcPr>
            <w:tcW w:w="2503" w:type="dxa"/>
            <w:gridSpan w:val="4"/>
            <w:tcBorders>
              <w:top w:val="single" w:sz="6" w:space="0" w:color="000000"/>
              <w:left w:val="single" w:sz="6" w:space="0" w:color="000000"/>
              <w:bottom w:val="double" w:sz="12" w:space="0" w:color="auto"/>
              <w:right w:val="single" w:sz="6" w:space="0" w:color="000000"/>
            </w:tcBorders>
          </w:tcPr>
          <w:p w:rsidR="00620951" w:rsidRPr="008D2CB3" w:rsidRDefault="00620951" w:rsidP="008D2CB3">
            <w:pPr>
              <w:spacing w:line="0" w:lineRule="atLeast"/>
              <w:rPr>
                <w:sz w:val="18"/>
                <w:szCs w:val="18"/>
              </w:rPr>
            </w:pPr>
            <w:r w:rsidRPr="008D2CB3">
              <w:rPr>
                <w:sz w:val="18"/>
                <w:szCs w:val="18"/>
              </w:rPr>
              <w:t>1:Enable  0:Disable</w:t>
            </w:r>
          </w:p>
        </w:tc>
        <w:tc>
          <w:tcPr>
            <w:tcW w:w="2798" w:type="dxa"/>
            <w:gridSpan w:val="5"/>
            <w:tcBorders>
              <w:top w:val="single" w:sz="6" w:space="0" w:color="000000"/>
              <w:left w:val="single" w:sz="6" w:space="0" w:color="000000"/>
              <w:bottom w:val="double" w:sz="12" w:space="0" w:color="auto"/>
              <w:right w:val="single" w:sz="12" w:space="0" w:color="000000"/>
            </w:tcBorders>
          </w:tcPr>
          <w:p w:rsidR="00620951" w:rsidRPr="008D2CB3" w:rsidRDefault="00620951" w:rsidP="008D2CB3">
            <w:pPr>
              <w:spacing w:line="0" w:lineRule="atLeast"/>
              <w:rPr>
                <w:sz w:val="18"/>
                <w:szCs w:val="18"/>
              </w:rPr>
            </w:pPr>
            <w:r w:rsidRPr="008D2CB3">
              <w:rPr>
                <w:sz w:val="18"/>
                <w:szCs w:val="18"/>
              </w:rPr>
              <w:t>0000000</w:t>
            </w:r>
          </w:p>
        </w:tc>
      </w:tr>
      <w:tr w:rsidR="00620951" w:rsidTr="00DC319C">
        <w:trPr>
          <w:jc w:val="center"/>
        </w:trPr>
        <w:tc>
          <w:tcPr>
            <w:tcW w:w="1044" w:type="dxa"/>
            <w:gridSpan w:val="2"/>
            <w:tcBorders>
              <w:top w:val="double" w:sz="12" w:space="0" w:color="auto"/>
              <w:left w:val="single" w:sz="12" w:space="0" w:color="000000"/>
              <w:bottom w:val="single" w:sz="6" w:space="0" w:color="000000"/>
              <w:right w:val="single" w:sz="6" w:space="0" w:color="000000"/>
            </w:tcBorders>
          </w:tcPr>
          <w:p w:rsidR="00620951" w:rsidRPr="008D2CB3" w:rsidRDefault="00620951" w:rsidP="008D2CB3">
            <w:pPr>
              <w:spacing w:line="0" w:lineRule="atLeast"/>
              <w:rPr>
                <w:sz w:val="18"/>
                <w:szCs w:val="18"/>
              </w:rPr>
            </w:pPr>
            <w:r w:rsidRPr="008D2CB3">
              <w:rPr>
                <w:rFonts w:hint="eastAsia"/>
                <w:sz w:val="18"/>
                <w:szCs w:val="18"/>
              </w:rPr>
              <w:t>位</w:t>
            </w:r>
          </w:p>
        </w:tc>
        <w:tc>
          <w:tcPr>
            <w:tcW w:w="1276" w:type="dxa"/>
            <w:gridSpan w:val="2"/>
            <w:tcBorders>
              <w:top w:val="double" w:sz="12" w:space="0" w:color="auto"/>
              <w:left w:val="single" w:sz="6" w:space="0" w:color="000000"/>
              <w:bottom w:val="single" w:sz="6" w:space="0" w:color="000000"/>
              <w:right w:val="single" w:sz="6" w:space="0" w:color="000000"/>
            </w:tcBorders>
          </w:tcPr>
          <w:p w:rsidR="00620951" w:rsidRPr="008D2CB3" w:rsidRDefault="00620951" w:rsidP="008D2CB3">
            <w:pPr>
              <w:spacing w:line="0" w:lineRule="atLeast"/>
              <w:rPr>
                <w:sz w:val="18"/>
                <w:szCs w:val="18"/>
              </w:rPr>
            </w:pPr>
            <w:r w:rsidRPr="008D2CB3">
              <w:rPr>
                <w:sz w:val="18"/>
                <w:szCs w:val="18"/>
              </w:rPr>
              <w:t>Bit6</w:t>
            </w:r>
          </w:p>
          <w:p w:rsidR="00620951" w:rsidRPr="008D2CB3" w:rsidRDefault="00620951" w:rsidP="008D2CB3">
            <w:pPr>
              <w:spacing w:line="0" w:lineRule="atLeast"/>
              <w:rPr>
                <w:sz w:val="18"/>
                <w:szCs w:val="18"/>
              </w:rPr>
            </w:pPr>
            <w:r w:rsidRPr="008D2CB3">
              <w:rPr>
                <w:rFonts w:hint="eastAsia"/>
                <w:sz w:val="18"/>
                <w:szCs w:val="18"/>
              </w:rPr>
              <w:t>自协商</w:t>
            </w:r>
          </w:p>
        </w:tc>
        <w:tc>
          <w:tcPr>
            <w:tcW w:w="1984" w:type="dxa"/>
            <w:gridSpan w:val="4"/>
            <w:tcBorders>
              <w:top w:val="double" w:sz="12" w:space="0" w:color="auto"/>
              <w:left w:val="single" w:sz="6" w:space="0" w:color="000000"/>
              <w:bottom w:val="single" w:sz="6" w:space="0" w:color="000000"/>
              <w:right w:val="single" w:sz="6" w:space="0" w:color="000000"/>
            </w:tcBorders>
          </w:tcPr>
          <w:p w:rsidR="00620951" w:rsidRPr="008D2CB3" w:rsidRDefault="00620951" w:rsidP="008D2CB3">
            <w:pPr>
              <w:spacing w:line="0" w:lineRule="atLeast"/>
              <w:rPr>
                <w:sz w:val="18"/>
                <w:szCs w:val="18"/>
              </w:rPr>
            </w:pPr>
            <w:r w:rsidRPr="008D2CB3">
              <w:rPr>
                <w:sz w:val="18"/>
                <w:szCs w:val="18"/>
              </w:rPr>
              <w:t xml:space="preserve">Bit5~4 </w:t>
            </w:r>
          </w:p>
          <w:p w:rsidR="00620951" w:rsidRPr="008D2CB3" w:rsidRDefault="00620951" w:rsidP="008D2CB3">
            <w:pPr>
              <w:spacing w:line="0" w:lineRule="atLeast"/>
              <w:rPr>
                <w:sz w:val="18"/>
                <w:szCs w:val="18"/>
              </w:rPr>
            </w:pPr>
            <w:r w:rsidRPr="008D2CB3">
              <w:rPr>
                <w:rFonts w:hint="eastAsia"/>
                <w:sz w:val="18"/>
                <w:szCs w:val="18"/>
              </w:rPr>
              <w:t>通信速率</w:t>
            </w:r>
          </w:p>
        </w:tc>
        <w:tc>
          <w:tcPr>
            <w:tcW w:w="1134" w:type="dxa"/>
            <w:tcBorders>
              <w:top w:val="double" w:sz="12" w:space="0" w:color="auto"/>
              <w:left w:val="single" w:sz="6" w:space="0" w:color="000000"/>
              <w:bottom w:val="single" w:sz="6" w:space="0" w:color="000000"/>
              <w:right w:val="single" w:sz="6" w:space="0" w:color="000000"/>
            </w:tcBorders>
          </w:tcPr>
          <w:p w:rsidR="00620951" w:rsidRPr="008D2CB3" w:rsidRDefault="00620951" w:rsidP="008D2CB3">
            <w:pPr>
              <w:spacing w:line="0" w:lineRule="atLeast"/>
              <w:rPr>
                <w:sz w:val="18"/>
                <w:szCs w:val="18"/>
              </w:rPr>
            </w:pPr>
            <w:r w:rsidRPr="008D2CB3">
              <w:rPr>
                <w:sz w:val="18"/>
                <w:szCs w:val="18"/>
              </w:rPr>
              <w:t>Bit 3</w:t>
            </w:r>
          </w:p>
          <w:p w:rsidR="00620951" w:rsidRPr="008D2CB3" w:rsidRDefault="00620951" w:rsidP="008D2CB3">
            <w:pPr>
              <w:spacing w:line="0" w:lineRule="atLeast"/>
              <w:rPr>
                <w:sz w:val="18"/>
                <w:szCs w:val="18"/>
              </w:rPr>
            </w:pPr>
            <w:r w:rsidRPr="008D2CB3">
              <w:rPr>
                <w:rFonts w:hint="eastAsia"/>
                <w:sz w:val="18"/>
                <w:szCs w:val="18"/>
              </w:rPr>
              <w:t>双工模式</w:t>
            </w:r>
          </w:p>
        </w:tc>
        <w:tc>
          <w:tcPr>
            <w:tcW w:w="2127" w:type="dxa"/>
            <w:gridSpan w:val="5"/>
            <w:tcBorders>
              <w:top w:val="double" w:sz="12" w:space="0" w:color="auto"/>
              <w:left w:val="single" w:sz="6" w:space="0" w:color="000000"/>
              <w:bottom w:val="single" w:sz="6" w:space="0" w:color="000000"/>
              <w:right w:val="single" w:sz="6" w:space="0" w:color="000000"/>
            </w:tcBorders>
          </w:tcPr>
          <w:p w:rsidR="00620951" w:rsidRPr="008D2CB3" w:rsidRDefault="00620951" w:rsidP="008D2CB3">
            <w:pPr>
              <w:spacing w:line="0" w:lineRule="atLeast"/>
              <w:rPr>
                <w:sz w:val="18"/>
                <w:szCs w:val="18"/>
              </w:rPr>
            </w:pPr>
            <w:r w:rsidRPr="008D2CB3">
              <w:rPr>
                <w:sz w:val="18"/>
                <w:szCs w:val="18"/>
              </w:rPr>
              <w:t>Bit2~1</w:t>
            </w:r>
          </w:p>
          <w:p w:rsidR="00620951" w:rsidRPr="008D2CB3" w:rsidRDefault="00620951" w:rsidP="008D2CB3">
            <w:pPr>
              <w:spacing w:line="0" w:lineRule="atLeast"/>
              <w:rPr>
                <w:sz w:val="18"/>
                <w:szCs w:val="18"/>
              </w:rPr>
            </w:pPr>
            <w:r w:rsidRPr="008D2CB3">
              <w:rPr>
                <w:sz w:val="18"/>
                <w:szCs w:val="18"/>
              </w:rPr>
              <w:t>MDI/MDIX</w:t>
            </w:r>
          </w:p>
        </w:tc>
        <w:tc>
          <w:tcPr>
            <w:tcW w:w="1134" w:type="dxa"/>
            <w:tcBorders>
              <w:top w:val="double" w:sz="12" w:space="0" w:color="auto"/>
              <w:left w:val="single" w:sz="6" w:space="0" w:color="000000"/>
              <w:bottom w:val="single" w:sz="6" w:space="0" w:color="000000"/>
              <w:right w:val="single" w:sz="12" w:space="0" w:color="000000"/>
            </w:tcBorders>
          </w:tcPr>
          <w:p w:rsidR="00620951" w:rsidRPr="008D2CB3" w:rsidRDefault="00620951" w:rsidP="008D2CB3">
            <w:pPr>
              <w:spacing w:line="0" w:lineRule="atLeast"/>
              <w:rPr>
                <w:sz w:val="18"/>
                <w:szCs w:val="18"/>
              </w:rPr>
            </w:pPr>
            <w:r w:rsidRPr="008D2CB3">
              <w:rPr>
                <w:sz w:val="18"/>
                <w:szCs w:val="18"/>
              </w:rPr>
              <w:t>Bit0</w:t>
            </w:r>
          </w:p>
          <w:p w:rsidR="00620951" w:rsidRPr="008D2CB3" w:rsidRDefault="00620951" w:rsidP="008D2CB3">
            <w:pPr>
              <w:spacing w:line="0" w:lineRule="atLeast"/>
              <w:rPr>
                <w:sz w:val="18"/>
                <w:szCs w:val="18"/>
              </w:rPr>
            </w:pPr>
            <w:r w:rsidRPr="008D2CB3">
              <w:rPr>
                <w:rFonts w:hint="eastAsia"/>
                <w:sz w:val="18"/>
                <w:szCs w:val="18"/>
              </w:rPr>
              <w:t>流量控制</w:t>
            </w:r>
          </w:p>
        </w:tc>
      </w:tr>
      <w:tr w:rsidR="00620951" w:rsidTr="00DC319C">
        <w:trPr>
          <w:jc w:val="center"/>
        </w:trPr>
        <w:tc>
          <w:tcPr>
            <w:tcW w:w="1044" w:type="dxa"/>
            <w:gridSpan w:val="2"/>
            <w:tcBorders>
              <w:top w:val="single" w:sz="6" w:space="0" w:color="000000"/>
              <w:left w:val="single" w:sz="12" w:space="0" w:color="000000"/>
              <w:bottom w:val="single" w:sz="12" w:space="0" w:color="000000"/>
              <w:right w:val="single" w:sz="6" w:space="0" w:color="000000"/>
            </w:tcBorders>
          </w:tcPr>
          <w:p w:rsidR="00620951" w:rsidRPr="008D2CB3" w:rsidRDefault="00620951" w:rsidP="008D2CB3">
            <w:pPr>
              <w:spacing w:line="0" w:lineRule="atLeast"/>
              <w:rPr>
                <w:sz w:val="18"/>
                <w:szCs w:val="18"/>
              </w:rPr>
            </w:pPr>
            <w:r w:rsidRPr="008D2CB3">
              <w:rPr>
                <w:rFonts w:hint="eastAsia"/>
                <w:sz w:val="18"/>
                <w:szCs w:val="18"/>
              </w:rPr>
              <w:t>意义</w:t>
            </w:r>
          </w:p>
        </w:tc>
        <w:tc>
          <w:tcPr>
            <w:tcW w:w="1276" w:type="dxa"/>
            <w:gridSpan w:val="2"/>
            <w:tcBorders>
              <w:top w:val="single" w:sz="6" w:space="0" w:color="000000"/>
              <w:left w:val="single" w:sz="6" w:space="0" w:color="000000"/>
              <w:bottom w:val="single" w:sz="12" w:space="0" w:color="000000"/>
              <w:right w:val="single" w:sz="6" w:space="0" w:color="000000"/>
            </w:tcBorders>
          </w:tcPr>
          <w:p w:rsidR="00620951" w:rsidRPr="008D2CB3" w:rsidRDefault="00620951" w:rsidP="008D2CB3">
            <w:pPr>
              <w:spacing w:line="0" w:lineRule="atLeast"/>
              <w:rPr>
                <w:sz w:val="18"/>
                <w:szCs w:val="18"/>
              </w:rPr>
            </w:pPr>
            <w:r w:rsidRPr="008D2CB3">
              <w:rPr>
                <w:sz w:val="18"/>
                <w:szCs w:val="18"/>
              </w:rPr>
              <w:t>1:On</w:t>
            </w:r>
          </w:p>
          <w:p w:rsidR="00620951" w:rsidRPr="008D2CB3" w:rsidRDefault="00620951" w:rsidP="008D2CB3">
            <w:pPr>
              <w:spacing w:line="0" w:lineRule="atLeast"/>
              <w:rPr>
                <w:sz w:val="18"/>
                <w:szCs w:val="18"/>
              </w:rPr>
            </w:pPr>
            <w:r w:rsidRPr="008D2CB3">
              <w:rPr>
                <w:sz w:val="18"/>
                <w:szCs w:val="18"/>
              </w:rPr>
              <w:t>0:Off</w:t>
            </w:r>
          </w:p>
        </w:tc>
        <w:tc>
          <w:tcPr>
            <w:tcW w:w="1984" w:type="dxa"/>
            <w:gridSpan w:val="4"/>
            <w:tcBorders>
              <w:top w:val="single" w:sz="6" w:space="0" w:color="000000"/>
              <w:left w:val="single" w:sz="6" w:space="0" w:color="000000"/>
              <w:bottom w:val="single" w:sz="12" w:space="0" w:color="000000"/>
              <w:right w:val="single" w:sz="6" w:space="0" w:color="000000"/>
            </w:tcBorders>
          </w:tcPr>
          <w:p w:rsidR="00620951" w:rsidRPr="008D2CB3" w:rsidRDefault="00620951" w:rsidP="008D2CB3">
            <w:pPr>
              <w:spacing w:line="0" w:lineRule="atLeast"/>
              <w:rPr>
                <w:sz w:val="18"/>
                <w:szCs w:val="18"/>
              </w:rPr>
            </w:pPr>
            <w:r w:rsidRPr="008D2CB3">
              <w:rPr>
                <w:sz w:val="18"/>
                <w:szCs w:val="18"/>
              </w:rPr>
              <w:t>10:1000M</w:t>
            </w:r>
          </w:p>
          <w:p w:rsidR="00620951" w:rsidRPr="008D2CB3" w:rsidRDefault="00620951" w:rsidP="008D2CB3">
            <w:pPr>
              <w:spacing w:line="0" w:lineRule="atLeast"/>
              <w:rPr>
                <w:sz w:val="18"/>
                <w:szCs w:val="18"/>
              </w:rPr>
            </w:pPr>
            <w:r w:rsidRPr="008D2CB3">
              <w:rPr>
                <w:sz w:val="18"/>
                <w:szCs w:val="18"/>
              </w:rPr>
              <w:t>01:100M 00:10M</w:t>
            </w:r>
          </w:p>
        </w:tc>
        <w:tc>
          <w:tcPr>
            <w:tcW w:w="1134" w:type="dxa"/>
            <w:tcBorders>
              <w:top w:val="single" w:sz="6" w:space="0" w:color="000000"/>
              <w:left w:val="single" w:sz="6" w:space="0" w:color="000000"/>
              <w:bottom w:val="single" w:sz="12" w:space="0" w:color="000000"/>
              <w:right w:val="single" w:sz="6" w:space="0" w:color="000000"/>
            </w:tcBorders>
          </w:tcPr>
          <w:p w:rsidR="00620951" w:rsidRPr="008D2CB3" w:rsidRDefault="00620951" w:rsidP="008D2CB3">
            <w:pPr>
              <w:spacing w:line="0" w:lineRule="atLeast"/>
              <w:rPr>
                <w:sz w:val="18"/>
                <w:szCs w:val="18"/>
              </w:rPr>
            </w:pPr>
            <w:r w:rsidRPr="008D2CB3">
              <w:rPr>
                <w:sz w:val="18"/>
                <w:szCs w:val="18"/>
              </w:rPr>
              <w:t>1:</w:t>
            </w:r>
            <w:r w:rsidRPr="008D2CB3">
              <w:rPr>
                <w:rFonts w:hint="eastAsia"/>
                <w:sz w:val="18"/>
                <w:szCs w:val="18"/>
              </w:rPr>
              <w:t>全双工</w:t>
            </w:r>
          </w:p>
          <w:p w:rsidR="00620951" w:rsidRPr="008D2CB3" w:rsidRDefault="00620951" w:rsidP="008D2CB3">
            <w:pPr>
              <w:spacing w:line="0" w:lineRule="atLeast"/>
              <w:rPr>
                <w:sz w:val="18"/>
                <w:szCs w:val="18"/>
              </w:rPr>
            </w:pPr>
            <w:r w:rsidRPr="008D2CB3">
              <w:rPr>
                <w:sz w:val="18"/>
                <w:szCs w:val="18"/>
              </w:rPr>
              <w:t>0:</w:t>
            </w:r>
            <w:r w:rsidRPr="008D2CB3">
              <w:rPr>
                <w:rFonts w:hint="eastAsia"/>
                <w:sz w:val="18"/>
                <w:szCs w:val="18"/>
              </w:rPr>
              <w:t>半双工</w:t>
            </w:r>
          </w:p>
        </w:tc>
        <w:tc>
          <w:tcPr>
            <w:tcW w:w="2127" w:type="dxa"/>
            <w:gridSpan w:val="5"/>
            <w:tcBorders>
              <w:top w:val="single" w:sz="6" w:space="0" w:color="000000"/>
              <w:left w:val="single" w:sz="6" w:space="0" w:color="000000"/>
              <w:bottom w:val="single" w:sz="12" w:space="0" w:color="000000"/>
              <w:right w:val="single" w:sz="6" w:space="0" w:color="000000"/>
            </w:tcBorders>
          </w:tcPr>
          <w:p w:rsidR="00620951" w:rsidRPr="008D2CB3" w:rsidRDefault="00620951" w:rsidP="008D2CB3">
            <w:pPr>
              <w:spacing w:line="0" w:lineRule="atLeast"/>
              <w:rPr>
                <w:sz w:val="18"/>
                <w:szCs w:val="18"/>
              </w:rPr>
            </w:pPr>
            <w:r w:rsidRPr="008D2CB3">
              <w:rPr>
                <w:sz w:val="18"/>
                <w:szCs w:val="18"/>
              </w:rPr>
              <w:t>1X:Auto</w:t>
            </w:r>
          </w:p>
          <w:p w:rsidR="00620951" w:rsidRPr="008D2CB3" w:rsidRDefault="00620951" w:rsidP="008D2CB3">
            <w:pPr>
              <w:spacing w:line="0" w:lineRule="atLeast"/>
              <w:rPr>
                <w:sz w:val="18"/>
                <w:szCs w:val="18"/>
              </w:rPr>
            </w:pPr>
            <w:r w:rsidRPr="008D2CB3">
              <w:rPr>
                <w:sz w:val="18"/>
                <w:szCs w:val="18"/>
              </w:rPr>
              <w:t>01:MDI 00:MDIX</w:t>
            </w:r>
          </w:p>
        </w:tc>
        <w:tc>
          <w:tcPr>
            <w:tcW w:w="1134" w:type="dxa"/>
            <w:tcBorders>
              <w:top w:val="single" w:sz="6" w:space="0" w:color="000000"/>
              <w:left w:val="single" w:sz="6" w:space="0" w:color="000000"/>
              <w:bottom w:val="single" w:sz="12" w:space="0" w:color="000000"/>
              <w:right w:val="single" w:sz="12" w:space="0" w:color="000000"/>
            </w:tcBorders>
          </w:tcPr>
          <w:p w:rsidR="00620951" w:rsidRPr="008D2CB3" w:rsidRDefault="00620951" w:rsidP="008D2CB3">
            <w:pPr>
              <w:spacing w:line="0" w:lineRule="atLeast"/>
              <w:rPr>
                <w:sz w:val="18"/>
                <w:szCs w:val="18"/>
              </w:rPr>
            </w:pPr>
            <w:r w:rsidRPr="008D2CB3">
              <w:rPr>
                <w:sz w:val="18"/>
                <w:szCs w:val="18"/>
              </w:rPr>
              <w:t xml:space="preserve">1:On </w:t>
            </w:r>
          </w:p>
          <w:p w:rsidR="00620951" w:rsidRPr="008D2CB3" w:rsidRDefault="00620951" w:rsidP="008D2CB3">
            <w:pPr>
              <w:spacing w:line="0" w:lineRule="atLeast"/>
              <w:rPr>
                <w:sz w:val="18"/>
                <w:szCs w:val="18"/>
              </w:rPr>
            </w:pPr>
            <w:r w:rsidRPr="008D2CB3">
              <w:rPr>
                <w:sz w:val="18"/>
                <w:szCs w:val="18"/>
              </w:rPr>
              <w:t>0:Off</w:t>
            </w:r>
          </w:p>
        </w:tc>
      </w:tr>
    </w:tbl>
    <w:p w:rsidR="00620951" w:rsidRDefault="00620951" w:rsidP="00F561DF">
      <w:r>
        <w:tab/>
      </w:r>
    </w:p>
    <w:p w:rsidR="00DC319C" w:rsidRDefault="00DC319C" w:rsidP="00F561DF"/>
    <w:p w:rsidR="00DC319C" w:rsidRDefault="00DC319C" w:rsidP="00F561DF"/>
    <w:p w:rsidR="00DC319C" w:rsidRDefault="00DC319C" w:rsidP="00F561DF">
      <w:pPr>
        <w:rPr>
          <w:color w:val="FF0000"/>
        </w:rPr>
      </w:pPr>
    </w:p>
    <w:p w:rsidR="00E4260D" w:rsidRPr="00DC319C" w:rsidRDefault="00E4260D" w:rsidP="00DC319C">
      <w:pPr>
        <w:numPr>
          <w:ilvl w:val="0"/>
          <w:numId w:val="40"/>
        </w:numPr>
        <w:rPr>
          <w:color w:val="000000"/>
          <w:sz w:val="18"/>
          <w:szCs w:val="18"/>
        </w:rPr>
      </w:pPr>
      <w:r w:rsidRPr="00DC319C">
        <w:rPr>
          <w:rFonts w:hint="eastAsia"/>
          <w:color w:val="000000"/>
          <w:sz w:val="18"/>
          <w:szCs w:val="18"/>
        </w:rPr>
        <w:lastRenderedPageBreak/>
        <w:t>优化后的端口配置字节格式：</w:t>
      </w:r>
    </w:p>
    <w:tbl>
      <w:tblPr>
        <w:tblW w:w="8796" w:type="dxa"/>
        <w:jc w:val="center"/>
        <w:tblInd w:w="24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1135"/>
        <w:gridCol w:w="6"/>
        <w:gridCol w:w="1791"/>
        <w:gridCol w:w="1608"/>
        <w:gridCol w:w="1085"/>
        <w:gridCol w:w="477"/>
        <w:gridCol w:w="1082"/>
        <w:gridCol w:w="336"/>
        <w:gridCol w:w="1276"/>
      </w:tblGrid>
      <w:tr w:rsidR="0055597A" w:rsidTr="00DC319C">
        <w:trPr>
          <w:jc w:val="center"/>
        </w:trPr>
        <w:tc>
          <w:tcPr>
            <w:tcW w:w="1135" w:type="dxa"/>
            <w:tcBorders>
              <w:top w:val="single" w:sz="12" w:space="0" w:color="000000"/>
              <w:left w:val="single" w:sz="12" w:space="0" w:color="000000"/>
              <w:bottom w:val="single" w:sz="6" w:space="0" w:color="000000"/>
              <w:right w:val="single" w:sz="6" w:space="0" w:color="000000"/>
            </w:tcBorders>
          </w:tcPr>
          <w:p w:rsidR="0055597A" w:rsidRPr="008D2CB3" w:rsidRDefault="0055597A" w:rsidP="008D2CB3">
            <w:pPr>
              <w:spacing w:line="0" w:lineRule="atLeast"/>
              <w:rPr>
                <w:sz w:val="18"/>
                <w:szCs w:val="18"/>
              </w:rPr>
            </w:pPr>
            <w:r w:rsidRPr="008D2CB3">
              <w:rPr>
                <w:rFonts w:hint="eastAsia"/>
                <w:sz w:val="18"/>
                <w:szCs w:val="18"/>
              </w:rPr>
              <w:t>位</w:t>
            </w:r>
          </w:p>
        </w:tc>
        <w:tc>
          <w:tcPr>
            <w:tcW w:w="1797" w:type="dxa"/>
            <w:gridSpan w:val="2"/>
            <w:tcBorders>
              <w:top w:val="single" w:sz="12" w:space="0" w:color="000000"/>
              <w:left w:val="single" w:sz="6" w:space="0" w:color="000000"/>
              <w:bottom w:val="single" w:sz="6" w:space="0" w:color="000000"/>
              <w:right w:val="single" w:sz="6" w:space="0" w:color="000000"/>
            </w:tcBorders>
          </w:tcPr>
          <w:p w:rsidR="0055597A" w:rsidRPr="008D2CB3" w:rsidRDefault="0055597A" w:rsidP="008D2CB3">
            <w:pPr>
              <w:spacing w:line="0" w:lineRule="atLeast"/>
              <w:rPr>
                <w:color w:val="000000"/>
                <w:sz w:val="18"/>
                <w:szCs w:val="18"/>
              </w:rPr>
            </w:pPr>
            <w:r w:rsidRPr="008D2CB3">
              <w:rPr>
                <w:color w:val="000000"/>
                <w:sz w:val="18"/>
                <w:szCs w:val="18"/>
              </w:rPr>
              <w:t>Bit</w:t>
            </w:r>
            <w:r w:rsidRPr="008D2CB3">
              <w:rPr>
                <w:rFonts w:hint="eastAsia"/>
                <w:color w:val="000000"/>
                <w:sz w:val="18"/>
                <w:szCs w:val="18"/>
              </w:rPr>
              <w:t>31</w:t>
            </w:r>
            <w:r w:rsidRPr="008D2CB3">
              <w:rPr>
                <w:color w:val="000000"/>
                <w:sz w:val="18"/>
                <w:szCs w:val="18"/>
              </w:rPr>
              <w:t>~</w:t>
            </w:r>
            <w:r w:rsidRPr="008D2CB3">
              <w:rPr>
                <w:rFonts w:hint="eastAsia"/>
                <w:color w:val="000000"/>
                <w:sz w:val="18"/>
                <w:szCs w:val="18"/>
              </w:rPr>
              <w:t>30</w:t>
            </w:r>
          </w:p>
          <w:p w:rsidR="0055597A" w:rsidRPr="008D2CB3" w:rsidRDefault="0055597A" w:rsidP="008D2CB3">
            <w:pPr>
              <w:spacing w:line="0" w:lineRule="atLeast"/>
              <w:rPr>
                <w:color w:val="000000"/>
                <w:sz w:val="18"/>
                <w:szCs w:val="18"/>
              </w:rPr>
            </w:pPr>
            <w:r w:rsidRPr="008D2CB3">
              <w:rPr>
                <w:rFonts w:hint="eastAsia"/>
                <w:color w:val="000000"/>
                <w:sz w:val="18"/>
                <w:szCs w:val="18"/>
              </w:rPr>
              <w:t>端口类型</w:t>
            </w:r>
          </w:p>
        </w:tc>
        <w:tc>
          <w:tcPr>
            <w:tcW w:w="1608" w:type="dxa"/>
            <w:tcBorders>
              <w:top w:val="single" w:sz="12" w:space="0" w:color="000000"/>
              <w:left w:val="single" w:sz="6" w:space="0" w:color="000000"/>
              <w:bottom w:val="single" w:sz="6" w:space="0" w:color="000000"/>
              <w:right w:val="single" w:sz="4" w:space="0" w:color="auto"/>
            </w:tcBorders>
          </w:tcPr>
          <w:p w:rsidR="0055597A" w:rsidRPr="008D2CB3" w:rsidRDefault="0055597A" w:rsidP="008D2CB3">
            <w:pPr>
              <w:spacing w:line="0" w:lineRule="atLeast"/>
              <w:rPr>
                <w:sz w:val="18"/>
                <w:szCs w:val="18"/>
              </w:rPr>
            </w:pPr>
            <w:r w:rsidRPr="008D2CB3">
              <w:rPr>
                <w:sz w:val="18"/>
                <w:szCs w:val="18"/>
              </w:rPr>
              <w:t>Bit29~28</w:t>
            </w:r>
          </w:p>
          <w:p w:rsidR="0055597A" w:rsidRPr="008D2CB3" w:rsidRDefault="0055597A" w:rsidP="008D2CB3">
            <w:pPr>
              <w:spacing w:line="0" w:lineRule="atLeast"/>
              <w:rPr>
                <w:sz w:val="18"/>
                <w:szCs w:val="18"/>
              </w:rPr>
            </w:pPr>
            <w:r w:rsidRPr="008D2CB3">
              <w:rPr>
                <w:rFonts w:hint="eastAsia"/>
                <w:sz w:val="18"/>
                <w:szCs w:val="18"/>
              </w:rPr>
              <w:t>最大通信速率</w:t>
            </w:r>
          </w:p>
        </w:tc>
        <w:tc>
          <w:tcPr>
            <w:tcW w:w="1085" w:type="dxa"/>
            <w:tcBorders>
              <w:top w:val="single" w:sz="12" w:space="0" w:color="000000"/>
              <w:left w:val="single" w:sz="4" w:space="0" w:color="auto"/>
              <w:bottom w:val="single" w:sz="6" w:space="0" w:color="000000"/>
              <w:right w:val="single" w:sz="4" w:space="0" w:color="auto"/>
            </w:tcBorders>
          </w:tcPr>
          <w:p w:rsidR="0055597A" w:rsidRPr="008D2CB3" w:rsidRDefault="0055597A" w:rsidP="008D2CB3">
            <w:pPr>
              <w:spacing w:line="0" w:lineRule="atLeast"/>
              <w:rPr>
                <w:color w:val="000000"/>
                <w:sz w:val="18"/>
                <w:szCs w:val="18"/>
              </w:rPr>
            </w:pPr>
            <w:r w:rsidRPr="008D2CB3">
              <w:rPr>
                <w:color w:val="000000"/>
                <w:sz w:val="18"/>
                <w:szCs w:val="18"/>
              </w:rPr>
              <w:t>Bit2</w:t>
            </w:r>
            <w:r w:rsidRPr="008D2CB3">
              <w:rPr>
                <w:rFonts w:hint="eastAsia"/>
                <w:color w:val="000000"/>
                <w:sz w:val="18"/>
                <w:szCs w:val="18"/>
              </w:rPr>
              <w:t>7</w:t>
            </w:r>
            <w:r w:rsidRPr="008D2CB3">
              <w:rPr>
                <w:color w:val="000000"/>
                <w:sz w:val="18"/>
                <w:szCs w:val="18"/>
              </w:rPr>
              <w:t>~</w:t>
            </w:r>
            <w:r w:rsidRPr="008D2CB3">
              <w:rPr>
                <w:rFonts w:hint="eastAsia"/>
                <w:color w:val="000000"/>
                <w:sz w:val="18"/>
                <w:szCs w:val="18"/>
              </w:rPr>
              <w:t>24</w:t>
            </w:r>
          </w:p>
          <w:p w:rsidR="0055597A" w:rsidRPr="008D2CB3" w:rsidRDefault="0055597A" w:rsidP="008D2CB3">
            <w:pPr>
              <w:spacing w:line="0" w:lineRule="atLeast"/>
              <w:rPr>
                <w:color w:val="000000"/>
                <w:sz w:val="18"/>
                <w:szCs w:val="18"/>
              </w:rPr>
            </w:pPr>
            <w:r w:rsidRPr="008D2CB3">
              <w:rPr>
                <w:rFonts w:hint="eastAsia"/>
                <w:color w:val="000000"/>
                <w:sz w:val="18"/>
                <w:szCs w:val="18"/>
              </w:rPr>
              <w:t>保留</w:t>
            </w:r>
          </w:p>
          <w:p w:rsidR="0055597A" w:rsidRPr="008D2CB3" w:rsidRDefault="0055597A" w:rsidP="008D2CB3">
            <w:pPr>
              <w:spacing w:line="0" w:lineRule="atLeast"/>
              <w:rPr>
                <w:color w:val="000000"/>
                <w:sz w:val="18"/>
                <w:szCs w:val="18"/>
              </w:rPr>
            </w:pPr>
          </w:p>
        </w:tc>
        <w:tc>
          <w:tcPr>
            <w:tcW w:w="1559" w:type="dxa"/>
            <w:gridSpan w:val="2"/>
            <w:tcBorders>
              <w:top w:val="single" w:sz="12" w:space="0" w:color="000000"/>
              <w:left w:val="single" w:sz="4" w:space="0" w:color="auto"/>
              <w:bottom w:val="single" w:sz="6" w:space="0" w:color="000000"/>
              <w:right w:val="single" w:sz="6" w:space="0" w:color="000000"/>
            </w:tcBorders>
          </w:tcPr>
          <w:p w:rsidR="0055597A" w:rsidRPr="008D2CB3" w:rsidRDefault="0055597A" w:rsidP="008D2CB3">
            <w:pPr>
              <w:spacing w:line="0" w:lineRule="atLeast"/>
              <w:rPr>
                <w:color w:val="000000"/>
                <w:sz w:val="18"/>
                <w:szCs w:val="18"/>
              </w:rPr>
            </w:pPr>
            <w:r w:rsidRPr="008D2CB3">
              <w:rPr>
                <w:color w:val="000000"/>
                <w:sz w:val="18"/>
                <w:szCs w:val="18"/>
              </w:rPr>
              <w:t>Bit2</w:t>
            </w:r>
            <w:r w:rsidRPr="008D2CB3">
              <w:rPr>
                <w:rFonts w:hint="eastAsia"/>
                <w:color w:val="000000"/>
                <w:sz w:val="18"/>
                <w:szCs w:val="18"/>
              </w:rPr>
              <w:t>3</w:t>
            </w:r>
            <w:r w:rsidRPr="008D2CB3">
              <w:rPr>
                <w:color w:val="000000"/>
                <w:sz w:val="18"/>
                <w:szCs w:val="18"/>
              </w:rPr>
              <w:t>~</w:t>
            </w:r>
            <w:r w:rsidRPr="008D2CB3">
              <w:rPr>
                <w:rFonts w:hint="eastAsia"/>
                <w:color w:val="000000"/>
                <w:sz w:val="18"/>
                <w:szCs w:val="18"/>
              </w:rPr>
              <w:t>20</w:t>
            </w:r>
          </w:p>
          <w:p w:rsidR="0055597A" w:rsidRPr="008D2CB3" w:rsidRDefault="0055597A" w:rsidP="008D2CB3">
            <w:pPr>
              <w:spacing w:line="0" w:lineRule="atLeast"/>
              <w:rPr>
                <w:color w:val="000000"/>
                <w:sz w:val="18"/>
                <w:szCs w:val="18"/>
              </w:rPr>
            </w:pPr>
            <w:r w:rsidRPr="008D2CB3">
              <w:rPr>
                <w:rFonts w:hint="eastAsia"/>
                <w:color w:val="000000"/>
                <w:sz w:val="18"/>
                <w:szCs w:val="18"/>
              </w:rPr>
              <w:t>流量阀值</w:t>
            </w:r>
          </w:p>
          <w:p w:rsidR="0055597A" w:rsidRPr="008D2CB3" w:rsidRDefault="0055597A" w:rsidP="008D2CB3">
            <w:pPr>
              <w:spacing w:line="0" w:lineRule="atLeast"/>
              <w:rPr>
                <w:color w:val="000000"/>
                <w:sz w:val="18"/>
                <w:szCs w:val="18"/>
              </w:rPr>
            </w:pPr>
            <w:r w:rsidRPr="008D2CB3">
              <w:rPr>
                <w:rFonts w:hint="eastAsia"/>
                <w:color w:val="000000"/>
                <w:sz w:val="18"/>
                <w:szCs w:val="18"/>
              </w:rPr>
              <w:t>（</w:t>
            </w:r>
            <w:r w:rsidRPr="008D2CB3">
              <w:rPr>
                <w:rFonts w:hint="eastAsia"/>
                <w:color w:val="000000"/>
                <w:sz w:val="18"/>
                <w:szCs w:val="18"/>
              </w:rPr>
              <w:t>TX</w:t>
            </w:r>
            <w:r w:rsidRPr="008D2CB3">
              <w:rPr>
                <w:rFonts w:hint="eastAsia"/>
                <w:color w:val="000000"/>
                <w:sz w:val="18"/>
                <w:szCs w:val="18"/>
              </w:rPr>
              <w:t>）</w:t>
            </w:r>
          </w:p>
        </w:tc>
        <w:tc>
          <w:tcPr>
            <w:tcW w:w="1612" w:type="dxa"/>
            <w:gridSpan w:val="2"/>
            <w:tcBorders>
              <w:top w:val="single" w:sz="12" w:space="0" w:color="000000"/>
              <w:left w:val="single" w:sz="6" w:space="0" w:color="000000"/>
              <w:bottom w:val="single" w:sz="6" w:space="0" w:color="000000"/>
              <w:right w:val="single" w:sz="12" w:space="0" w:color="000000"/>
            </w:tcBorders>
          </w:tcPr>
          <w:p w:rsidR="0055597A" w:rsidRPr="008D2CB3" w:rsidRDefault="0055597A" w:rsidP="008D2CB3">
            <w:pPr>
              <w:spacing w:line="0" w:lineRule="atLeast"/>
              <w:rPr>
                <w:color w:val="000000"/>
                <w:sz w:val="18"/>
                <w:szCs w:val="18"/>
              </w:rPr>
            </w:pPr>
            <w:r w:rsidRPr="008D2CB3">
              <w:rPr>
                <w:color w:val="000000"/>
                <w:sz w:val="18"/>
                <w:szCs w:val="18"/>
              </w:rPr>
              <w:t>Bit</w:t>
            </w:r>
            <w:r w:rsidRPr="008D2CB3">
              <w:rPr>
                <w:rFonts w:hint="eastAsia"/>
                <w:color w:val="000000"/>
                <w:sz w:val="18"/>
                <w:szCs w:val="18"/>
              </w:rPr>
              <w:t>19</w:t>
            </w:r>
            <w:r w:rsidRPr="008D2CB3">
              <w:rPr>
                <w:color w:val="000000"/>
                <w:sz w:val="18"/>
                <w:szCs w:val="18"/>
              </w:rPr>
              <w:t>~</w:t>
            </w:r>
            <w:r w:rsidRPr="008D2CB3">
              <w:rPr>
                <w:rFonts w:hint="eastAsia"/>
                <w:color w:val="000000"/>
                <w:sz w:val="18"/>
                <w:szCs w:val="18"/>
              </w:rPr>
              <w:t>16</w:t>
            </w:r>
          </w:p>
          <w:p w:rsidR="0055597A" w:rsidRPr="008D2CB3" w:rsidRDefault="0055597A" w:rsidP="008D2CB3">
            <w:pPr>
              <w:spacing w:line="0" w:lineRule="atLeast"/>
              <w:rPr>
                <w:color w:val="000000"/>
                <w:sz w:val="18"/>
                <w:szCs w:val="18"/>
              </w:rPr>
            </w:pPr>
            <w:r w:rsidRPr="008D2CB3">
              <w:rPr>
                <w:rFonts w:hint="eastAsia"/>
                <w:color w:val="000000"/>
                <w:sz w:val="18"/>
                <w:szCs w:val="18"/>
              </w:rPr>
              <w:t>流量阀值</w:t>
            </w:r>
          </w:p>
          <w:p w:rsidR="0055597A" w:rsidRPr="008D2CB3" w:rsidRDefault="0055597A" w:rsidP="008D2CB3">
            <w:pPr>
              <w:spacing w:line="0" w:lineRule="atLeast"/>
              <w:rPr>
                <w:color w:val="000000"/>
                <w:sz w:val="18"/>
                <w:szCs w:val="18"/>
              </w:rPr>
            </w:pPr>
            <w:r w:rsidRPr="008D2CB3">
              <w:rPr>
                <w:rFonts w:hint="eastAsia"/>
                <w:color w:val="000000"/>
                <w:sz w:val="18"/>
                <w:szCs w:val="18"/>
              </w:rPr>
              <w:t>（</w:t>
            </w:r>
            <w:r w:rsidRPr="008D2CB3">
              <w:rPr>
                <w:rFonts w:hint="eastAsia"/>
                <w:color w:val="000000"/>
                <w:sz w:val="18"/>
                <w:szCs w:val="18"/>
              </w:rPr>
              <w:t>RX</w:t>
            </w:r>
            <w:r w:rsidRPr="008D2CB3">
              <w:rPr>
                <w:rFonts w:hint="eastAsia"/>
                <w:color w:val="000000"/>
                <w:sz w:val="18"/>
                <w:szCs w:val="18"/>
              </w:rPr>
              <w:t>）</w:t>
            </w:r>
          </w:p>
        </w:tc>
      </w:tr>
      <w:tr w:rsidR="0055597A" w:rsidTr="00DC319C">
        <w:trPr>
          <w:trHeight w:val="758"/>
          <w:jc w:val="center"/>
        </w:trPr>
        <w:tc>
          <w:tcPr>
            <w:tcW w:w="1135" w:type="dxa"/>
            <w:tcBorders>
              <w:top w:val="single" w:sz="6" w:space="0" w:color="000000"/>
              <w:left w:val="single" w:sz="12" w:space="0" w:color="000000"/>
              <w:bottom w:val="double" w:sz="12" w:space="0" w:color="auto"/>
              <w:right w:val="single" w:sz="6" w:space="0" w:color="000000"/>
            </w:tcBorders>
          </w:tcPr>
          <w:p w:rsidR="0055597A" w:rsidRPr="008D2CB3" w:rsidRDefault="0055597A" w:rsidP="008D2CB3">
            <w:pPr>
              <w:spacing w:line="0" w:lineRule="atLeast"/>
              <w:rPr>
                <w:sz w:val="18"/>
                <w:szCs w:val="18"/>
              </w:rPr>
            </w:pPr>
            <w:r w:rsidRPr="008D2CB3">
              <w:rPr>
                <w:rFonts w:hint="eastAsia"/>
                <w:sz w:val="18"/>
                <w:szCs w:val="18"/>
              </w:rPr>
              <w:t>意义</w:t>
            </w:r>
          </w:p>
        </w:tc>
        <w:tc>
          <w:tcPr>
            <w:tcW w:w="1797" w:type="dxa"/>
            <w:gridSpan w:val="2"/>
            <w:tcBorders>
              <w:top w:val="single" w:sz="6" w:space="0" w:color="000000"/>
              <w:left w:val="single" w:sz="6" w:space="0" w:color="000000"/>
              <w:bottom w:val="double" w:sz="12" w:space="0" w:color="auto"/>
              <w:right w:val="single" w:sz="6" w:space="0" w:color="000000"/>
            </w:tcBorders>
          </w:tcPr>
          <w:p w:rsidR="0055597A" w:rsidRPr="00F25E0F" w:rsidRDefault="0055597A" w:rsidP="008D2CB3">
            <w:pPr>
              <w:spacing w:line="0" w:lineRule="atLeast"/>
              <w:rPr>
                <w:color w:val="7030A0"/>
                <w:sz w:val="18"/>
                <w:szCs w:val="18"/>
              </w:rPr>
            </w:pPr>
            <w:r w:rsidRPr="00F25E0F">
              <w:rPr>
                <w:rFonts w:hint="eastAsia"/>
                <w:color w:val="7030A0"/>
                <w:sz w:val="18"/>
                <w:szCs w:val="18"/>
              </w:rPr>
              <w:t>11:</w:t>
            </w:r>
            <w:r w:rsidRPr="00F25E0F">
              <w:rPr>
                <w:rFonts w:hint="eastAsia"/>
                <w:color w:val="7030A0"/>
                <w:sz w:val="18"/>
                <w:szCs w:val="18"/>
              </w:rPr>
              <w:t>千兆光口</w:t>
            </w:r>
            <w:r w:rsidRPr="00F25E0F">
              <w:rPr>
                <w:rFonts w:hint="eastAsia"/>
                <w:color w:val="7030A0"/>
                <w:sz w:val="18"/>
                <w:szCs w:val="18"/>
              </w:rPr>
              <w:t xml:space="preserve"> </w:t>
            </w:r>
          </w:p>
          <w:p w:rsidR="0055597A" w:rsidRPr="00F25E0F" w:rsidRDefault="0055597A" w:rsidP="008D2CB3">
            <w:pPr>
              <w:spacing w:line="0" w:lineRule="atLeast"/>
              <w:rPr>
                <w:color w:val="7030A0"/>
                <w:sz w:val="18"/>
                <w:szCs w:val="18"/>
              </w:rPr>
            </w:pPr>
            <w:r w:rsidRPr="00F25E0F">
              <w:rPr>
                <w:rFonts w:hint="eastAsia"/>
                <w:color w:val="7030A0"/>
                <w:sz w:val="18"/>
                <w:szCs w:val="18"/>
              </w:rPr>
              <w:t>01:</w:t>
            </w:r>
            <w:r w:rsidRPr="00F25E0F">
              <w:rPr>
                <w:rFonts w:hint="eastAsia"/>
                <w:color w:val="7030A0"/>
                <w:sz w:val="18"/>
                <w:szCs w:val="18"/>
              </w:rPr>
              <w:t>百兆光口</w:t>
            </w:r>
          </w:p>
          <w:p w:rsidR="0055597A" w:rsidRPr="00F25E0F" w:rsidRDefault="0055597A" w:rsidP="008D2CB3">
            <w:pPr>
              <w:spacing w:line="0" w:lineRule="atLeast"/>
              <w:rPr>
                <w:color w:val="7030A0"/>
                <w:sz w:val="18"/>
                <w:szCs w:val="18"/>
              </w:rPr>
            </w:pPr>
            <w:r w:rsidRPr="00F25E0F">
              <w:rPr>
                <w:rFonts w:hint="eastAsia"/>
                <w:color w:val="7030A0"/>
                <w:sz w:val="18"/>
                <w:szCs w:val="18"/>
              </w:rPr>
              <w:t>10:</w:t>
            </w:r>
            <w:r w:rsidRPr="00F25E0F">
              <w:rPr>
                <w:rFonts w:hint="eastAsia"/>
                <w:color w:val="7030A0"/>
                <w:sz w:val="18"/>
                <w:szCs w:val="18"/>
              </w:rPr>
              <w:t>千兆电口</w:t>
            </w:r>
            <w:r w:rsidRPr="00F25E0F">
              <w:rPr>
                <w:rFonts w:hint="eastAsia"/>
                <w:color w:val="7030A0"/>
                <w:sz w:val="18"/>
                <w:szCs w:val="18"/>
              </w:rPr>
              <w:t xml:space="preserve"> </w:t>
            </w:r>
          </w:p>
          <w:p w:rsidR="0055597A" w:rsidRPr="00F25E0F" w:rsidRDefault="0055597A" w:rsidP="008D2CB3">
            <w:pPr>
              <w:spacing w:line="0" w:lineRule="atLeast"/>
              <w:rPr>
                <w:color w:val="7030A0"/>
                <w:sz w:val="18"/>
                <w:szCs w:val="18"/>
              </w:rPr>
            </w:pPr>
            <w:r w:rsidRPr="00F25E0F">
              <w:rPr>
                <w:rFonts w:hint="eastAsia"/>
                <w:color w:val="7030A0"/>
                <w:sz w:val="18"/>
                <w:szCs w:val="18"/>
              </w:rPr>
              <w:t>00:</w:t>
            </w:r>
            <w:r w:rsidRPr="00F25E0F">
              <w:rPr>
                <w:rFonts w:hint="eastAsia"/>
                <w:color w:val="7030A0"/>
                <w:sz w:val="18"/>
                <w:szCs w:val="18"/>
              </w:rPr>
              <w:t>百兆电口</w:t>
            </w:r>
          </w:p>
        </w:tc>
        <w:tc>
          <w:tcPr>
            <w:tcW w:w="1608" w:type="dxa"/>
            <w:tcBorders>
              <w:top w:val="single" w:sz="6" w:space="0" w:color="000000"/>
              <w:left w:val="single" w:sz="6" w:space="0" w:color="000000"/>
              <w:bottom w:val="double" w:sz="12" w:space="0" w:color="auto"/>
              <w:right w:val="single" w:sz="4" w:space="0" w:color="auto"/>
            </w:tcBorders>
          </w:tcPr>
          <w:p w:rsidR="0055597A" w:rsidRPr="008D2CB3" w:rsidRDefault="0055597A" w:rsidP="008D2CB3">
            <w:pPr>
              <w:spacing w:line="0" w:lineRule="atLeast"/>
              <w:rPr>
                <w:sz w:val="18"/>
                <w:szCs w:val="18"/>
              </w:rPr>
            </w:pPr>
            <w:r w:rsidRPr="008D2CB3">
              <w:rPr>
                <w:sz w:val="18"/>
                <w:szCs w:val="18"/>
              </w:rPr>
              <w:t>10:1000M</w:t>
            </w:r>
          </w:p>
          <w:p w:rsidR="0055597A" w:rsidRPr="008D2CB3" w:rsidRDefault="0055597A" w:rsidP="008D2CB3">
            <w:pPr>
              <w:spacing w:line="0" w:lineRule="atLeast"/>
              <w:rPr>
                <w:sz w:val="18"/>
                <w:szCs w:val="18"/>
              </w:rPr>
            </w:pPr>
            <w:r w:rsidRPr="008D2CB3">
              <w:rPr>
                <w:sz w:val="18"/>
                <w:szCs w:val="18"/>
              </w:rPr>
              <w:t xml:space="preserve">01:100M </w:t>
            </w:r>
          </w:p>
          <w:p w:rsidR="0055597A" w:rsidRPr="008D2CB3" w:rsidRDefault="0055597A" w:rsidP="008D2CB3">
            <w:pPr>
              <w:spacing w:line="0" w:lineRule="atLeast"/>
              <w:rPr>
                <w:sz w:val="18"/>
                <w:szCs w:val="18"/>
              </w:rPr>
            </w:pPr>
            <w:r w:rsidRPr="008D2CB3">
              <w:rPr>
                <w:sz w:val="18"/>
                <w:szCs w:val="18"/>
              </w:rPr>
              <w:t>00:10M</w:t>
            </w:r>
          </w:p>
        </w:tc>
        <w:tc>
          <w:tcPr>
            <w:tcW w:w="1085" w:type="dxa"/>
            <w:tcBorders>
              <w:top w:val="single" w:sz="6" w:space="0" w:color="000000"/>
              <w:left w:val="single" w:sz="4" w:space="0" w:color="auto"/>
              <w:bottom w:val="double" w:sz="12" w:space="0" w:color="auto"/>
              <w:right w:val="single" w:sz="4" w:space="0" w:color="auto"/>
            </w:tcBorders>
          </w:tcPr>
          <w:p w:rsidR="0055597A" w:rsidRPr="00F25E0F" w:rsidRDefault="0055597A" w:rsidP="008D2CB3">
            <w:pPr>
              <w:widowControl/>
              <w:spacing w:line="0" w:lineRule="atLeast"/>
              <w:jc w:val="left"/>
              <w:rPr>
                <w:color w:val="7030A0"/>
                <w:sz w:val="18"/>
                <w:szCs w:val="18"/>
              </w:rPr>
            </w:pPr>
            <w:r w:rsidRPr="00F25E0F">
              <w:rPr>
                <w:rFonts w:hint="eastAsia"/>
                <w:color w:val="7030A0"/>
                <w:sz w:val="18"/>
                <w:szCs w:val="18"/>
              </w:rPr>
              <w:t>0000</w:t>
            </w:r>
          </w:p>
          <w:p w:rsidR="0055597A" w:rsidRPr="00F25E0F" w:rsidRDefault="0055597A" w:rsidP="008D2CB3">
            <w:pPr>
              <w:spacing w:line="0" w:lineRule="atLeast"/>
              <w:rPr>
                <w:color w:val="7030A0"/>
                <w:sz w:val="18"/>
                <w:szCs w:val="18"/>
              </w:rPr>
            </w:pPr>
          </w:p>
        </w:tc>
        <w:tc>
          <w:tcPr>
            <w:tcW w:w="1559" w:type="dxa"/>
            <w:gridSpan w:val="2"/>
            <w:tcBorders>
              <w:top w:val="single" w:sz="6" w:space="0" w:color="000000"/>
              <w:left w:val="single" w:sz="4" w:space="0" w:color="auto"/>
              <w:bottom w:val="double" w:sz="12" w:space="0" w:color="auto"/>
              <w:right w:val="single" w:sz="6" w:space="0" w:color="000000"/>
            </w:tcBorders>
          </w:tcPr>
          <w:p w:rsidR="0055597A" w:rsidRPr="00F25E0F" w:rsidRDefault="0055597A" w:rsidP="008D2CB3">
            <w:pPr>
              <w:spacing w:line="0" w:lineRule="atLeast"/>
              <w:rPr>
                <w:color w:val="7030A0"/>
                <w:sz w:val="18"/>
                <w:szCs w:val="18"/>
              </w:rPr>
            </w:pPr>
            <w:r w:rsidRPr="00F25E0F">
              <w:rPr>
                <w:rFonts w:hint="eastAsia"/>
                <w:color w:val="7030A0"/>
                <w:sz w:val="18"/>
                <w:szCs w:val="18"/>
              </w:rPr>
              <w:t>0000:10%</w:t>
            </w:r>
          </w:p>
          <w:p w:rsidR="0055597A" w:rsidRPr="00F25E0F" w:rsidRDefault="0055597A" w:rsidP="008D2CB3">
            <w:pPr>
              <w:spacing w:line="0" w:lineRule="atLeast"/>
              <w:rPr>
                <w:color w:val="7030A0"/>
                <w:sz w:val="18"/>
                <w:szCs w:val="18"/>
              </w:rPr>
            </w:pPr>
            <w:r w:rsidRPr="00F25E0F">
              <w:rPr>
                <w:rFonts w:hint="eastAsia"/>
                <w:color w:val="7030A0"/>
                <w:sz w:val="18"/>
                <w:szCs w:val="18"/>
              </w:rPr>
              <w:t>0001:20%</w:t>
            </w:r>
          </w:p>
          <w:p w:rsidR="0055597A" w:rsidRPr="00F25E0F" w:rsidRDefault="0055597A" w:rsidP="008D2CB3">
            <w:pPr>
              <w:spacing w:line="0" w:lineRule="atLeast"/>
              <w:rPr>
                <w:color w:val="7030A0"/>
                <w:sz w:val="18"/>
                <w:szCs w:val="18"/>
              </w:rPr>
            </w:pPr>
            <w:r w:rsidRPr="00F25E0F">
              <w:rPr>
                <w:color w:val="7030A0"/>
                <w:sz w:val="18"/>
                <w:szCs w:val="18"/>
              </w:rPr>
              <w:t>…</w:t>
            </w:r>
            <w:r w:rsidRPr="00F25E0F">
              <w:rPr>
                <w:rFonts w:hint="eastAsia"/>
                <w:color w:val="7030A0"/>
                <w:sz w:val="18"/>
                <w:szCs w:val="18"/>
              </w:rPr>
              <w:t>.</w:t>
            </w:r>
          </w:p>
          <w:p w:rsidR="0055597A" w:rsidRPr="00F25E0F" w:rsidRDefault="0055597A" w:rsidP="008D2CB3">
            <w:pPr>
              <w:spacing w:line="0" w:lineRule="atLeast"/>
              <w:rPr>
                <w:color w:val="7030A0"/>
                <w:sz w:val="18"/>
                <w:szCs w:val="18"/>
              </w:rPr>
            </w:pPr>
            <w:r w:rsidRPr="00F25E0F">
              <w:rPr>
                <w:rFonts w:hint="eastAsia"/>
                <w:color w:val="7030A0"/>
                <w:sz w:val="18"/>
                <w:szCs w:val="18"/>
              </w:rPr>
              <w:t>1001:100%</w:t>
            </w:r>
          </w:p>
        </w:tc>
        <w:tc>
          <w:tcPr>
            <w:tcW w:w="1612" w:type="dxa"/>
            <w:gridSpan w:val="2"/>
            <w:tcBorders>
              <w:top w:val="single" w:sz="6" w:space="0" w:color="000000"/>
              <w:left w:val="single" w:sz="6" w:space="0" w:color="000000"/>
              <w:bottom w:val="double" w:sz="12" w:space="0" w:color="auto"/>
              <w:right w:val="single" w:sz="12" w:space="0" w:color="000000"/>
            </w:tcBorders>
          </w:tcPr>
          <w:p w:rsidR="0055597A" w:rsidRPr="00F25E0F" w:rsidRDefault="0055597A" w:rsidP="008D2CB3">
            <w:pPr>
              <w:spacing w:line="0" w:lineRule="atLeast"/>
              <w:rPr>
                <w:color w:val="7030A0"/>
                <w:sz w:val="18"/>
                <w:szCs w:val="18"/>
              </w:rPr>
            </w:pPr>
            <w:r w:rsidRPr="00F25E0F">
              <w:rPr>
                <w:rFonts w:hint="eastAsia"/>
                <w:color w:val="7030A0"/>
                <w:sz w:val="18"/>
                <w:szCs w:val="18"/>
              </w:rPr>
              <w:t>0000:10%</w:t>
            </w:r>
          </w:p>
          <w:p w:rsidR="0055597A" w:rsidRPr="00F25E0F" w:rsidRDefault="0055597A" w:rsidP="008D2CB3">
            <w:pPr>
              <w:spacing w:line="0" w:lineRule="atLeast"/>
              <w:rPr>
                <w:color w:val="7030A0"/>
                <w:sz w:val="18"/>
                <w:szCs w:val="18"/>
              </w:rPr>
            </w:pPr>
            <w:r w:rsidRPr="00F25E0F">
              <w:rPr>
                <w:rFonts w:hint="eastAsia"/>
                <w:color w:val="7030A0"/>
                <w:sz w:val="18"/>
                <w:szCs w:val="18"/>
              </w:rPr>
              <w:t>0001:20%</w:t>
            </w:r>
          </w:p>
          <w:p w:rsidR="0055597A" w:rsidRPr="00F25E0F" w:rsidRDefault="0055597A" w:rsidP="008D2CB3">
            <w:pPr>
              <w:spacing w:line="0" w:lineRule="atLeast"/>
              <w:rPr>
                <w:color w:val="7030A0"/>
                <w:sz w:val="18"/>
                <w:szCs w:val="18"/>
              </w:rPr>
            </w:pPr>
            <w:r w:rsidRPr="00F25E0F">
              <w:rPr>
                <w:color w:val="7030A0"/>
                <w:sz w:val="18"/>
                <w:szCs w:val="18"/>
              </w:rPr>
              <w:t>…</w:t>
            </w:r>
            <w:r w:rsidRPr="00F25E0F">
              <w:rPr>
                <w:rFonts w:hint="eastAsia"/>
                <w:color w:val="7030A0"/>
                <w:sz w:val="18"/>
                <w:szCs w:val="18"/>
              </w:rPr>
              <w:t>.</w:t>
            </w:r>
          </w:p>
          <w:p w:rsidR="0055597A" w:rsidRPr="00F25E0F" w:rsidRDefault="0055597A" w:rsidP="008D2CB3">
            <w:pPr>
              <w:spacing w:line="0" w:lineRule="atLeast"/>
              <w:rPr>
                <w:color w:val="7030A0"/>
                <w:sz w:val="18"/>
                <w:szCs w:val="18"/>
              </w:rPr>
            </w:pPr>
            <w:r w:rsidRPr="00F25E0F">
              <w:rPr>
                <w:rFonts w:hint="eastAsia"/>
                <w:color w:val="7030A0"/>
                <w:sz w:val="18"/>
                <w:szCs w:val="18"/>
              </w:rPr>
              <w:t>1001:100%</w:t>
            </w:r>
          </w:p>
        </w:tc>
      </w:tr>
      <w:tr w:rsidR="00E4260D" w:rsidTr="00DC319C">
        <w:trPr>
          <w:jc w:val="center"/>
        </w:trPr>
        <w:tc>
          <w:tcPr>
            <w:tcW w:w="1141" w:type="dxa"/>
            <w:gridSpan w:val="2"/>
            <w:tcBorders>
              <w:top w:val="single" w:sz="12" w:space="0" w:color="000000"/>
              <w:left w:val="single" w:sz="12" w:space="0" w:color="000000"/>
              <w:bottom w:val="single" w:sz="6" w:space="0" w:color="000000"/>
              <w:right w:val="single" w:sz="6" w:space="0" w:color="000000"/>
            </w:tcBorders>
          </w:tcPr>
          <w:p w:rsidR="00E4260D" w:rsidRPr="008D2CB3" w:rsidRDefault="00E4260D" w:rsidP="008D2CB3">
            <w:pPr>
              <w:spacing w:line="0" w:lineRule="atLeast"/>
              <w:rPr>
                <w:sz w:val="18"/>
                <w:szCs w:val="18"/>
              </w:rPr>
            </w:pPr>
            <w:r w:rsidRPr="008D2CB3">
              <w:rPr>
                <w:rFonts w:hint="eastAsia"/>
                <w:sz w:val="18"/>
                <w:szCs w:val="18"/>
              </w:rPr>
              <w:t>位</w:t>
            </w:r>
          </w:p>
        </w:tc>
        <w:tc>
          <w:tcPr>
            <w:tcW w:w="1791" w:type="dxa"/>
            <w:tcBorders>
              <w:top w:val="single" w:sz="12" w:space="0" w:color="000000"/>
              <w:left w:val="single" w:sz="6" w:space="0" w:color="000000"/>
              <w:bottom w:val="single" w:sz="6" w:space="0" w:color="000000"/>
              <w:right w:val="single" w:sz="6" w:space="0" w:color="000000"/>
            </w:tcBorders>
          </w:tcPr>
          <w:p w:rsidR="00E4260D" w:rsidRPr="008D2CB3" w:rsidRDefault="00E4260D" w:rsidP="008D2CB3">
            <w:pPr>
              <w:spacing w:line="0" w:lineRule="atLeast"/>
              <w:rPr>
                <w:sz w:val="18"/>
                <w:szCs w:val="18"/>
              </w:rPr>
            </w:pPr>
            <w:r w:rsidRPr="008D2CB3">
              <w:rPr>
                <w:sz w:val="18"/>
                <w:szCs w:val="18"/>
              </w:rPr>
              <w:t>Bit15</w:t>
            </w:r>
            <w:r w:rsidRPr="008D2CB3">
              <w:rPr>
                <w:rFonts w:hint="eastAsia"/>
                <w:sz w:val="18"/>
                <w:szCs w:val="18"/>
              </w:rPr>
              <w:t xml:space="preserve"> </w:t>
            </w:r>
            <w:r w:rsidRPr="008D2CB3">
              <w:rPr>
                <w:rFonts w:hint="eastAsia"/>
                <w:sz w:val="18"/>
                <w:szCs w:val="18"/>
              </w:rPr>
              <w:t>邻居搜索</w:t>
            </w:r>
          </w:p>
        </w:tc>
        <w:tc>
          <w:tcPr>
            <w:tcW w:w="4252" w:type="dxa"/>
            <w:gridSpan w:val="4"/>
            <w:tcBorders>
              <w:top w:val="single" w:sz="12" w:space="0" w:color="000000"/>
              <w:left w:val="single" w:sz="6" w:space="0" w:color="000000"/>
              <w:bottom w:val="single" w:sz="6" w:space="0" w:color="000000"/>
              <w:right w:val="single" w:sz="6" w:space="0" w:color="000000"/>
            </w:tcBorders>
          </w:tcPr>
          <w:p w:rsidR="00E4260D" w:rsidRPr="008D2CB3" w:rsidRDefault="00E4260D" w:rsidP="008D2CB3">
            <w:pPr>
              <w:spacing w:line="0" w:lineRule="atLeast"/>
              <w:rPr>
                <w:sz w:val="18"/>
                <w:szCs w:val="18"/>
              </w:rPr>
            </w:pPr>
            <w:r w:rsidRPr="008D2CB3">
              <w:rPr>
                <w:sz w:val="18"/>
                <w:szCs w:val="18"/>
              </w:rPr>
              <w:t xml:space="preserve">Bit14 </w:t>
            </w:r>
            <w:r w:rsidRPr="008D2CB3">
              <w:rPr>
                <w:rFonts w:hint="eastAsia"/>
                <w:sz w:val="18"/>
                <w:szCs w:val="18"/>
              </w:rPr>
              <w:t>端口</w:t>
            </w:r>
            <w:r w:rsidR="000D16AB" w:rsidRPr="008D2CB3">
              <w:rPr>
                <w:rFonts w:hint="eastAsia"/>
                <w:sz w:val="18"/>
                <w:szCs w:val="18"/>
              </w:rPr>
              <w:t>启用</w:t>
            </w:r>
          </w:p>
        </w:tc>
        <w:tc>
          <w:tcPr>
            <w:tcW w:w="1612" w:type="dxa"/>
            <w:gridSpan w:val="2"/>
            <w:tcBorders>
              <w:top w:val="single" w:sz="12" w:space="0" w:color="000000"/>
              <w:left w:val="single" w:sz="6" w:space="0" w:color="000000"/>
              <w:bottom w:val="single" w:sz="6" w:space="0" w:color="000000"/>
              <w:right w:val="single" w:sz="12" w:space="0" w:color="000000"/>
            </w:tcBorders>
          </w:tcPr>
          <w:p w:rsidR="00E4260D" w:rsidRPr="008D2CB3" w:rsidRDefault="00E4260D" w:rsidP="008D2CB3">
            <w:pPr>
              <w:spacing w:line="0" w:lineRule="atLeast"/>
              <w:rPr>
                <w:sz w:val="18"/>
                <w:szCs w:val="18"/>
              </w:rPr>
            </w:pPr>
            <w:r w:rsidRPr="008D2CB3">
              <w:rPr>
                <w:sz w:val="18"/>
                <w:szCs w:val="18"/>
              </w:rPr>
              <w:t>Bit13~7</w:t>
            </w:r>
            <w:r w:rsidRPr="008D2CB3">
              <w:rPr>
                <w:rFonts w:hint="eastAsia"/>
                <w:sz w:val="18"/>
                <w:szCs w:val="18"/>
              </w:rPr>
              <w:t>预留</w:t>
            </w:r>
          </w:p>
        </w:tc>
      </w:tr>
      <w:tr w:rsidR="00E4260D" w:rsidTr="00DC319C">
        <w:trPr>
          <w:jc w:val="center"/>
        </w:trPr>
        <w:tc>
          <w:tcPr>
            <w:tcW w:w="1141" w:type="dxa"/>
            <w:gridSpan w:val="2"/>
            <w:tcBorders>
              <w:top w:val="single" w:sz="6" w:space="0" w:color="000000"/>
              <w:left w:val="single" w:sz="12" w:space="0" w:color="000000"/>
              <w:bottom w:val="double" w:sz="12" w:space="0" w:color="auto"/>
              <w:right w:val="single" w:sz="6" w:space="0" w:color="000000"/>
            </w:tcBorders>
          </w:tcPr>
          <w:p w:rsidR="00E4260D" w:rsidRPr="008D2CB3" w:rsidRDefault="00E4260D" w:rsidP="008D2CB3">
            <w:pPr>
              <w:spacing w:line="0" w:lineRule="atLeast"/>
              <w:rPr>
                <w:sz w:val="18"/>
                <w:szCs w:val="18"/>
              </w:rPr>
            </w:pPr>
            <w:r w:rsidRPr="008D2CB3">
              <w:rPr>
                <w:rFonts w:hint="eastAsia"/>
                <w:sz w:val="18"/>
                <w:szCs w:val="18"/>
              </w:rPr>
              <w:t>意义</w:t>
            </w:r>
          </w:p>
        </w:tc>
        <w:tc>
          <w:tcPr>
            <w:tcW w:w="1791" w:type="dxa"/>
            <w:tcBorders>
              <w:top w:val="single" w:sz="6" w:space="0" w:color="000000"/>
              <w:left w:val="single" w:sz="6" w:space="0" w:color="000000"/>
              <w:bottom w:val="double" w:sz="12" w:space="0" w:color="auto"/>
              <w:right w:val="single" w:sz="6" w:space="0" w:color="000000"/>
            </w:tcBorders>
          </w:tcPr>
          <w:p w:rsidR="00E4260D" w:rsidRPr="008D2CB3" w:rsidRDefault="00E4260D" w:rsidP="008D2CB3">
            <w:pPr>
              <w:spacing w:line="0" w:lineRule="atLeast"/>
              <w:rPr>
                <w:sz w:val="18"/>
                <w:szCs w:val="18"/>
              </w:rPr>
            </w:pPr>
            <w:r w:rsidRPr="008D2CB3">
              <w:rPr>
                <w:rFonts w:hint="eastAsia"/>
                <w:sz w:val="18"/>
                <w:szCs w:val="18"/>
              </w:rPr>
              <w:t>1:</w:t>
            </w:r>
            <w:r w:rsidRPr="008D2CB3">
              <w:rPr>
                <w:rFonts w:hint="eastAsia"/>
                <w:sz w:val="18"/>
                <w:szCs w:val="18"/>
              </w:rPr>
              <w:t>启</w:t>
            </w:r>
            <w:r w:rsidR="00A76974" w:rsidRPr="008D2CB3">
              <w:rPr>
                <w:rFonts w:hint="eastAsia"/>
                <w:sz w:val="18"/>
                <w:szCs w:val="18"/>
              </w:rPr>
              <w:t>用</w:t>
            </w:r>
            <w:r w:rsidRPr="008D2CB3">
              <w:rPr>
                <w:rFonts w:hint="eastAsia"/>
                <w:sz w:val="18"/>
                <w:szCs w:val="18"/>
              </w:rPr>
              <w:t>；</w:t>
            </w:r>
            <w:r w:rsidRPr="008D2CB3">
              <w:rPr>
                <w:sz w:val="18"/>
                <w:szCs w:val="18"/>
              </w:rPr>
              <w:t>0</w:t>
            </w:r>
            <w:r w:rsidRPr="008D2CB3">
              <w:rPr>
                <w:rFonts w:hint="eastAsia"/>
                <w:sz w:val="18"/>
                <w:szCs w:val="18"/>
              </w:rPr>
              <w:t>:</w:t>
            </w:r>
            <w:r w:rsidRPr="008D2CB3">
              <w:rPr>
                <w:rFonts w:hint="eastAsia"/>
                <w:sz w:val="18"/>
                <w:szCs w:val="18"/>
              </w:rPr>
              <w:t>禁</w:t>
            </w:r>
            <w:r w:rsidR="00A76974" w:rsidRPr="008D2CB3">
              <w:rPr>
                <w:rFonts w:hint="eastAsia"/>
                <w:sz w:val="18"/>
                <w:szCs w:val="18"/>
              </w:rPr>
              <w:t>用</w:t>
            </w:r>
          </w:p>
        </w:tc>
        <w:tc>
          <w:tcPr>
            <w:tcW w:w="4252" w:type="dxa"/>
            <w:gridSpan w:val="4"/>
            <w:tcBorders>
              <w:top w:val="single" w:sz="6" w:space="0" w:color="000000"/>
              <w:left w:val="single" w:sz="6" w:space="0" w:color="000000"/>
              <w:bottom w:val="double" w:sz="12" w:space="0" w:color="auto"/>
              <w:right w:val="single" w:sz="6" w:space="0" w:color="000000"/>
            </w:tcBorders>
          </w:tcPr>
          <w:p w:rsidR="00E4260D" w:rsidRPr="008D2CB3" w:rsidRDefault="00E4260D" w:rsidP="008D2CB3">
            <w:pPr>
              <w:spacing w:line="0" w:lineRule="atLeast"/>
              <w:rPr>
                <w:sz w:val="18"/>
                <w:szCs w:val="18"/>
              </w:rPr>
            </w:pPr>
            <w:r w:rsidRPr="008D2CB3">
              <w:rPr>
                <w:sz w:val="18"/>
                <w:szCs w:val="18"/>
              </w:rPr>
              <w:t>1:Enable  0:Disable</w:t>
            </w:r>
          </w:p>
        </w:tc>
        <w:tc>
          <w:tcPr>
            <w:tcW w:w="1612" w:type="dxa"/>
            <w:gridSpan w:val="2"/>
            <w:tcBorders>
              <w:top w:val="single" w:sz="6" w:space="0" w:color="000000"/>
              <w:left w:val="single" w:sz="6" w:space="0" w:color="000000"/>
              <w:bottom w:val="double" w:sz="12" w:space="0" w:color="auto"/>
              <w:right w:val="single" w:sz="12" w:space="0" w:color="000000"/>
            </w:tcBorders>
          </w:tcPr>
          <w:p w:rsidR="00E4260D" w:rsidRPr="008D2CB3" w:rsidRDefault="00E4260D" w:rsidP="008D2CB3">
            <w:pPr>
              <w:spacing w:line="0" w:lineRule="atLeast"/>
              <w:rPr>
                <w:sz w:val="18"/>
                <w:szCs w:val="18"/>
              </w:rPr>
            </w:pPr>
            <w:r w:rsidRPr="008D2CB3">
              <w:rPr>
                <w:sz w:val="18"/>
                <w:szCs w:val="18"/>
              </w:rPr>
              <w:t>0000000</w:t>
            </w:r>
          </w:p>
        </w:tc>
      </w:tr>
      <w:tr w:rsidR="00D653DE" w:rsidTr="00DC319C">
        <w:trPr>
          <w:jc w:val="center"/>
        </w:trPr>
        <w:tc>
          <w:tcPr>
            <w:tcW w:w="1141" w:type="dxa"/>
            <w:gridSpan w:val="2"/>
            <w:tcBorders>
              <w:top w:val="double" w:sz="12" w:space="0" w:color="auto"/>
              <w:left w:val="single" w:sz="12" w:space="0" w:color="000000"/>
              <w:bottom w:val="single" w:sz="6" w:space="0" w:color="000000"/>
              <w:right w:val="single" w:sz="6" w:space="0" w:color="000000"/>
            </w:tcBorders>
          </w:tcPr>
          <w:p w:rsidR="00D653DE" w:rsidRPr="008D2CB3" w:rsidRDefault="00D653DE" w:rsidP="008D2CB3">
            <w:pPr>
              <w:spacing w:line="0" w:lineRule="atLeast"/>
              <w:rPr>
                <w:sz w:val="18"/>
                <w:szCs w:val="18"/>
              </w:rPr>
            </w:pPr>
            <w:r w:rsidRPr="008D2CB3">
              <w:rPr>
                <w:rFonts w:hint="eastAsia"/>
                <w:sz w:val="18"/>
                <w:szCs w:val="18"/>
              </w:rPr>
              <w:t>位</w:t>
            </w:r>
          </w:p>
        </w:tc>
        <w:tc>
          <w:tcPr>
            <w:tcW w:w="4961" w:type="dxa"/>
            <w:gridSpan w:val="4"/>
            <w:tcBorders>
              <w:top w:val="double" w:sz="12" w:space="0" w:color="auto"/>
              <w:left w:val="single" w:sz="6" w:space="0" w:color="000000"/>
              <w:bottom w:val="single" w:sz="6" w:space="0" w:color="000000"/>
              <w:right w:val="single" w:sz="6" w:space="0" w:color="000000"/>
            </w:tcBorders>
          </w:tcPr>
          <w:p w:rsidR="00D653DE" w:rsidRPr="008D2CB3" w:rsidRDefault="00D653DE" w:rsidP="008D2CB3">
            <w:pPr>
              <w:spacing w:line="0" w:lineRule="atLeast"/>
              <w:rPr>
                <w:color w:val="000000"/>
                <w:sz w:val="18"/>
                <w:szCs w:val="18"/>
              </w:rPr>
            </w:pPr>
            <w:r w:rsidRPr="008D2CB3">
              <w:rPr>
                <w:color w:val="000000"/>
                <w:sz w:val="18"/>
                <w:szCs w:val="18"/>
              </w:rPr>
              <w:t>Bit</w:t>
            </w:r>
            <w:r w:rsidRPr="008D2CB3">
              <w:rPr>
                <w:rFonts w:hint="eastAsia"/>
                <w:color w:val="000000"/>
                <w:sz w:val="18"/>
                <w:szCs w:val="18"/>
              </w:rPr>
              <w:t>6</w:t>
            </w:r>
            <w:r w:rsidRPr="008D2CB3">
              <w:rPr>
                <w:color w:val="000000"/>
                <w:sz w:val="18"/>
                <w:szCs w:val="18"/>
              </w:rPr>
              <w:t>~</w:t>
            </w:r>
            <w:r w:rsidRPr="008D2CB3">
              <w:rPr>
                <w:rFonts w:hint="eastAsia"/>
                <w:color w:val="000000"/>
                <w:sz w:val="18"/>
                <w:szCs w:val="18"/>
              </w:rPr>
              <w:t>3</w:t>
            </w:r>
            <w:r w:rsidRPr="008D2CB3">
              <w:rPr>
                <w:color w:val="000000"/>
                <w:sz w:val="18"/>
                <w:szCs w:val="18"/>
              </w:rPr>
              <w:t xml:space="preserve"> </w:t>
            </w:r>
            <w:r w:rsidRPr="008D2CB3">
              <w:rPr>
                <w:rFonts w:hint="eastAsia"/>
                <w:color w:val="000000"/>
                <w:sz w:val="18"/>
                <w:szCs w:val="18"/>
              </w:rPr>
              <w:t>协商模式</w:t>
            </w:r>
          </w:p>
        </w:tc>
        <w:tc>
          <w:tcPr>
            <w:tcW w:w="1418" w:type="dxa"/>
            <w:gridSpan w:val="2"/>
            <w:tcBorders>
              <w:top w:val="double" w:sz="12" w:space="0" w:color="auto"/>
              <w:left w:val="single" w:sz="6" w:space="0" w:color="000000"/>
              <w:bottom w:val="single" w:sz="6" w:space="0" w:color="000000"/>
              <w:right w:val="single" w:sz="6" w:space="0" w:color="000000"/>
            </w:tcBorders>
          </w:tcPr>
          <w:p w:rsidR="00D653DE" w:rsidRPr="008D2CB3" w:rsidRDefault="00D653DE" w:rsidP="008D2CB3">
            <w:pPr>
              <w:spacing w:line="0" w:lineRule="atLeast"/>
              <w:rPr>
                <w:color w:val="000000"/>
                <w:sz w:val="18"/>
                <w:szCs w:val="18"/>
              </w:rPr>
            </w:pPr>
            <w:r w:rsidRPr="008D2CB3">
              <w:rPr>
                <w:color w:val="000000"/>
                <w:sz w:val="18"/>
                <w:szCs w:val="18"/>
              </w:rPr>
              <w:t>Bit2~1</w:t>
            </w:r>
            <w:r w:rsidRPr="008D2CB3">
              <w:rPr>
                <w:rFonts w:hint="eastAsia"/>
                <w:color w:val="000000"/>
                <w:sz w:val="18"/>
                <w:szCs w:val="18"/>
              </w:rPr>
              <w:t>保留</w:t>
            </w:r>
          </w:p>
        </w:tc>
        <w:tc>
          <w:tcPr>
            <w:tcW w:w="1276" w:type="dxa"/>
            <w:tcBorders>
              <w:top w:val="double" w:sz="12" w:space="0" w:color="auto"/>
              <w:left w:val="single" w:sz="6" w:space="0" w:color="000000"/>
              <w:bottom w:val="single" w:sz="6" w:space="0" w:color="000000"/>
              <w:right w:val="single" w:sz="12" w:space="0" w:color="000000"/>
            </w:tcBorders>
          </w:tcPr>
          <w:p w:rsidR="00D653DE" w:rsidRPr="008D2CB3" w:rsidRDefault="00D653DE" w:rsidP="008D2CB3">
            <w:pPr>
              <w:spacing w:line="0" w:lineRule="atLeast"/>
              <w:rPr>
                <w:sz w:val="18"/>
                <w:szCs w:val="18"/>
              </w:rPr>
            </w:pPr>
            <w:r w:rsidRPr="008D2CB3">
              <w:rPr>
                <w:sz w:val="18"/>
                <w:szCs w:val="18"/>
              </w:rPr>
              <w:t>Bit0</w:t>
            </w:r>
            <w:r w:rsidRPr="008D2CB3">
              <w:rPr>
                <w:rFonts w:hint="eastAsia"/>
                <w:sz w:val="18"/>
                <w:szCs w:val="18"/>
              </w:rPr>
              <w:t>流控</w:t>
            </w:r>
          </w:p>
        </w:tc>
      </w:tr>
      <w:tr w:rsidR="00D653DE" w:rsidTr="00DC319C">
        <w:trPr>
          <w:jc w:val="center"/>
        </w:trPr>
        <w:tc>
          <w:tcPr>
            <w:tcW w:w="1141" w:type="dxa"/>
            <w:gridSpan w:val="2"/>
            <w:tcBorders>
              <w:top w:val="single" w:sz="6" w:space="0" w:color="000000"/>
              <w:left w:val="single" w:sz="12" w:space="0" w:color="000000"/>
              <w:bottom w:val="single" w:sz="12" w:space="0" w:color="000000"/>
              <w:right w:val="single" w:sz="6" w:space="0" w:color="000000"/>
            </w:tcBorders>
          </w:tcPr>
          <w:p w:rsidR="00D653DE" w:rsidRPr="008D2CB3" w:rsidRDefault="00D653DE" w:rsidP="008D2CB3">
            <w:pPr>
              <w:spacing w:line="0" w:lineRule="atLeast"/>
              <w:rPr>
                <w:sz w:val="18"/>
                <w:szCs w:val="18"/>
              </w:rPr>
            </w:pPr>
            <w:r w:rsidRPr="008D2CB3">
              <w:rPr>
                <w:rFonts w:hint="eastAsia"/>
                <w:sz w:val="18"/>
                <w:szCs w:val="18"/>
              </w:rPr>
              <w:t>意义</w:t>
            </w:r>
          </w:p>
        </w:tc>
        <w:tc>
          <w:tcPr>
            <w:tcW w:w="4961" w:type="dxa"/>
            <w:gridSpan w:val="4"/>
            <w:tcBorders>
              <w:top w:val="single" w:sz="6" w:space="0" w:color="000000"/>
              <w:left w:val="single" w:sz="6" w:space="0" w:color="000000"/>
              <w:bottom w:val="single" w:sz="12" w:space="0" w:color="000000"/>
              <w:right w:val="single" w:sz="6" w:space="0" w:color="000000"/>
            </w:tcBorders>
          </w:tcPr>
          <w:p w:rsidR="008D2CB3" w:rsidRPr="008D2CB3" w:rsidRDefault="00D653DE" w:rsidP="008D2CB3">
            <w:pPr>
              <w:spacing w:line="0" w:lineRule="atLeast"/>
              <w:rPr>
                <w:color w:val="000000"/>
                <w:sz w:val="18"/>
                <w:szCs w:val="18"/>
              </w:rPr>
            </w:pPr>
            <w:r w:rsidRPr="008D2CB3">
              <w:rPr>
                <w:color w:val="000000"/>
                <w:sz w:val="18"/>
                <w:szCs w:val="18"/>
              </w:rPr>
              <w:t>10</w:t>
            </w:r>
            <w:r w:rsidRPr="008D2CB3">
              <w:rPr>
                <w:rFonts w:hint="eastAsia"/>
                <w:color w:val="000000"/>
                <w:sz w:val="18"/>
                <w:szCs w:val="18"/>
              </w:rPr>
              <w:t>00</w:t>
            </w:r>
            <w:r w:rsidRPr="008D2CB3">
              <w:rPr>
                <w:color w:val="000000"/>
                <w:sz w:val="18"/>
                <w:szCs w:val="18"/>
              </w:rPr>
              <w:t>:</w:t>
            </w:r>
            <w:r w:rsidRPr="008D2CB3">
              <w:rPr>
                <w:rFonts w:hint="eastAsia"/>
                <w:color w:val="000000"/>
                <w:sz w:val="18"/>
                <w:szCs w:val="18"/>
              </w:rPr>
              <w:t>自协商</w:t>
            </w:r>
            <w:r w:rsidRPr="008D2CB3">
              <w:rPr>
                <w:rFonts w:hint="eastAsia"/>
                <w:color w:val="000000"/>
                <w:sz w:val="18"/>
                <w:szCs w:val="18"/>
              </w:rPr>
              <w:t xml:space="preserve"> </w:t>
            </w:r>
          </w:p>
          <w:p w:rsidR="00D653DE" w:rsidRPr="008D2CB3" w:rsidRDefault="00D653DE" w:rsidP="008D2CB3">
            <w:pPr>
              <w:spacing w:line="0" w:lineRule="atLeast"/>
              <w:rPr>
                <w:color w:val="000000"/>
                <w:sz w:val="18"/>
                <w:szCs w:val="18"/>
              </w:rPr>
            </w:pPr>
            <w:r w:rsidRPr="008D2CB3">
              <w:rPr>
                <w:rFonts w:hint="eastAsia"/>
                <w:color w:val="000000"/>
                <w:sz w:val="18"/>
                <w:szCs w:val="18"/>
              </w:rPr>
              <w:t>0101</w:t>
            </w:r>
            <w:r w:rsidRPr="008D2CB3">
              <w:rPr>
                <w:color w:val="000000"/>
                <w:sz w:val="18"/>
                <w:szCs w:val="18"/>
              </w:rPr>
              <w:t>:</w:t>
            </w:r>
            <w:r w:rsidRPr="008D2CB3">
              <w:rPr>
                <w:rFonts w:hint="eastAsia"/>
                <w:color w:val="000000"/>
                <w:sz w:val="18"/>
                <w:szCs w:val="18"/>
              </w:rPr>
              <w:t>千兆全双工</w:t>
            </w:r>
            <w:r w:rsidRPr="008D2CB3">
              <w:rPr>
                <w:rFonts w:hint="eastAsia"/>
                <w:color w:val="000000"/>
                <w:sz w:val="18"/>
                <w:szCs w:val="18"/>
              </w:rPr>
              <w:t xml:space="preserve"> 010</w:t>
            </w:r>
            <w:r w:rsidR="00A76974" w:rsidRPr="008D2CB3">
              <w:rPr>
                <w:rFonts w:hint="eastAsia"/>
                <w:color w:val="000000"/>
                <w:sz w:val="18"/>
                <w:szCs w:val="18"/>
              </w:rPr>
              <w:t>0</w:t>
            </w:r>
            <w:r w:rsidRPr="008D2CB3">
              <w:rPr>
                <w:color w:val="000000"/>
                <w:sz w:val="18"/>
                <w:szCs w:val="18"/>
              </w:rPr>
              <w:t>:</w:t>
            </w:r>
            <w:r w:rsidRPr="008D2CB3">
              <w:rPr>
                <w:rFonts w:hint="eastAsia"/>
                <w:color w:val="000000"/>
                <w:sz w:val="18"/>
                <w:szCs w:val="18"/>
              </w:rPr>
              <w:t>千兆</w:t>
            </w:r>
            <w:r w:rsidR="00A76974" w:rsidRPr="008D2CB3">
              <w:rPr>
                <w:rFonts w:hint="eastAsia"/>
                <w:color w:val="000000"/>
                <w:sz w:val="18"/>
                <w:szCs w:val="18"/>
              </w:rPr>
              <w:t>半</w:t>
            </w:r>
            <w:r w:rsidRPr="008D2CB3">
              <w:rPr>
                <w:rFonts w:hint="eastAsia"/>
                <w:color w:val="000000"/>
                <w:sz w:val="18"/>
                <w:szCs w:val="18"/>
              </w:rPr>
              <w:t>双工</w:t>
            </w:r>
          </w:p>
          <w:p w:rsidR="00D653DE" w:rsidRPr="008D2CB3" w:rsidRDefault="00A76974" w:rsidP="008D2CB3">
            <w:pPr>
              <w:spacing w:line="0" w:lineRule="atLeast"/>
              <w:rPr>
                <w:color w:val="000000"/>
                <w:sz w:val="18"/>
                <w:szCs w:val="18"/>
              </w:rPr>
            </w:pPr>
            <w:r w:rsidRPr="008D2CB3">
              <w:rPr>
                <w:rFonts w:hint="eastAsia"/>
                <w:color w:val="000000"/>
                <w:sz w:val="18"/>
                <w:szCs w:val="18"/>
              </w:rPr>
              <w:t>0011</w:t>
            </w:r>
            <w:r w:rsidRPr="008D2CB3">
              <w:rPr>
                <w:color w:val="000000"/>
                <w:sz w:val="18"/>
                <w:szCs w:val="18"/>
              </w:rPr>
              <w:t>:</w:t>
            </w:r>
            <w:r w:rsidRPr="008D2CB3">
              <w:rPr>
                <w:rFonts w:hint="eastAsia"/>
                <w:color w:val="000000"/>
                <w:sz w:val="18"/>
                <w:szCs w:val="18"/>
              </w:rPr>
              <w:t>百兆全双工</w:t>
            </w:r>
            <w:r w:rsidRPr="008D2CB3">
              <w:rPr>
                <w:rFonts w:hint="eastAsia"/>
                <w:color w:val="000000"/>
                <w:sz w:val="18"/>
                <w:szCs w:val="18"/>
              </w:rPr>
              <w:t xml:space="preserve"> 0010</w:t>
            </w:r>
            <w:r w:rsidRPr="008D2CB3">
              <w:rPr>
                <w:color w:val="000000"/>
                <w:sz w:val="18"/>
                <w:szCs w:val="18"/>
              </w:rPr>
              <w:t>:</w:t>
            </w:r>
            <w:r w:rsidRPr="008D2CB3">
              <w:rPr>
                <w:rFonts w:hint="eastAsia"/>
                <w:color w:val="000000"/>
                <w:sz w:val="18"/>
                <w:szCs w:val="18"/>
              </w:rPr>
              <w:t>百兆半双工</w:t>
            </w:r>
          </w:p>
          <w:p w:rsidR="00A76974" w:rsidRPr="008D2CB3" w:rsidRDefault="00A76974" w:rsidP="008D2CB3">
            <w:pPr>
              <w:spacing w:line="0" w:lineRule="atLeast"/>
              <w:rPr>
                <w:color w:val="000000"/>
                <w:sz w:val="18"/>
                <w:szCs w:val="18"/>
              </w:rPr>
            </w:pPr>
            <w:r w:rsidRPr="008D2CB3">
              <w:rPr>
                <w:rFonts w:hint="eastAsia"/>
                <w:color w:val="000000"/>
                <w:sz w:val="18"/>
                <w:szCs w:val="18"/>
              </w:rPr>
              <w:t>0001</w:t>
            </w:r>
            <w:r w:rsidRPr="008D2CB3">
              <w:rPr>
                <w:color w:val="000000"/>
                <w:sz w:val="18"/>
                <w:szCs w:val="18"/>
              </w:rPr>
              <w:t>:</w:t>
            </w:r>
            <w:r w:rsidRPr="008D2CB3">
              <w:rPr>
                <w:rFonts w:hint="eastAsia"/>
                <w:color w:val="000000"/>
                <w:sz w:val="18"/>
                <w:szCs w:val="18"/>
              </w:rPr>
              <w:t>十兆全双工</w:t>
            </w:r>
            <w:r w:rsidRPr="008D2CB3">
              <w:rPr>
                <w:rFonts w:hint="eastAsia"/>
                <w:color w:val="000000"/>
                <w:sz w:val="18"/>
                <w:szCs w:val="18"/>
              </w:rPr>
              <w:t xml:space="preserve"> 0000</w:t>
            </w:r>
            <w:r w:rsidRPr="008D2CB3">
              <w:rPr>
                <w:color w:val="000000"/>
                <w:sz w:val="18"/>
                <w:szCs w:val="18"/>
              </w:rPr>
              <w:t>:</w:t>
            </w:r>
            <w:r w:rsidRPr="008D2CB3">
              <w:rPr>
                <w:rFonts w:hint="eastAsia"/>
                <w:color w:val="000000"/>
                <w:sz w:val="18"/>
                <w:szCs w:val="18"/>
              </w:rPr>
              <w:t>十兆半双工</w:t>
            </w:r>
          </w:p>
        </w:tc>
        <w:tc>
          <w:tcPr>
            <w:tcW w:w="1418" w:type="dxa"/>
            <w:gridSpan w:val="2"/>
            <w:tcBorders>
              <w:top w:val="single" w:sz="6" w:space="0" w:color="000000"/>
              <w:left w:val="single" w:sz="6" w:space="0" w:color="000000"/>
              <w:bottom w:val="single" w:sz="12" w:space="0" w:color="000000"/>
              <w:right w:val="single" w:sz="6" w:space="0" w:color="000000"/>
            </w:tcBorders>
          </w:tcPr>
          <w:p w:rsidR="00D653DE" w:rsidRPr="008D2CB3" w:rsidRDefault="00D653DE" w:rsidP="008D2CB3">
            <w:pPr>
              <w:spacing w:line="0" w:lineRule="atLeast"/>
              <w:rPr>
                <w:color w:val="000000"/>
                <w:sz w:val="18"/>
                <w:szCs w:val="18"/>
              </w:rPr>
            </w:pPr>
            <w:r w:rsidRPr="008D2CB3">
              <w:rPr>
                <w:rFonts w:hint="eastAsia"/>
                <w:color w:val="000000"/>
                <w:sz w:val="18"/>
                <w:szCs w:val="18"/>
              </w:rPr>
              <w:t>00</w:t>
            </w:r>
          </w:p>
        </w:tc>
        <w:tc>
          <w:tcPr>
            <w:tcW w:w="1276" w:type="dxa"/>
            <w:tcBorders>
              <w:top w:val="single" w:sz="6" w:space="0" w:color="000000"/>
              <w:left w:val="single" w:sz="6" w:space="0" w:color="000000"/>
              <w:bottom w:val="single" w:sz="12" w:space="0" w:color="000000"/>
              <w:right w:val="single" w:sz="12" w:space="0" w:color="000000"/>
            </w:tcBorders>
          </w:tcPr>
          <w:p w:rsidR="00A76974" w:rsidRPr="008D2CB3" w:rsidRDefault="00A76974" w:rsidP="008D2CB3">
            <w:pPr>
              <w:spacing w:line="0" w:lineRule="atLeast"/>
              <w:rPr>
                <w:sz w:val="18"/>
                <w:szCs w:val="18"/>
              </w:rPr>
            </w:pPr>
            <w:r w:rsidRPr="008D2CB3">
              <w:rPr>
                <w:rFonts w:hint="eastAsia"/>
                <w:sz w:val="18"/>
                <w:szCs w:val="18"/>
              </w:rPr>
              <w:t>1:</w:t>
            </w:r>
            <w:r w:rsidRPr="008D2CB3">
              <w:rPr>
                <w:rFonts w:hint="eastAsia"/>
                <w:sz w:val="18"/>
                <w:szCs w:val="18"/>
              </w:rPr>
              <w:t>启用</w:t>
            </w:r>
          </w:p>
          <w:p w:rsidR="00D653DE" w:rsidRPr="008D2CB3" w:rsidRDefault="00A76974" w:rsidP="008D2CB3">
            <w:pPr>
              <w:spacing w:line="0" w:lineRule="atLeast"/>
              <w:rPr>
                <w:sz w:val="18"/>
                <w:szCs w:val="18"/>
              </w:rPr>
            </w:pPr>
            <w:r w:rsidRPr="008D2CB3">
              <w:rPr>
                <w:sz w:val="18"/>
                <w:szCs w:val="18"/>
              </w:rPr>
              <w:t>0</w:t>
            </w:r>
            <w:r w:rsidRPr="008D2CB3">
              <w:rPr>
                <w:rFonts w:hint="eastAsia"/>
                <w:sz w:val="18"/>
                <w:szCs w:val="18"/>
              </w:rPr>
              <w:t>:</w:t>
            </w:r>
            <w:r w:rsidRPr="008D2CB3">
              <w:rPr>
                <w:rFonts w:hint="eastAsia"/>
                <w:sz w:val="18"/>
                <w:szCs w:val="18"/>
              </w:rPr>
              <w:t>禁用</w:t>
            </w:r>
          </w:p>
        </w:tc>
      </w:tr>
    </w:tbl>
    <w:p w:rsidR="00256DA4" w:rsidRPr="00DC319C" w:rsidRDefault="00256DA4" w:rsidP="00E4260D"/>
    <w:p w:rsidR="00620951" w:rsidRPr="00065ABA" w:rsidRDefault="00065ABA" w:rsidP="00F561DF">
      <w:pPr>
        <w:pStyle w:val="3"/>
      </w:pPr>
      <w:bookmarkStart w:id="19" w:name="_Toc422321427"/>
      <w:r>
        <w:rPr>
          <w:rFonts w:hint="eastAsia"/>
        </w:rPr>
        <w:t>获取端口状态优化</w:t>
      </w:r>
      <w:bookmarkEnd w:id="19"/>
    </w:p>
    <w:p w:rsidR="00F561DF" w:rsidRPr="002008B8" w:rsidRDefault="00F561DF" w:rsidP="00E03AEC">
      <w:pPr>
        <w:numPr>
          <w:ilvl w:val="0"/>
          <w:numId w:val="38"/>
        </w:numPr>
        <w:rPr>
          <w:sz w:val="18"/>
          <w:szCs w:val="18"/>
        </w:rPr>
      </w:pPr>
      <w:r w:rsidRPr="002008B8">
        <w:rPr>
          <w:rFonts w:hint="eastAsia"/>
          <w:sz w:val="18"/>
          <w:szCs w:val="18"/>
        </w:rPr>
        <w:t>原端口配置属性界面：</w:t>
      </w:r>
    </w:p>
    <w:p w:rsidR="00F561DF" w:rsidRPr="002008B8" w:rsidRDefault="009D34C5" w:rsidP="00065D84">
      <w:pPr>
        <w:jc w:val="center"/>
        <w:rPr>
          <w:color w:val="FF0000"/>
          <w:sz w:val="18"/>
          <w:szCs w:val="18"/>
        </w:rPr>
      </w:pPr>
      <w:r>
        <w:rPr>
          <w:rFonts w:hint="eastAsia"/>
          <w:noProof/>
          <w:color w:val="FF0000"/>
          <w:sz w:val="18"/>
          <w:szCs w:val="18"/>
        </w:rPr>
        <w:drawing>
          <wp:inline distT="0" distB="0" distL="0" distR="0">
            <wp:extent cx="5745480" cy="1017905"/>
            <wp:effectExtent l="1905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745480" cy="1017905"/>
                    </a:xfrm>
                    <a:prstGeom prst="rect">
                      <a:avLst/>
                    </a:prstGeom>
                    <a:noFill/>
                    <a:ln w="9525">
                      <a:noFill/>
                      <a:miter lim="800000"/>
                      <a:headEnd/>
                      <a:tailEnd/>
                    </a:ln>
                  </pic:spPr>
                </pic:pic>
              </a:graphicData>
            </a:graphic>
          </wp:inline>
        </w:drawing>
      </w:r>
    </w:p>
    <w:p w:rsidR="00F561DF" w:rsidRPr="002008B8" w:rsidRDefault="00F561DF" w:rsidP="00E03AEC">
      <w:pPr>
        <w:numPr>
          <w:ilvl w:val="0"/>
          <w:numId w:val="38"/>
        </w:numPr>
        <w:rPr>
          <w:color w:val="000000"/>
          <w:sz w:val="18"/>
          <w:szCs w:val="18"/>
        </w:rPr>
      </w:pPr>
      <w:bookmarkStart w:id="20" w:name="OLE_LINK18"/>
      <w:bookmarkStart w:id="21" w:name="OLE_LINK19"/>
      <w:r w:rsidRPr="002008B8">
        <w:rPr>
          <w:rFonts w:hint="eastAsia"/>
          <w:color w:val="000000"/>
          <w:sz w:val="18"/>
          <w:szCs w:val="18"/>
        </w:rPr>
        <w:t>优化后的界面：</w:t>
      </w:r>
    </w:p>
    <w:bookmarkEnd w:id="20"/>
    <w:bookmarkEnd w:id="21"/>
    <w:p w:rsidR="00E628D3" w:rsidRDefault="009D34C5" w:rsidP="00D612D0">
      <w:pPr>
        <w:spacing w:afterLines="50"/>
        <w:jc w:val="center"/>
      </w:pPr>
      <w:r>
        <w:rPr>
          <w:noProof/>
        </w:rPr>
        <w:drawing>
          <wp:inline distT="0" distB="0" distL="0" distR="0">
            <wp:extent cx="5874385" cy="86233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874385" cy="862330"/>
                    </a:xfrm>
                    <a:prstGeom prst="rect">
                      <a:avLst/>
                    </a:prstGeom>
                    <a:noFill/>
                    <a:ln w="9525">
                      <a:noFill/>
                      <a:miter lim="800000"/>
                      <a:headEnd/>
                      <a:tailEnd/>
                    </a:ln>
                  </pic:spPr>
                </pic:pic>
              </a:graphicData>
            </a:graphic>
          </wp:inline>
        </w:drawing>
      </w:r>
    </w:p>
    <w:p w:rsidR="00000000" w:rsidRDefault="00332705" w:rsidP="00D612D0">
      <w:pPr>
        <w:spacing w:afterLines="50" w:line="0" w:lineRule="atLeast"/>
        <w:ind w:left="6" w:firstLine="420"/>
        <w:rPr>
          <w:b/>
          <w:color w:val="000000"/>
          <w:szCs w:val="21"/>
        </w:rPr>
      </w:pPr>
      <w:r w:rsidRPr="008D2CB3">
        <w:rPr>
          <w:rFonts w:hint="eastAsia"/>
          <w:b/>
          <w:color w:val="000000"/>
          <w:szCs w:val="21"/>
        </w:rPr>
        <w:t>修改细节</w:t>
      </w:r>
      <w:r w:rsidR="009774CF" w:rsidRPr="008D2CB3">
        <w:rPr>
          <w:rFonts w:hint="eastAsia"/>
          <w:b/>
          <w:color w:val="000000"/>
          <w:szCs w:val="21"/>
        </w:rPr>
        <w:t>说明：</w:t>
      </w:r>
    </w:p>
    <w:p w:rsidR="009774CF" w:rsidRPr="008D2CB3" w:rsidRDefault="00D11C23" w:rsidP="00E03AEC">
      <w:pPr>
        <w:numPr>
          <w:ilvl w:val="0"/>
          <w:numId w:val="28"/>
        </w:numPr>
        <w:spacing w:line="0" w:lineRule="atLeast"/>
        <w:ind w:left="851" w:hanging="425"/>
        <w:rPr>
          <w:rFonts w:ascii="宋体" w:hAnsi="宋体"/>
          <w:color w:val="000000"/>
          <w:sz w:val="18"/>
          <w:szCs w:val="18"/>
        </w:rPr>
      </w:pPr>
      <w:r w:rsidRPr="008D2CB3">
        <w:rPr>
          <w:rFonts w:hint="eastAsia"/>
          <w:color w:val="000000"/>
          <w:sz w:val="18"/>
          <w:szCs w:val="18"/>
        </w:rPr>
        <w:t>端口属性页面的标题改成端口信息</w:t>
      </w:r>
      <w:r w:rsidR="009774CF" w:rsidRPr="008D2CB3">
        <w:rPr>
          <w:rFonts w:hint="eastAsia"/>
          <w:color w:val="000000"/>
          <w:sz w:val="18"/>
          <w:szCs w:val="18"/>
        </w:rPr>
        <w:t>；</w:t>
      </w:r>
    </w:p>
    <w:p w:rsidR="009774CF" w:rsidRPr="008D2CB3" w:rsidRDefault="00D11C23" w:rsidP="00E03AEC">
      <w:pPr>
        <w:numPr>
          <w:ilvl w:val="0"/>
          <w:numId w:val="28"/>
        </w:numPr>
        <w:spacing w:line="0" w:lineRule="atLeast"/>
        <w:ind w:left="851" w:hanging="425"/>
        <w:rPr>
          <w:rFonts w:ascii="宋体" w:hAnsi="宋体"/>
          <w:color w:val="000000"/>
          <w:sz w:val="18"/>
          <w:szCs w:val="18"/>
        </w:rPr>
      </w:pPr>
      <w:r w:rsidRPr="008D2CB3">
        <w:rPr>
          <w:rFonts w:hint="eastAsia"/>
          <w:color w:val="000000"/>
          <w:sz w:val="18"/>
          <w:szCs w:val="18"/>
        </w:rPr>
        <w:t>端口状态信息</w:t>
      </w:r>
      <w:r w:rsidR="008D2CB3" w:rsidRPr="008D2CB3">
        <w:rPr>
          <w:rFonts w:hint="eastAsia"/>
          <w:color w:val="000000"/>
          <w:sz w:val="18"/>
          <w:szCs w:val="18"/>
        </w:rPr>
        <w:t>字体为蓝色字体（包括启用状态、</w:t>
      </w:r>
      <w:r w:rsidR="00332705" w:rsidRPr="008D2CB3">
        <w:rPr>
          <w:rFonts w:hint="eastAsia"/>
          <w:color w:val="000000"/>
          <w:sz w:val="18"/>
          <w:szCs w:val="18"/>
        </w:rPr>
        <w:t>连接</w:t>
      </w:r>
      <w:r w:rsidR="008D2CB3" w:rsidRPr="008D2CB3">
        <w:rPr>
          <w:rFonts w:hint="eastAsia"/>
          <w:color w:val="000000"/>
          <w:sz w:val="18"/>
          <w:szCs w:val="18"/>
        </w:rPr>
        <w:t>状态</w:t>
      </w:r>
      <w:r w:rsidR="00332705" w:rsidRPr="008D2CB3">
        <w:rPr>
          <w:rFonts w:hint="eastAsia"/>
          <w:color w:val="000000"/>
          <w:sz w:val="18"/>
          <w:szCs w:val="18"/>
        </w:rPr>
        <w:t>、速率双工、邻居信息），配置信息为黑色字体</w:t>
      </w:r>
      <w:r w:rsidR="009774CF" w:rsidRPr="008D2CB3">
        <w:rPr>
          <w:rFonts w:hint="eastAsia"/>
          <w:color w:val="000000"/>
          <w:sz w:val="18"/>
          <w:szCs w:val="18"/>
        </w:rPr>
        <w:t>；</w:t>
      </w:r>
    </w:p>
    <w:p w:rsidR="00D11C23" w:rsidRPr="008D2CB3" w:rsidRDefault="00D11C23" w:rsidP="00E03AEC">
      <w:pPr>
        <w:numPr>
          <w:ilvl w:val="0"/>
          <w:numId w:val="28"/>
        </w:numPr>
        <w:spacing w:line="0" w:lineRule="atLeast"/>
        <w:ind w:left="851" w:hanging="425"/>
        <w:rPr>
          <w:rFonts w:ascii="宋体" w:hAnsi="宋体"/>
          <w:color w:val="000000"/>
          <w:sz w:val="18"/>
          <w:szCs w:val="18"/>
        </w:rPr>
      </w:pPr>
      <w:r w:rsidRPr="008D2CB3">
        <w:rPr>
          <w:rFonts w:hint="eastAsia"/>
          <w:color w:val="000000"/>
          <w:sz w:val="18"/>
          <w:szCs w:val="18"/>
        </w:rPr>
        <w:t>去掉了</w:t>
      </w:r>
      <w:r w:rsidRPr="008D2CB3">
        <w:rPr>
          <w:rFonts w:hint="eastAsia"/>
          <w:color w:val="000000"/>
          <w:sz w:val="18"/>
          <w:szCs w:val="18"/>
        </w:rPr>
        <w:t>MDI/MDIX</w:t>
      </w:r>
      <w:r w:rsidRPr="008D2CB3">
        <w:rPr>
          <w:rFonts w:hint="eastAsia"/>
          <w:color w:val="000000"/>
          <w:sz w:val="18"/>
          <w:szCs w:val="18"/>
        </w:rPr>
        <w:t>的配置信息和状态信息</w:t>
      </w:r>
      <w:r w:rsidR="009774CF" w:rsidRPr="008D2CB3">
        <w:rPr>
          <w:rFonts w:hint="eastAsia"/>
          <w:color w:val="000000"/>
          <w:sz w:val="18"/>
          <w:szCs w:val="18"/>
        </w:rPr>
        <w:t>；</w:t>
      </w:r>
    </w:p>
    <w:p w:rsidR="000C6513" w:rsidRDefault="000C6513" w:rsidP="009E15E5">
      <w:pPr>
        <w:ind w:left="426"/>
        <w:rPr>
          <w:color w:val="FF0000"/>
          <w:sz w:val="18"/>
          <w:szCs w:val="18"/>
        </w:rPr>
      </w:pPr>
    </w:p>
    <w:p w:rsidR="009E15E5" w:rsidRPr="002008B8" w:rsidRDefault="009E15E5" w:rsidP="008D2CB3">
      <w:pPr>
        <w:numPr>
          <w:ilvl w:val="0"/>
          <w:numId w:val="38"/>
        </w:numPr>
        <w:rPr>
          <w:sz w:val="18"/>
          <w:szCs w:val="18"/>
        </w:rPr>
      </w:pPr>
      <w:r w:rsidRPr="002008B8">
        <w:rPr>
          <w:rFonts w:hint="eastAsia"/>
          <w:sz w:val="18"/>
          <w:szCs w:val="18"/>
        </w:rPr>
        <w:t>原端口状态字段：</w:t>
      </w:r>
    </w:p>
    <w:tbl>
      <w:tblPr>
        <w:tblW w:w="9023" w:type="dxa"/>
        <w:jc w:val="center"/>
        <w:tblInd w:w="8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850"/>
        <w:gridCol w:w="1418"/>
        <w:gridCol w:w="708"/>
        <w:gridCol w:w="1418"/>
        <w:gridCol w:w="1559"/>
        <w:gridCol w:w="851"/>
        <w:gridCol w:w="1417"/>
        <w:gridCol w:w="802"/>
      </w:tblGrid>
      <w:tr w:rsidR="008D2CB3" w:rsidRPr="002008B8" w:rsidTr="008D2CB3">
        <w:trPr>
          <w:jc w:val="center"/>
        </w:trPr>
        <w:tc>
          <w:tcPr>
            <w:tcW w:w="850" w:type="dxa"/>
            <w:tcBorders>
              <w:top w:val="single" w:sz="12" w:space="0" w:color="000000"/>
              <w:left w:val="single" w:sz="12" w:space="0" w:color="000000"/>
              <w:bottom w:val="single" w:sz="6" w:space="0" w:color="000000"/>
              <w:right w:val="single" w:sz="6" w:space="0" w:color="000000"/>
            </w:tcBorders>
          </w:tcPr>
          <w:p w:rsidR="009E15E5" w:rsidRPr="002008B8" w:rsidRDefault="009E15E5" w:rsidP="00256DA4">
            <w:pPr>
              <w:spacing w:line="0" w:lineRule="atLeast"/>
              <w:rPr>
                <w:sz w:val="18"/>
                <w:szCs w:val="18"/>
              </w:rPr>
            </w:pPr>
            <w:r w:rsidRPr="002008B8">
              <w:rPr>
                <w:rFonts w:hint="eastAsia"/>
                <w:sz w:val="18"/>
                <w:szCs w:val="18"/>
              </w:rPr>
              <w:t>位</w:t>
            </w:r>
          </w:p>
        </w:tc>
        <w:tc>
          <w:tcPr>
            <w:tcW w:w="1418" w:type="dxa"/>
            <w:tcBorders>
              <w:top w:val="single" w:sz="12" w:space="0" w:color="000000"/>
              <w:left w:val="single" w:sz="6" w:space="0" w:color="000000"/>
              <w:bottom w:val="single" w:sz="6" w:space="0" w:color="000000"/>
              <w:right w:val="single" w:sz="6" w:space="0" w:color="000000"/>
            </w:tcBorders>
          </w:tcPr>
          <w:p w:rsidR="009E15E5" w:rsidRPr="002008B8" w:rsidRDefault="009E15E5" w:rsidP="00256DA4">
            <w:pPr>
              <w:spacing w:line="0" w:lineRule="atLeast"/>
              <w:rPr>
                <w:sz w:val="18"/>
                <w:szCs w:val="18"/>
              </w:rPr>
            </w:pPr>
            <w:r w:rsidRPr="002008B8">
              <w:rPr>
                <w:sz w:val="18"/>
                <w:szCs w:val="18"/>
              </w:rPr>
              <w:t>Bit7</w:t>
            </w:r>
          </w:p>
          <w:p w:rsidR="009E15E5" w:rsidRPr="002008B8" w:rsidRDefault="009E15E5" w:rsidP="00256DA4">
            <w:pPr>
              <w:spacing w:line="0" w:lineRule="atLeast"/>
              <w:rPr>
                <w:sz w:val="18"/>
                <w:szCs w:val="18"/>
              </w:rPr>
            </w:pPr>
            <w:r w:rsidRPr="002008B8">
              <w:rPr>
                <w:rFonts w:hint="eastAsia"/>
                <w:sz w:val="18"/>
                <w:szCs w:val="18"/>
              </w:rPr>
              <w:t>连接状态</w:t>
            </w:r>
          </w:p>
        </w:tc>
        <w:tc>
          <w:tcPr>
            <w:tcW w:w="708" w:type="dxa"/>
            <w:tcBorders>
              <w:top w:val="single" w:sz="12" w:space="0" w:color="000000"/>
              <w:left w:val="single" w:sz="6" w:space="0" w:color="000000"/>
              <w:bottom w:val="single" w:sz="6" w:space="0" w:color="000000"/>
              <w:right w:val="single" w:sz="6" w:space="0" w:color="000000"/>
            </w:tcBorders>
          </w:tcPr>
          <w:p w:rsidR="009E15E5" w:rsidRPr="002008B8" w:rsidRDefault="009E15E5" w:rsidP="00256DA4">
            <w:pPr>
              <w:spacing w:line="0" w:lineRule="atLeast"/>
              <w:rPr>
                <w:sz w:val="18"/>
                <w:szCs w:val="18"/>
              </w:rPr>
            </w:pPr>
            <w:r w:rsidRPr="002008B8">
              <w:rPr>
                <w:sz w:val="18"/>
                <w:szCs w:val="18"/>
              </w:rPr>
              <w:t>Bit6</w:t>
            </w:r>
          </w:p>
          <w:p w:rsidR="009E15E5" w:rsidRPr="002008B8" w:rsidRDefault="009E15E5" w:rsidP="00256DA4">
            <w:pPr>
              <w:spacing w:line="0" w:lineRule="atLeast"/>
              <w:rPr>
                <w:sz w:val="18"/>
                <w:szCs w:val="18"/>
              </w:rPr>
            </w:pPr>
            <w:r w:rsidRPr="002008B8">
              <w:rPr>
                <w:rFonts w:hint="eastAsia"/>
                <w:sz w:val="18"/>
                <w:szCs w:val="18"/>
              </w:rPr>
              <w:t>预留</w:t>
            </w:r>
          </w:p>
        </w:tc>
        <w:tc>
          <w:tcPr>
            <w:tcW w:w="1418" w:type="dxa"/>
            <w:tcBorders>
              <w:top w:val="single" w:sz="12" w:space="0" w:color="000000"/>
              <w:left w:val="single" w:sz="6" w:space="0" w:color="000000"/>
              <w:bottom w:val="single" w:sz="6" w:space="0" w:color="000000"/>
              <w:right w:val="single" w:sz="6" w:space="0" w:color="000000"/>
            </w:tcBorders>
          </w:tcPr>
          <w:p w:rsidR="009E15E5" w:rsidRPr="002008B8" w:rsidRDefault="009E15E5" w:rsidP="00256DA4">
            <w:pPr>
              <w:spacing w:line="0" w:lineRule="atLeast"/>
              <w:rPr>
                <w:sz w:val="18"/>
                <w:szCs w:val="18"/>
              </w:rPr>
            </w:pPr>
            <w:r w:rsidRPr="002008B8">
              <w:rPr>
                <w:sz w:val="18"/>
                <w:szCs w:val="18"/>
              </w:rPr>
              <w:t>Bit5~4</w:t>
            </w:r>
          </w:p>
          <w:p w:rsidR="009E15E5" w:rsidRPr="002008B8" w:rsidRDefault="009E15E5" w:rsidP="00256DA4">
            <w:pPr>
              <w:spacing w:line="0" w:lineRule="atLeast"/>
              <w:rPr>
                <w:sz w:val="18"/>
                <w:szCs w:val="18"/>
              </w:rPr>
            </w:pPr>
            <w:r w:rsidRPr="002008B8">
              <w:rPr>
                <w:rFonts w:hint="eastAsia"/>
                <w:sz w:val="18"/>
                <w:szCs w:val="18"/>
              </w:rPr>
              <w:t>通信速率</w:t>
            </w:r>
          </w:p>
        </w:tc>
        <w:tc>
          <w:tcPr>
            <w:tcW w:w="1559" w:type="dxa"/>
            <w:tcBorders>
              <w:top w:val="single" w:sz="12" w:space="0" w:color="000000"/>
              <w:left w:val="single" w:sz="6" w:space="0" w:color="000000"/>
              <w:bottom w:val="single" w:sz="6" w:space="0" w:color="000000"/>
              <w:right w:val="single" w:sz="6" w:space="0" w:color="000000"/>
            </w:tcBorders>
          </w:tcPr>
          <w:p w:rsidR="009E15E5" w:rsidRPr="002008B8" w:rsidRDefault="009E15E5" w:rsidP="00256DA4">
            <w:pPr>
              <w:spacing w:line="0" w:lineRule="atLeast"/>
              <w:rPr>
                <w:sz w:val="18"/>
                <w:szCs w:val="18"/>
              </w:rPr>
            </w:pPr>
            <w:r w:rsidRPr="002008B8">
              <w:rPr>
                <w:sz w:val="18"/>
                <w:szCs w:val="18"/>
              </w:rPr>
              <w:t>Bit3</w:t>
            </w:r>
          </w:p>
          <w:p w:rsidR="009E15E5" w:rsidRPr="002008B8" w:rsidRDefault="009E15E5" w:rsidP="00256DA4">
            <w:pPr>
              <w:spacing w:line="0" w:lineRule="atLeast"/>
              <w:rPr>
                <w:sz w:val="18"/>
                <w:szCs w:val="18"/>
              </w:rPr>
            </w:pPr>
            <w:r w:rsidRPr="002008B8">
              <w:rPr>
                <w:rFonts w:hint="eastAsia"/>
                <w:sz w:val="18"/>
                <w:szCs w:val="18"/>
              </w:rPr>
              <w:t>双工模式</w:t>
            </w:r>
          </w:p>
        </w:tc>
        <w:tc>
          <w:tcPr>
            <w:tcW w:w="851" w:type="dxa"/>
            <w:tcBorders>
              <w:top w:val="single" w:sz="12" w:space="0" w:color="000000"/>
              <w:left w:val="single" w:sz="6" w:space="0" w:color="000000"/>
              <w:bottom w:val="single" w:sz="6" w:space="0" w:color="000000"/>
              <w:right w:val="single" w:sz="6" w:space="0" w:color="000000"/>
            </w:tcBorders>
          </w:tcPr>
          <w:p w:rsidR="009E15E5" w:rsidRPr="002008B8" w:rsidRDefault="009E15E5" w:rsidP="00256DA4">
            <w:pPr>
              <w:spacing w:line="0" w:lineRule="atLeast"/>
              <w:rPr>
                <w:sz w:val="18"/>
                <w:szCs w:val="18"/>
              </w:rPr>
            </w:pPr>
            <w:r w:rsidRPr="002008B8">
              <w:rPr>
                <w:sz w:val="18"/>
                <w:szCs w:val="18"/>
              </w:rPr>
              <w:t>Bit2</w:t>
            </w:r>
          </w:p>
          <w:p w:rsidR="009E15E5" w:rsidRPr="002008B8" w:rsidRDefault="009E15E5" w:rsidP="00256DA4">
            <w:pPr>
              <w:spacing w:line="0" w:lineRule="atLeast"/>
              <w:rPr>
                <w:sz w:val="18"/>
                <w:szCs w:val="18"/>
              </w:rPr>
            </w:pPr>
            <w:r w:rsidRPr="002008B8">
              <w:rPr>
                <w:rFonts w:hint="eastAsia"/>
                <w:sz w:val="18"/>
                <w:szCs w:val="18"/>
              </w:rPr>
              <w:t>预留</w:t>
            </w:r>
          </w:p>
        </w:tc>
        <w:tc>
          <w:tcPr>
            <w:tcW w:w="1417" w:type="dxa"/>
            <w:tcBorders>
              <w:top w:val="single" w:sz="12" w:space="0" w:color="000000"/>
              <w:left w:val="single" w:sz="6" w:space="0" w:color="000000"/>
              <w:bottom w:val="single" w:sz="6" w:space="0" w:color="000000"/>
              <w:right w:val="single" w:sz="6" w:space="0" w:color="000000"/>
            </w:tcBorders>
          </w:tcPr>
          <w:p w:rsidR="009E15E5" w:rsidRPr="002008B8" w:rsidRDefault="009E15E5" w:rsidP="00256DA4">
            <w:pPr>
              <w:spacing w:line="0" w:lineRule="atLeast"/>
              <w:rPr>
                <w:sz w:val="18"/>
                <w:szCs w:val="18"/>
              </w:rPr>
            </w:pPr>
            <w:r w:rsidRPr="002008B8">
              <w:rPr>
                <w:sz w:val="18"/>
                <w:szCs w:val="18"/>
              </w:rPr>
              <w:t>Bit1</w:t>
            </w:r>
          </w:p>
          <w:p w:rsidR="009E15E5" w:rsidRPr="002008B8" w:rsidRDefault="009E15E5" w:rsidP="00256DA4">
            <w:pPr>
              <w:spacing w:line="0" w:lineRule="atLeast"/>
              <w:rPr>
                <w:sz w:val="18"/>
                <w:szCs w:val="18"/>
              </w:rPr>
            </w:pPr>
            <w:r w:rsidRPr="002008B8">
              <w:rPr>
                <w:sz w:val="18"/>
                <w:szCs w:val="18"/>
              </w:rPr>
              <w:t>MDI/MDIX</w:t>
            </w:r>
          </w:p>
        </w:tc>
        <w:tc>
          <w:tcPr>
            <w:tcW w:w="802" w:type="dxa"/>
            <w:tcBorders>
              <w:top w:val="single" w:sz="12" w:space="0" w:color="000000"/>
              <w:left w:val="single" w:sz="6" w:space="0" w:color="000000"/>
              <w:bottom w:val="single" w:sz="6" w:space="0" w:color="000000"/>
              <w:right w:val="single" w:sz="12" w:space="0" w:color="000000"/>
            </w:tcBorders>
          </w:tcPr>
          <w:p w:rsidR="009E15E5" w:rsidRPr="002008B8" w:rsidRDefault="009E15E5" w:rsidP="00256DA4">
            <w:pPr>
              <w:spacing w:line="0" w:lineRule="atLeast"/>
              <w:rPr>
                <w:sz w:val="18"/>
                <w:szCs w:val="18"/>
              </w:rPr>
            </w:pPr>
            <w:r w:rsidRPr="002008B8">
              <w:rPr>
                <w:sz w:val="18"/>
                <w:szCs w:val="18"/>
              </w:rPr>
              <w:t>Bit0</w:t>
            </w:r>
          </w:p>
          <w:p w:rsidR="009E15E5" w:rsidRPr="002008B8" w:rsidRDefault="009E15E5" w:rsidP="00256DA4">
            <w:pPr>
              <w:spacing w:line="0" w:lineRule="atLeast"/>
              <w:rPr>
                <w:sz w:val="18"/>
                <w:szCs w:val="18"/>
              </w:rPr>
            </w:pPr>
            <w:r w:rsidRPr="002008B8">
              <w:rPr>
                <w:rFonts w:hint="eastAsia"/>
                <w:sz w:val="18"/>
                <w:szCs w:val="18"/>
              </w:rPr>
              <w:t>预留</w:t>
            </w:r>
          </w:p>
        </w:tc>
      </w:tr>
      <w:tr w:rsidR="008D2CB3" w:rsidRPr="002008B8" w:rsidTr="008D2CB3">
        <w:trPr>
          <w:jc w:val="center"/>
        </w:trPr>
        <w:tc>
          <w:tcPr>
            <w:tcW w:w="850" w:type="dxa"/>
            <w:tcBorders>
              <w:top w:val="single" w:sz="6" w:space="0" w:color="000000"/>
              <w:left w:val="single" w:sz="12" w:space="0" w:color="000000"/>
              <w:bottom w:val="single" w:sz="12" w:space="0" w:color="000000"/>
              <w:right w:val="single" w:sz="6" w:space="0" w:color="000000"/>
            </w:tcBorders>
          </w:tcPr>
          <w:p w:rsidR="009E15E5" w:rsidRPr="002008B8" w:rsidRDefault="009E15E5" w:rsidP="00256DA4">
            <w:pPr>
              <w:spacing w:line="0" w:lineRule="atLeast"/>
              <w:rPr>
                <w:sz w:val="18"/>
                <w:szCs w:val="18"/>
              </w:rPr>
            </w:pPr>
            <w:r w:rsidRPr="002008B8">
              <w:rPr>
                <w:rFonts w:hint="eastAsia"/>
                <w:sz w:val="18"/>
                <w:szCs w:val="18"/>
              </w:rPr>
              <w:t>意义</w:t>
            </w:r>
          </w:p>
        </w:tc>
        <w:tc>
          <w:tcPr>
            <w:tcW w:w="1418" w:type="dxa"/>
            <w:tcBorders>
              <w:top w:val="single" w:sz="6" w:space="0" w:color="000000"/>
              <w:left w:val="single" w:sz="6" w:space="0" w:color="000000"/>
              <w:bottom w:val="single" w:sz="12" w:space="0" w:color="000000"/>
              <w:right w:val="single" w:sz="6" w:space="0" w:color="000000"/>
            </w:tcBorders>
          </w:tcPr>
          <w:p w:rsidR="009E15E5" w:rsidRPr="002008B8" w:rsidRDefault="009E15E5" w:rsidP="00256DA4">
            <w:pPr>
              <w:spacing w:line="0" w:lineRule="atLeast"/>
              <w:rPr>
                <w:sz w:val="18"/>
                <w:szCs w:val="18"/>
              </w:rPr>
            </w:pPr>
            <w:r w:rsidRPr="002008B8">
              <w:rPr>
                <w:sz w:val="18"/>
                <w:szCs w:val="18"/>
              </w:rPr>
              <w:t>1:Link up</w:t>
            </w:r>
          </w:p>
          <w:p w:rsidR="009E15E5" w:rsidRPr="002008B8" w:rsidRDefault="009E15E5" w:rsidP="00256DA4">
            <w:pPr>
              <w:spacing w:line="0" w:lineRule="atLeast"/>
              <w:rPr>
                <w:sz w:val="18"/>
                <w:szCs w:val="18"/>
              </w:rPr>
            </w:pPr>
            <w:r w:rsidRPr="002008B8">
              <w:rPr>
                <w:sz w:val="18"/>
                <w:szCs w:val="18"/>
              </w:rPr>
              <w:t>0:Link down</w:t>
            </w:r>
          </w:p>
        </w:tc>
        <w:tc>
          <w:tcPr>
            <w:tcW w:w="708" w:type="dxa"/>
            <w:tcBorders>
              <w:top w:val="single" w:sz="6" w:space="0" w:color="000000"/>
              <w:left w:val="single" w:sz="6" w:space="0" w:color="000000"/>
              <w:bottom w:val="single" w:sz="12" w:space="0" w:color="000000"/>
              <w:right w:val="single" w:sz="6" w:space="0" w:color="000000"/>
            </w:tcBorders>
          </w:tcPr>
          <w:p w:rsidR="009E15E5" w:rsidRPr="002008B8" w:rsidRDefault="009E15E5" w:rsidP="00256DA4">
            <w:pPr>
              <w:spacing w:line="0" w:lineRule="atLeast"/>
              <w:rPr>
                <w:sz w:val="18"/>
                <w:szCs w:val="18"/>
              </w:rPr>
            </w:pPr>
            <w:r w:rsidRPr="002008B8">
              <w:rPr>
                <w:sz w:val="18"/>
                <w:szCs w:val="18"/>
              </w:rPr>
              <w:t>0</w:t>
            </w:r>
          </w:p>
        </w:tc>
        <w:tc>
          <w:tcPr>
            <w:tcW w:w="1418" w:type="dxa"/>
            <w:tcBorders>
              <w:top w:val="single" w:sz="6" w:space="0" w:color="000000"/>
              <w:left w:val="single" w:sz="6" w:space="0" w:color="000000"/>
              <w:bottom w:val="single" w:sz="12" w:space="0" w:color="000000"/>
              <w:right w:val="single" w:sz="6" w:space="0" w:color="000000"/>
            </w:tcBorders>
          </w:tcPr>
          <w:p w:rsidR="008D2CB3" w:rsidRPr="002008B8" w:rsidRDefault="009E15E5" w:rsidP="00256DA4">
            <w:pPr>
              <w:spacing w:line="0" w:lineRule="atLeast"/>
              <w:rPr>
                <w:sz w:val="18"/>
                <w:szCs w:val="18"/>
              </w:rPr>
            </w:pPr>
            <w:r w:rsidRPr="002008B8">
              <w:rPr>
                <w:sz w:val="18"/>
                <w:szCs w:val="18"/>
              </w:rPr>
              <w:t>10:1000M</w:t>
            </w:r>
            <w:r w:rsidRPr="002008B8">
              <w:rPr>
                <w:rFonts w:hint="eastAsia"/>
                <w:sz w:val="18"/>
                <w:szCs w:val="18"/>
              </w:rPr>
              <w:t xml:space="preserve"> </w:t>
            </w:r>
          </w:p>
          <w:p w:rsidR="009E15E5" w:rsidRPr="002008B8" w:rsidRDefault="009E15E5" w:rsidP="00256DA4">
            <w:pPr>
              <w:spacing w:line="0" w:lineRule="atLeast"/>
              <w:rPr>
                <w:sz w:val="18"/>
                <w:szCs w:val="18"/>
              </w:rPr>
            </w:pPr>
            <w:r w:rsidRPr="002008B8">
              <w:rPr>
                <w:sz w:val="18"/>
                <w:szCs w:val="18"/>
              </w:rPr>
              <w:t>01:100M</w:t>
            </w:r>
          </w:p>
          <w:p w:rsidR="009E15E5" w:rsidRPr="002008B8" w:rsidRDefault="009E15E5" w:rsidP="00256DA4">
            <w:pPr>
              <w:spacing w:line="0" w:lineRule="atLeast"/>
              <w:rPr>
                <w:sz w:val="18"/>
                <w:szCs w:val="18"/>
              </w:rPr>
            </w:pPr>
            <w:r w:rsidRPr="002008B8">
              <w:rPr>
                <w:sz w:val="18"/>
                <w:szCs w:val="18"/>
              </w:rPr>
              <w:t>00:10M</w:t>
            </w:r>
          </w:p>
        </w:tc>
        <w:tc>
          <w:tcPr>
            <w:tcW w:w="1559" w:type="dxa"/>
            <w:tcBorders>
              <w:top w:val="single" w:sz="6" w:space="0" w:color="000000"/>
              <w:left w:val="single" w:sz="6" w:space="0" w:color="000000"/>
              <w:bottom w:val="single" w:sz="12" w:space="0" w:color="000000"/>
              <w:right w:val="single" w:sz="6" w:space="0" w:color="000000"/>
            </w:tcBorders>
          </w:tcPr>
          <w:p w:rsidR="009E15E5" w:rsidRPr="002008B8" w:rsidRDefault="009E15E5" w:rsidP="00256DA4">
            <w:pPr>
              <w:spacing w:line="0" w:lineRule="atLeast"/>
              <w:rPr>
                <w:sz w:val="18"/>
                <w:szCs w:val="18"/>
              </w:rPr>
            </w:pPr>
            <w:r w:rsidRPr="002008B8">
              <w:rPr>
                <w:sz w:val="18"/>
                <w:szCs w:val="18"/>
              </w:rPr>
              <w:t>1:</w:t>
            </w:r>
            <w:r w:rsidRPr="002008B8">
              <w:rPr>
                <w:rFonts w:hint="eastAsia"/>
                <w:sz w:val="18"/>
                <w:szCs w:val="18"/>
              </w:rPr>
              <w:t>全双工</w:t>
            </w:r>
          </w:p>
          <w:p w:rsidR="009E15E5" w:rsidRPr="002008B8" w:rsidRDefault="009E15E5" w:rsidP="00256DA4">
            <w:pPr>
              <w:spacing w:line="0" w:lineRule="atLeast"/>
              <w:rPr>
                <w:sz w:val="18"/>
                <w:szCs w:val="18"/>
              </w:rPr>
            </w:pPr>
            <w:r w:rsidRPr="002008B8">
              <w:rPr>
                <w:sz w:val="18"/>
                <w:szCs w:val="18"/>
              </w:rPr>
              <w:t>0:</w:t>
            </w:r>
            <w:r w:rsidRPr="002008B8">
              <w:rPr>
                <w:rFonts w:hint="eastAsia"/>
                <w:sz w:val="18"/>
                <w:szCs w:val="18"/>
              </w:rPr>
              <w:t>半双工</w:t>
            </w:r>
          </w:p>
        </w:tc>
        <w:tc>
          <w:tcPr>
            <w:tcW w:w="851" w:type="dxa"/>
            <w:tcBorders>
              <w:top w:val="single" w:sz="6" w:space="0" w:color="000000"/>
              <w:left w:val="single" w:sz="6" w:space="0" w:color="000000"/>
              <w:bottom w:val="single" w:sz="12" w:space="0" w:color="000000"/>
              <w:right w:val="single" w:sz="6" w:space="0" w:color="000000"/>
            </w:tcBorders>
          </w:tcPr>
          <w:p w:rsidR="009E15E5" w:rsidRPr="002008B8" w:rsidRDefault="009E15E5" w:rsidP="00256DA4">
            <w:pPr>
              <w:spacing w:line="0" w:lineRule="atLeast"/>
              <w:rPr>
                <w:sz w:val="18"/>
                <w:szCs w:val="18"/>
              </w:rPr>
            </w:pPr>
            <w:r w:rsidRPr="002008B8">
              <w:rPr>
                <w:sz w:val="18"/>
                <w:szCs w:val="18"/>
              </w:rPr>
              <w:t>0</w:t>
            </w:r>
          </w:p>
        </w:tc>
        <w:tc>
          <w:tcPr>
            <w:tcW w:w="1417" w:type="dxa"/>
            <w:tcBorders>
              <w:top w:val="single" w:sz="6" w:space="0" w:color="000000"/>
              <w:left w:val="single" w:sz="6" w:space="0" w:color="000000"/>
              <w:bottom w:val="single" w:sz="12" w:space="0" w:color="000000"/>
              <w:right w:val="single" w:sz="6" w:space="0" w:color="000000"/>
            </w:tcBorders>
          </w:tcPr>
          <w:p w:rsidR="009E15E5" w:rsidRPr="002008B8" w:rsidRDefault="009E15E5" w:rsidP="00256DA4">
            <w:pPr>
              <w:spacing w:line="0" w:lineRule="atLeast"/>
              <w:rPr>
                <w:sz w:val="18"/>
                <w:szCs w:val="18"/>
              </w:rPr>
            </w:pPr>
            <w:r w:rsidRPr="002008B8">
              <w:rPr>
                <w:sz w:val="18"/>
                <w:szCs w:val="18"/>
              </w:rPr>
              <w:t>1:MDI</w:t>
            </w:r>
          </w:p>
          <w:p w:rsidR="009E15E5" w:rsidRPr="002008B8" w:rsidRDefault="009E15E5" w:rsidP="00256DA4">
            <w:pPr>
              <w:spacing w:line="0" w:lineRule="atLeast"/>
              <w:rPr>
                <w:sz w:val="18"/>
                <w:szCs w:val="18"/>
              </w:rPr>
            </w:pPr>
            <w:r w:rsidRPr="002008B8">
              <w:rPr>
                <w:sz w:val="18"/>
                <w:szCs w:val="18"/>
              </w:rPr>
              <w:t>0:MDIX</w:t>
            </w:r>
          </w:p>
        </w:tc>
        <w:tc>
          <w:tcPr>
            <w:tcW w:w="802" w:type="dxa"/>
            <w:tcBorders>
              <w:top w:val="single" w:sz="6" w:space="0" w:color="000000"/>
              <w:left w:val="single" w:sz="6" w:space="0" w:color="000000"/>
              <w:bottom w:val="single" w:sz="12" w:space="0" w:color="000000"/>
              <w:right w:val="single" w:sz="12" w:space="0" w:color="000000"/>
            </w:tcBorders>
          </w:tcPr>
          <w:p w:rsidR="009E15E5" w:rsidRPr="002008B8" w:rsidRDefault="009E15E5" w:rsidP="00256DA4">
            <w:pPr>
              <w:spacing w:line="0" w:lineRule="atLeast"/>
              <w:rPr>
                <w:sz w:val="18"/>
                <w:szCs w:val="18"/>
              </w:rPr>
            </w:pPr>
            <w:r w:rsidRPr="002008B8">
              <w:rPr>
                <w:sz w:val="18"/>
                <w:szCs w:val="18"/>
              </w:rPr>
              <w:t>0</w:t>
            </w:r>
          </w:p>
        </w:tc>
      </w:tr>
    </w:tbl>
    <w:p w:rsidR="009E15E5" w:rsidRPr="002008B8" w:rsidRDefault="009E15E5" w:rsidP="008D2CB3">
      <w:pPr>
        <w:numPr>
          <w:ilvl w:val="0"/>
          <w:numId w:val="38"/>
        </w:numPr>
        <w:rPr>
          <w:color w:val="000000"/>
          <w:sz w:val="18"/>
          <w:szCs w:val="18"/>
        </w:rPr>
      </w:pPr>
      <w:r w:rsidRPr="002008B8">
        <w:rPr>
          <w:rFonts w:hint="eastAsia"/>
          <w:color w:val="000000"/>
          <w:sz w:val="18"/>
          <w:szCs w:val="18"/>
        </w:rPr>
        <w:t>优化后端口状态字段：</w:t>
      </w:r>
    </w:p>
    <w:tbl>
      <w:tblPr>
        <w:tblW w:w="9042" w:type="dxa"/>
        <w:jc w:val="center"/>
        <w:tblInd w:w="72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708"/>
        <w:gridCol w:w="1397"/>
        <w:gridCol w:w="709"/>
        <w:gridCol w:w="1417"/>
        <w:gridCol w:w="1155"/>
        <w:gridCol w:w="2552"/>
        <w:gridCol w:w="1104"/>
      </w:tblGrid>
      <w:tr w:rsidR="00A24CC4" w:rsidTr="008D2CB3">
        <w:trPr>
          <w:jc w:val="center"/>
        </w:trPr>
        <w:tc>
          <w:tcPr>
            <w:tcW w:w="708" w:type="dxa"/>
            <w:tcBorders>
              <w:top w:val="single" w:sz="12" w:space="0" w:color="000000"/>
              <w:left w:val="single" w:sz="12" w:space="0" w:color="000000"/>
              <w:bottom w:val="single" w:sz="6" w:space="0" w:color="000000"/>
              <w:right w:val="single" w:sz="6" w:space="0" w:color="000000"/>
            </w:tcBorders>
          </w:tcPr>
          <w:p w:rsidR="00A24CC4" w:rsidRPr="00256DA4" w:rsidRDefault="00A24CC4" w:rsidP="00256DA4">
            <w:pPr>
              <w:spacing w:line="0" w:lineRule="atLeast"/>
              <w:rPr>
                <w:sz w:val="18"/>
                <w:szCs w:val="18"/>
              </w:rPr>
            </w:pPr>
            <w:r w:rsidRPr="00256DA4">
              <w:rPr>
                <w:rFonts w:hint="eastAsia"/>
                <w:sz w:val="18"/>
                <w:szCs w:val="18"/>
              </w:rPr>
              <w:t>位</w:t>
            </w:r>
          </w:p>
        </w:tc>
        <w:tc>
          <w:tcPr>
            <w:tcW w:w="1397" w:type="dxa"/>
            <w:tcBorders>
              <w:top w:val="single" w:sz="12" w:space="0" w:color="000000"/>
              <w:left w:val="single" w:sz="6" w:space="0" w:color="000000"/>
              <w:bottom w:val="single" w:sz="6" w:space="0" w:color="000000"/>
              <w:right w:val="single" w:sz="6" w:space="0" w:color="000000"/>
            </w:tcBorders>
          </w:tcPr>
          <w:p w:rsidR="00A24CC4" w:rsidRPr="00256DA4" w:rsidRDefault="00A24CC4" w:rsidP="00256DA4">
            <w:pPr>
              <w:spacing w:line="0" w:lineRule="atLeast"/>
              <w:rPr>
                <w:sz w:val="18"/>
                <w:szCs w:val="18"/>
              </w:rPr>
            </w:pPr>
            <w:r w:rsidRPr="00256DA4">
              <w:rPr>
                <w:sz w:val="18"/>
                <w:szCs w:val="18"/>
              </w:rPr>
              <w:t>Bit7</w:t>
            </w:r>
          </w:p>
          <w:p w:rsidR="00A24CC4" w:rsidRPr="00256DA4" w:rsidRDefault="00A24CC4" w:rsidP="00256DA4">
            <w:pPr>
              <w:spacing w:line="0" w:lineRule="atLeast"/>
              <w:rPr>
                <w:sz w:val="18"/>
                <w:szCs w:val="18"/>
              </w:rPr>
            </w:pPr>
            <w:r w:rsidRPr="00256DA4">
              <w:rPr>
                <w:rFonts w:hint="eastAsia"/>
                <w:sz w:val="18"/>
                <w:szCs w:val="18"/>
              </w:rPr>
              <w:t>连接状态</w:t>
            </w:r>
          </w:p>
        </w:tc>
        <w:tc>
          <w:tcPr>
            <w:tcW w:w="709" w:type="dxa"/>
            <w:tcBorders>
              <w:top w:val="single" w:sz="12" w:space="0" w:color="000000"/>
              <w:left w:val="single" w:sz="6" w:space="0" w:color="000000"/>
              <w:bottom w:val="single" w:sz="6" w:space="0" w:color="000000"/>
              <w:right w:val="single" w:sz="6" w:space="0" w:color="000000"/>
            </w:tcBorders>
          </w:tcPr>
          <w:p w:rsidR="00A24CC4" w:rsidRPr="00256DA4" w:rsidRDefault="00A24CC4" w:rsidP="00256DA4">
            <w:pPr>
              <w:spacing w:line="0" w:lineRule="atLeast"/>
              <w:rPr>
                <w:sz w:val="18"/>
                <w:szCs w:val="18"/>
              </w:rPr>
            </w:pPr>
            <w:r w:rsidRPr="00256DA4">
              <w:rPr>
                <w:sz w:val="18"/>
                <w:szCs w:val="18"/>
              </w:rPr>
              <w:t>Bit6</w:t>
            </w:r>
          </w:p>
          <w:p w:rsidR="00A24CC4" w:rsidRPr="00256DA4" w:rsidRDefault="00A24CC4" w:rsidP="00256DA4">
            <w:pPr>
              <w:spacing w:line="0" w:lineRule="atLeast"/>
              <w:rPr>
                <w:sz w:val="18"/>
                <w:szCs w:val="18"/>
              </w:rPr>
            </w:pPr>
            <w:r w:rsidRPr="00256DA4">
              <w:rPr>
                <w:rFonts w:hint="eastAsia"/>
                <w:sz w:val="18"/>
                <w:szCs w:val="18"/>
              </w:rPr>
              <w:t>预留</w:t>
            </w:r>
          </w:p>
        </w:tc>
        <w:tc>
          <w:tcPr>
            <w:tcW w:w="1417" w:type="dxa"/>
            <w:tcBorders>
              <w:top w:val="single" w:sz="12" w:space="0" w:color="000000"/>
              <w:left w:val="single" w:sz="6" w:space="0" w:color="000000"/>
              <w:bottom w:val="single" w:sz="6" w:space="0" w:color="000000"/>
              <w:right w:val="single" w:sz="6" w:space="0" w:color="000000"/>
            </w:tcBorders>
          </w:tcPr>
          <w:p w:rsidR="00A24CC4" w:rsidRPr="00256DA4" w:rsidRDefault="00A24CC4" w:rsidP="00256DA4">
            <w:pPr>
              <w:spacing w:line="0" w:lineRule="atLeast"/>
              <w:rPr>
                <w:sz w:val="18"/>
                <w:szCs w:val="18"/>
              </w:rPr>
            </w:pPr>
            <w:r w:rsidRPr="00256DA4">
              <w:rPr>
                <w:sz w:val="18"/>
                <w:szCs w:val="18"/>
              </w:rPr>
              <w:t>Bit5~4</w:t>
            </w:r>
          </w:p>
          <w:p w:rsidR="00A24CC4" w:rsidRPr="00256DA4" w:rsidRDefault="00A24CC4" w:rsidP="00256DA4">
            <w:pPr>
              <w:spacing w:line="0" w:lineRule="atLeast"/>
              <w:rPr>
                <w:sz w:val="18"/>
                <w:szCs w:val="18"/>
              </w:rPr>
            </w:pPr>
            <w:r w:rsidRPr="00256DA4">
              <w:rPr>
                <w:rFonts w:hint="eastAsia"/>
                <w:sz w:val="18"/>
                <w:szCs w:val="18"/>
              </w:rPr>
              <w:t>通信速率</w:t>
            </w:r>
          </w:p>
        </w:tc>
        <w:tc>
          <w:tcPr>
            <w:tcW w:w="1155" w:type="dxa"/>
            <w:tcBorders>
              <w:top w:val="single" w:sz="12" w:space="0" w:color="000000"/>
              <w:left w:val="single" w:sz="6" w:space="0" w:color="000000"/>
              <w:bottom w:val="single" w:sz="6" w:space="0" w:color="000000"/>
              <w:right w:val="single" w:sz="6" w:space="0" w:color="000000"/>
            </w:tcBorders>
          </w:tcPr>
          <w:p w:rsidR="00A24CC4" w:rsidRPr="00256DA4" w:rsidRDefault="00A24CC4" w:rsidP="00256DA4">
            <w:pPr>
              <w:spacing w:line="0" w:lineRule="atLeast"/>
              <w:rPr>
                <w:sz w:val="18"/>
                <w:szCs w:val="18"/>
              </w:rPr>
            </w:pPr>
            <w:r w:rsidRPr="00256DA4">
              <w:rPr>
                <w:sz w:val="18"/>
                <w:szCs w:val="18"/>
              </w:rPr>
              <w:t>Bit3</w:t>
            </w:r>
          </w:p>
          <w:p w:rsidR="00A24CC4" w:rsidRPr="00256DA4" w:rsidRDefault="00A24CC4" w:rsidP="00256DA4">
            <w:pPr>
              <w:spacing w:line="0" w:lineRule="atLeast"/>
              <w:rPr>
                <w:sz w:val="18"/>
                <w:szCs w:val="18"/>
              </w:rPr>
            </w:pPr>
            <w:r w:rsidRPr="00256DA4">
              <w:rPr>
                <w:rFonts w:hint="eastAsia"/>
                <w:sz w:val="18"/>
                <w:szCs w:val="18"/>
              </w:rPr>
              <w:t>双工模式</w:t>
            </w:r>
          </w:p>
        </w:tc>
        <w:tc>
          <w:tcPr>
            <w:tcW w:w="2552" w:type="dxa"/>
            <w:tcBorders>
              <w:top w:val="single" w:sz="12" w:space="0" w:color="000000"/>
              <w:left w:val="single" w:sz="6" w:space="0" w:color="000000"/>
              <w:bottom w:val="single" w:sz="6" w:space="0" w:color="000000"/>
              <w:right w:val="single" w:sz="6" w:space="0" w:color="000000"/>
            </w:tcBorders>
          </w:tcPr>
          <w:p w:rsidR="00A24CC4" w:rsidRPr="00F25E0F" w:rsidRDefault="00A24CC4" w:rsidP="00256DA4">
            <w:pPr>
              <w:spacing w:line="0" w:lineRule="atLeast"/>
              <w:rPr>
                <w:color w:val="7030A0"/>
                <w:sz w:val="18"/>
                <w:szCs w:val="18"/>
              </w:rPr>
            </w:pPr>
            <w:r w:rsidRPr="00F25E0F">
              <w:rPr>
                <w:color w:val="7030A0"/>
                <w:sz w:val="18"/>
                <w:szCs w:val="18"/>
              </w:rPr>
              <w:t>Bit2</w:t>
            </w:r>
          </w:p>
          <w:p w:rsidR="00A24CC4" w:rsidRPr="00F25E0F" w:rsidRDefault="00A24CC4" w:rsidP="00256DA4">
            <w:pPr>
              <w:spacing w:line="0" w:lineRule="atLeast"/>
              <w:rPr>
                <w:color w:val="7030A0"/>
                <w:sz w:val="18"/>
                <w:szCs w:val="18"/>
              </w:rPr>
            </w:pPr>
            <w:r w:rsidRPr="00F25E0F">
              <w:rPr>
                <w:rFonts w:hint="eastAsia"/>
                <w:color w:val="7030A0"/>
                <w:sz w:val="18"/>
                <w:szCs w:val="18"/>
              </w:rPr>
              <w:t>启用状态</w:t>
            </w:r>
          </w:p>
        </w:tc>
        <w:tc>
          <w:tcPr>
            <w:tcW w:w="1104" w:type="dxa"/>
            <w:tcBorders>
              <w:top w:val="single" w:sz="12" w:space="0" w:color="000000"/>
              <w:left w:val="single" w:sz="6" w:space="0" w:color="000000"/>
              <w:bottom w:val="single" w:sz="6" w:space="0" w:color="000000"/>
              <w:right w:val="single" w:sz="12" w:space="0" w:color="000000"/>
            </w:tcBorders>
          </w:tcPr>
          <w:p w:rsidR="00A24CC4" w:rsidRPr="00256DA4" w:rsidRDefault="00A24CC4" w:rsidP="00256DA4">
            <w:pPr>
              <w:spacing w:line="0" w:lineRule="atLeast"/>
              <w:rPr>
                <w:sz w:val="18"/>
                <w:szCs w:val="18"/>
              </w:rPr>
            </w:pPr>
            <w:r w:rsidRPr="00256DA4">
              <w:rPr>
                <w:sz w:val="18"/>
                <w:szCs w:val="18"/>
              </w:rPr>
              <w:t>Bit</w:t>
            </w:r>
            <w:r w:rsidRPr="00256DA4">
              <w:rPr>
                <w:rFonts w:hint="eastAsia"/>
                <w:sz w:val="18"/>
                <w:szCs w:val="18"/>
              </w:rPr>
              <w:t>1</w:t>
            </w:r>
            <w:r w:rsidRPr="00256DA4">
              <w:rPr>
                <w:sz w:val="18"/>
                <w:szCs w:val="18"/>
              </w:rPr>
              <w:t>~</w:t>
            </w:r>
            <w:r w:rsidRPr="00256DA4">
              <w:rPr>
                <w:rFonts w:hint="eastAsia"/>
                <w:sz w:val="18"/>
                <w:szCs w:val="18"/>
              </w:rPr>
              <w:t>0</w:t>
            </w:r>
          </w:p>
          <w:p w:rsidR="00A24CC4" w:rsidRPr="00256DA4" w:rsidRDefault="00A24CC4" w:rsidP="00256DA4">
            <w:pPr>
              <w:spacing w:line="0" w:lineRule="atLeast"/>
              <w:rPr>
                <w:sz w:val="18"/>
                <w:szCs w:val="18"/>
              </w:rPr>
            </w:pPr>
            <w:r w:rsidRPr="00256DA4">
              <w:rPr>
                <w:rFonts w:hint="eastAsia"/>
                <w:sz w:val="18"/>
                <w:szCs w:val="18"/>
              </w:rPr>
              <w:t>预留</w:t>
            </w:r>
          </w:p>
        </w:tc>
      </w:tr>
      <w:tr w:rsidR="00A24CC4" w:rsidTr="008D2CB3">
        <w:trPr>
          <w:jc w:val="center"/>
        </w:trPr>
        <w:tc>
          <w:tcPr>
            <w:tcW w:w="708" w:type="dxa"/>
            <w:tcBorders>
              <w:top w:val="single" w:sz="6" w:space="0" w:color="000000"/>
              <w:left w:val="single" w:sz="12" w:space="0" w:color="000000"/>
              <w:bottom w:val="single" w:sz="12" w:space="0" w:color="000000"/>
              <w:right w:val="single" w:sz="6" w:space="0" w:color="000000"/>
            </w:tcBorders>
          </w:tcPr>
          <w:p w:rsidR="00A24CC4" w:rsidRPr="00256DA4" w:rsidRDefault="00A24CC4" w:rsidP="00256DA4">
            <w:pPr>
              <w:spacing w:line="0" w:lineRule="atLeast"/>
              <w:rPr>
                <w:sz w:val="18"/>
                <w:szCs w:val="18"/>
              </w:rPr>
            </w:pPr>
            <w:r w:rsidRPr="00256DA4">
              <w:rPr>
                <w:rFonts w:hint="eastAsia"/>
                <w:sz w:val="18"/>
                <w:szCs w:val="18"/>
              </w:rPr>
              <w:t>意义</w:t>
            </w:r>
          </w:p>
        </w:tc>
        <w:tc>
          <w:tcPr>
            <w:tcW w:w="1397" w:type="dxa"/>
            <w:tcBorders>
              <w:top w:val="single" w:sz="6" w:space="0" w:color="000000"/>
              <w:left w:val="single" w:sz="6" w:space="0" w:color="000000"/>
              <w:bottom w:val="single" w:sz="12" w:space="0" w:color="000000"/>
              <w:right w:val="single" w:sz="6" w:space="0" w:color="000000"/>
            </w:tcBorders>
          </w:tcPr>
          <w:p w:rsidR="00A24CC4" w:rsidRPr="00256DA4" w:rsidRDefault="00A24CC4" w:rsidP="00256DA4">
            <w:pPr>
              <w:spacing w:line="0" w:lineRule="atLeast"/>
              <w:rPr>
                <w:sz w:val="18"/>
                <w:szCs w:val="18"/>
              </w:rPr>
            </w:pPr>
            <w:r w:rsidRPr="00256DA4">
              <w:rPr>
                <w:sz w:val="18"/>
                <w:szCs w:val="18"/>
              </w:rPr>
              <w:t>1:Link up</w:t>
            </w:r>
          </w:p>
          <w:p w:rsidR="00A24CC4" w:rsidRPr="00256DA4" w:rsidRDefault="00A24CC4" w:rsidP="00256DA4">
            <w:pPr>
              <w:spacing w:line="0" w:lineRule="atLeast"/>
              <w:rPr>
                <w:sz w:val="18"/>
                <w:szCs w:val="18"/>
              </w:rPr>
            </w:pPr>
            <w:r w:rsidRPr="00256DA4">
              <w:rPr>
                <w:sz w:val="18"/>
                <w:szCs w:val="18"/>
              </w:rPr>
              <w:t>0:Link down</w:t>
            </w:r>
          </w:p>
        </w:tc>
        <w:tc>
          <w:tcPr>
            <w:tcW w:w="709" w:type="dxa"/>
            <w:tcBorders>
              <w:top w:val="single" w:sz="6" w:space="0" w:color="000000"/>
              <w:left w:val="single" w:sz="6" w:space="0" w:color="000000"/>
              <w:bottom w:val="single" w:sz="12" w:space="0" w:color="000000"/>
              <w:right w:val="single" w:sz="6" w:space="0" w:color="000000"/>
            </w:tcBorders>
          </w:tcPr>
          <w:p w:rsidR="00A24CC4" w:rsidRPr="00256DA4" w:rsidRDefault="00A24CC4" w:rsidP="00256DA4">
            <w:pPr>
              <w:spacing w:line="0" w:lineRule="atLeast"/>
              <w:rPr>
                <w:sz w:val="18"/>
                <w:szCs w:val="18"/>
              </w:rPr>
            </w:pPr>
            <w:r w:rsidRPr="00256DA4">
              <w:rPr>
                <w:sz w:val="18"/>
                <w:szCs w:val="18"/>
              </w:rPr>
              <w:t>0</w:t>
            </w:r>
          </w:p>
        </w:tc>
        <w:tc>
          <w:tcPr>
            <w:tcW w:w="1417" w:type="dxa"/>
            <w:tcBorders>
              <w:top w:val="single" w:sz="6" w:space="0" w:color="000000"/>
              <w:left w:val="single" w:sz="6" w:space="0" w:color="000000"/>
              <w:bottom w:val="single" w:sz="12" w:space="0" w:color="000000"/>
              <w:right w:val="single" w:sz="6" w:space="0" w:color="000000"/>
            </w:tcBorders>
          </w:tcPr>
          <w:p w:rsidR="008D2CB3" w:rsidRPr="00256DA4" w:rsidRDefault="00A24CC4" w:rsidP="00256DA4">
            <w:pPr>
              <w:spacing w:line="0" w:lineRule="atLeast"/>
              <w:rPr>
                <w:sz w:val="18"/>
                <w:szCs w:val="18"/>
              </w:rPr>
            </w:pPr>
            <w:r w:rsidRPr="00256DA4">
              <w:rPr>
                <w:sz w:val="18"/>
                <w:szCs w:val="18"/>
              </w:rPr>
              <w:t>10:1000M</w:t>
            </w:r>
            <w:r w:rsidRPr="00256DA4">
              <w:rPr>
                <w:rFonts w:hint="eastAsia"/>
                <w:sz w:val="18"/>
                <w:szCs w:val="18"/>
              </w:rPr>
              <w:t xml:space="preserve"> </w:t>
            </w:r>
          </w:p>
          <w:p w:rsidR="00A24CC4" w:rsidRPr="00256DA4" w:rsidRDefault="00A24CC4" w:rsidP="00256DA4">
            <w:pPr>
              <w:spacing w:line="0" w:lineRule="atLeast"/>
              <w:rPr>
                <w:sz w:val="18"/>
                <w:szCs w:val="18"/>
              </w:rPr>
            </w:pPr>
            <w:r w:rsidRPr="00256DA4">
              <w:rPr>
                <w:sz w:val="18"/>
                <w:szCs w:val="18"/>
              </w:rPr>
              <w:t>01:100M</w:t>
            </w:r>
          </w:p>
          <w:p w:rsidR="00A24CC4" w:rsidRPr="00256DA4" w:rsidRDefault="00A24CC4" w:rsidP="00256DA4">
            <w:pPr>
              <w:spacing w:line="0" w:lineRule="atLeast"/>
              <w:rPr>
                <w:sz w:val="18"/>
                <w:szCs w:val="18"/>
              </w:rPr>
            </w:pPr>
            <w:r w:rsidRPr="00256DA4">
              <w:rPr>
                <w:sz w:val="18"/>
                <w:szCs w:val="18"/>
              </w:rPr>
              <w:t>00:10M</w:t>
            </w:r>
          </w:p>
        </w:tc>
        <w:tc>
          <w:tcPr>
            <w:tcW w:w="1155" w:type="dxa"/>
            <w:tcBorders>
              <w:top w:val="single" w:sz="6" w:space="0" w:color="000000"/>
              <w:left w:val="single" w:sz="6" w:space="0" w:color="000000"/>
              <w:bottom w:val="single" w:sz="12" w:space="0" w:color="000000"/>
              <w:right w:val="single" w:sz="6" w:space="0" w:color="000000"/>
            </w:tcBorders>
          </w:tcPr>
          <w:p w:rsidR="00A24CC4" w:rsidRPr="00256DA4" w:rsidRDefault="00A24CC4" w:rsidP="00256DA4">
            <w:pPr>
              <w:spacing w:line="0" w:lineRule="atLeast"/>
              <w:rPr>
                <w:sz w:val="18"/>
                <w:szCs w:val="18"/>
              </w:rPr>
            </w:pPr>
            <w:r w:rsidRPr="00256DA4">
              <w:rPr>
                <w:sz w:val="18"/>
                <w:szCs w:val="18"/>
              </w:rPr>
              <w:t>1:</w:t>
            </w:r>
            <w:r w:rsidRPr="00256DA4">
              <w:rPr>
                <w:rFonts w:hint="eastAsia"/>
                <w:sz w:val="18"/>
                <w:szCs w:val="18"/>
              </w:rPr>
              <w:t>全双工</w:t>
            </w:r>
          </w:p>
          <w:p w:rsidR="00A24CC4" w:rsidRPr="00256DA4" w:rsidRDefault="00A24CC4" w:rsidP="00256DA4">
            <w:pPr>
              <w:spacing w:line="0" w:lineRule="atLeast"/>
              <w:rPr>
                <w:sz w:val="18"/>
                <w:szCs w:val="18"/>
              </w:rPr>
            </w:pPr>
            <w:r w:rsidRPr="00256DA4">
              <w:rPr>
                <w:sz w:val="18"/>
                <w:szCs w:val="18"/>
              </w:rPr>
              <w:t>0:</w:t>
            </w:r>
            <w:r w:rsidRPr="00256DA4">
              <w:rPr>
                <w:rFonts w:hint="eastAsia"/>
                <w:sz w:val="18"/>
                <w:szCs w:val="18"/>
              </w:rPr>
              <w:t>半双工</w:t>
            </w:r>
          </w:p>
        </w:tc>
        <w:tc>
          <w:tcPr>
            <w:tcW w:w="2552" w:type="dxa"/>
            <w:tcBorders>
              <w:top w:val="single" w:sz="6" w:space="0" w:color="000000"/>
              <w:left w:val="single" w:sz="6" w:space="0" w:color="000000"/>
              <w:bottom w:val="single" w:sz="12" w:space="0" w:color="000000"/>
              <w:right w:val="single" w:sz="6" w:space="0" w:color="000000"/>
            </w:tcBorders>
          </w:tcPr>
          <w:p w:rsidR="00A24CC4" w:rsidRPr="00F25E0F" w:rsidRDefault="00A24CC4" w:rsidP="00256DA4">
            <w:pPr>
              <w:spacing w:line="0" w:lineRule="atLeast"/>
              <w:rPr>
                <w:color w:val="7030A0"/>
                <w:sz w:val="18"/>
                <w:szCs w:val="18"/>
              </w:rPr>
            </w:pPr>
            <w:r w:rsidRPr="00F25E0F">
              <w:rPr>
                <w:color w:val="7030A0"/>
                <w:sz w:val="18"/>
                <w:szCs w:val="18"/>
              </w:rPr>
              <w:t>1:</w:t>
            </w:r>
            <w:r w:rsidRPr="00F25E0F">
              <w:rPr>
                <w:rFonts w:hint="eastAsia"/>
                <w:color w:val="7030A0"/>
                <w:sz w:val="18"/>
                <w:szCs w:val="18"/>
              </w:rPr>
              <w:t>已启用（</w:t>
            </w:r>
            <w:r w:rsidRPr="00F25E0F">
              <w:rPr>
                <w:rFonts w:hint="eastAsia"/>
                <w:color w:val="7030A0"/>
                <w:sz w:val="18"/>
                <w:szCs w:val="18"/>
              </w:rPr>
              <w:t>Forwarding</w:t>
            </w:r>
            <w:r w:rsidRPr="00F25E0F">
              <w:rPr>
                <w:rFonts w:hint="eastAsia"/>
                <w:color w:val="7030A0"/>
                <w:sz w:val="18"/>
                <w:szCs w:val="18"/>
              </w:rPr>
              <w:t>）</w:t>
            </w:r>
          </w:p>
          <w:p w:rsidR="00A24CC4" w:rsidRPr="00F25E0F" w:rsidRDefault="00A24CC4" w:rsidP="00256DA4">
            <w:pPr>
              <w:spacing w:line="0" w:lineRule="atLeast"/>
              <w:rPr>
                <w:color w:val="7030A0"/>
                <w:sz w:val="18"/>
                <w:szCs w:val="18"/>
              </w:rPr>
            </w:pPr>
            <w:r w:rsidRPr="00F25E0F">
              <w:rPr>
                <w:color w:val="7030A0"/>
                <w:sz w:val="18"/>
                <w:szCs w:val="18"/>
              </w:rPr>
              <w:t>0:</w:t>
            </w:r>
            <w:r w:rsidRPr="00F25E0F">
              <w:rPr>
                <w:rFonts w:hint="eastAsia"/>
                <w:color w:val="7030A0"/>
                <w:sz w:val="18"/>
                <w:szCs w:val="18"/>
              </w:rPr>
              <w:t>已禁用（</w:t>
            </w:r>
            <w:r w:rsidR="003A3CEA" w:rsidRPr="00F25E0F">
              <w:rPr>
                <w:rFonts w:hint="eastAsia"/>
                <w:color w:val="7030A0"/>
                <w:sz w:val="18"/>
                <w:szCs w:val="18"/>
              </w:rPr>
              <w:t>Disabled</w:t>
            </w:r>
            <w:r w:rsidRPr="00F25E0F">
              <w:rPr>
                <w:rFonts w:hint="eastAsia"/>
                <w:color w:val="7030A0"/>
                <w:sz w:val="18"/>
                <w:szCs w:val="18"/>
              </w:rPr>
              <w:t>）</w:t>
            </w:r>
          </w:p>
        </w:tc>
        <w:tc>
          <w:tcPr>
            <w:tcW w:w="1104" w:type="dxa"/>
            <w:tcBorders>
              <w:top w:val="single" w:sz="6" w:space="0" w:color="000000"/>
              <w:left w:val="single" w:sz="6" w:space="0" w:color="000000"/>
              <w:bottom w:val="single" w:sz="12" w:space="0" w:color="000000"/>
              <w:right w:val="single" w:sz="12" w:space="0" w:color="000000"/>
            </w:tcBorders>
          </w:tcPr>
          <w:p w:rsidR="00A24CC4" w:rsidRPr="00256DA4" w:rsidRDefault="00A24CC4" w:rsidP="00256DA4">
            <w:pPr>
              <w:spacing w:line="0" w:lineRule="atLeast"/>
              <w:rPr>
                <w:sz w:val="18"/>
                <w:szCs w:val="18"/>
              </w:rPr>
            </w:pPr>
            <w:r w:rsidRPr="00256DA4">
              <w:rPr>
                <w:sz w:val="18"/>
                <w:szCs w:val="18"/>
              </w:rPr>
              <w:t>0</w:t>
            </w:r>
            <w:r w:rsidRPr="00256DA4">
              <w:rPr>
                <w:rFonts w:hint="eastAsia"/>
                <w:sz w:val="18"/>
                <w:szCs w:val="18"/>
              </w:rPr>
              <w:t>0</w:t>
            </w:r>
          </w:p>
        </w:tc>
      </w:tr>
    </w:tbl>
    <w:p w:rsidR="00B9126B" w:rsidRDefault="00B9126B" w:rsidP="007837F0">
      <w:pPr>
        <w:rPr>
          <w:rFonts w:ascii="宋体" w:hAnsi="宋体"/>
          <w:color w:val="FF0000"/>
          <w:sz w:val="18"/>
          <w:szCs w:val="18"/>
        </w:rPr>
      </w:pPr>
    </w:p>
    <w:p w:rsidR="007837F0" w:rsidRDefault="007837F0" w:rsidP="007837F0">
      <w:pPr>
        <w:pStyle w:val="3"/>
      </w:pPr>
      <w:bookmarkStart w:id="22" w:name="_Toc422321428"/>
      <w:r>
        <w:rPr>
          <w:rFonts w:hint="eastAsia"/>
        </w:rPr>
        <w:lastRenderedPageBreak/>
        <w:t>获取邻居信息优化</w:t>
      </w:r>
      <w:bookmarkEnd w:id="22"/>
    </w:p>
    <w:p w:rsidR="007837F0" w:rsidRPr="00F25E0F" w:rsidRDefault="007837F0" w:rsidP="00F25E0F">
      <w:pPr>
        <w:numPr>
          <w:ilvl w:val="2"/>
          <w:numId w:val="38"/>
        </w:numPr>
        <w:rPr>
          <w:sz w:val="18"/>
          <w:szCs w:val="18"/>
        </w:rPr>
      </w:pPr>
      <w:r w:rsidRPr="00F25E0F">
        <w:rPr>
          <w:sz w:val="18"/>
          <w:szCs w:val="18"/>
        </w:rPr>
        <w:t>GET</w:t>
      </w:r>
      <w:r w:rsidRPr="00F25E0F">
        <w:rPr>
          <w:rFonts w:hint="eastAsia"/>
          <w:sz w:val="18"/>
          <w:szCs w:val="18"/>
        </w:rPr>
        <w:t>设备邻居信息：</w:t>
      </w:r>
    </w:p>
    <w:tbl>
      <w:tblPr>
        <w:tblW w:w="0" w:type="auto"/>
        <w:jc w:val="center"/>
        <w:tblInd w:w="10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tblPr>
      <w:tblGrid>
        <w:gridCol w:w="2126"/>
        <w:gridCol w:w="992"/>
        <w:gridCol w:w="4678"/>
      </w:tblGrid>
      <w:tr w:rsidR="007837F0" w:rsidRPr="00F25E0F" w:rsidTr="007837F0">
        <w:trPr>
          <w:jc w:val="center"/>
        </w:trPr>
        <w:tc>
          <w:tcPr>
            <w:tcW w:w="2126" w:type="dxa"/>
            <w:tcBorders>
              <w:top w:val="single" w:sz="12" w:space="0" w:color="auto"/>
              <w:left w:val="single" w:sz="12" w:space="0" w:color="auto"/>
              <w:bottom w:val="single" w:sz="4" w:space="0" w:color="000000"/>
              <w:right w:val="single" w:sz="4" w:space="0" w:color="000000"/>
            </w:tcBorders>
          </w:tcPr>
          <w:p w:rsidR="007837F0" w:rsidRPr="00F25E0F" w:rsidRDefault="007837F0" w:rsidP="00F25E0F">
            <w:pPr>
              <w:spacing w:line="0" w:lineRule="atLeast"/>
              <w:jc w:val="center"/>
              <w:rPr>
                <w:rFonts w:ascii="黑体" w:eastAsia="黑体"/>
                <w:sz w:val="18"/>
                <w:szCs w:val="18"/>
              </w:rPr>
            </w:pPr>
            <w:r w:rsidRPr="00F25E0F">
              <w:rPr>
                <w:rFonts w:ascii="黑体" w:eastAsia="黑体" w:hint="eastAsia"/>
                <w:sz w:val="18"/>
                <w:szCs w:val="18"/>
              </w:rPr>
              <w:t>值域</w:t>
            </w:r>
          </w:p>
        </w:tc>
        <w:tc>
          <w:tcPr>
            <w:tcW w:w="992" w:type="dxa"/>
            <w:tcBorders>
              <w:top w:val="single" w:sz="12" w:space="0" w:color="auto"/>
              <w:left w:val="single" w:sz="4" w:space="0" w:color="000000"/>
              <w:bottom w:val="single" w:sz="4" w:space="0" w:color="000000"/>
              <w:right w:val="single" w:sz="4" w:space="0" w:color="000000"/>
            </w:tcBorders>
          </w:tcPr>
          <w:p w:rsidR="007837F0" w:rsidRPr="00F25E0F" w:rsidRDefault="007837F0" w:rsidP="00F25E0F">
            <w:pPr>
              <w:spacing w:line="0" w:lineRule="atLeast"/>
              <w:jc w:val="center"/>
              <w:rPr>
                <w:rFonts w:ascii="黑体" w:eastAsia="黑体"/>
                <w:sz w:val="18"/>
                <w:szCs w:val="18"/>
              </w:rPr>
            </w:pPr>
            <w:r w:rsidRPr="00F25E0F">
              <w:rPr>
                <w:rFonts w:ascii="黑体" w:eastAsia="黑体" w:hint="eastAsia"/>
                <w:sz w:val="18"/>
                <w:szCs w:val="18"/>
              </w:rPr>
              <w:t>字节</w:t>
            </w:r>
          </w:p>
        </w:tc>
        <w:tc>
          <w:tcPr>
            <w:tcW w:w="4678" w:type="dxa"/>
            <w:tcBorders>
              <w:top w:val="single" w:sz="12" w:space="0" w:color="auto"/>
              <w:left w:val="single" w:sz="4" w:space="0" w:color="000000"/>
              <w:bottom w:val="single" w:sz="4" w:space="0" w:color="000000"/>
              <w:right w:val="single" w:sz="12" w:space="0" w:color="auto"/>
            </w:tcBorders>
          </w:tcPr>
          <w:p w:rsidR="007837F0" w:rsidRPr="00F25E0F" w:rsidRDefault="007837F0" w:rsidP="00F25E0F">
            <w:pPr>
              <w:spacing w:line="0" w:lineRule="atLeast"/>
              <w:jc w:val="center"/>
              <w:rPr>
                <w:rFonts w:ascii="黑体" w:eastAsia="黑体"/>
                <w:sz w:val="18"/>
                <w:szCs w:val="18"/>
              </w:rPr>
            </w:pPr>
            <w:r w:rsidRPr="00F25E0F">
              <w:rPr>
                <w:rFonts w:ascii="黑体" w:eastAsia="黑体" w:hint="eastAsia"/>
                <w:sz w:val="18"/>
                <w:szCs w:val="18"/>
              </w:rPr>
              <w:t>分配值</w:t>
            </w:r>
          </w:p>
        </w:tc>
      </w:tr>
      <w:tr w:rsidR="007837F0" w:rsidRPr="00F25E0F" w:rsidTr="007837F0">
        <w:trPr>
          <w:jc w:val="center"/>
        </w:trPr>
        <w:tc>
          <w:tcPr>
            <w:tcW w:w="7796" w:type="dxa"/>
            <w:gridSpan w:val="3"/>
            <w:tcBorders>
              <w:top w:val="single" w:sz="4" w:space="0" w:color="000000"/>
              <w:left w:val="single" w:sz="12" w:space="0" w:color="auto"/>
              <w:bottom w:val="single" w:sz="4" w:space="0" w:color="000000"/>
              <w:right w:val="single" w:sz="12" w:space="0" w:color="auto"/>
            </w:tcBorders>
          </w:tcPr>
          <w:p w:rsidR="007837F0" w:rsidRPr="00F25E0F" w:rsidRDefault="007837F0" w:rsidP="00F25E0F">
            <w:pPr>
              <w:spacing w:line="0" w:lineRule="atLeast"/>
              <w:jc w:val="left"/>
              <w:rPr>
                <w:rFonts w:ascii="黑体" w:eastAsia="黑体"/>
                <w:sz w:val="18"/>
                <w:szCs w:val="18"/>
              </w:rPr>
            </w:pPr>
            <w:r w:rsidRPr="00F25E0F">
              <w:rPr>
                <w:rFonts w:hint="eastAsia"/>
                <w:sz w:val="18"/>
                <w:szCs w:val="18"/>
              </w:rPr>
              <w:t>与</w:t>
            </w:r>
            <w:r w:rsidRPr="00F25E0F">
              <w:rPr>
                <w:sz w:val="18"/>
                <w:szCs w:val="18"/>
              </w:rPr>
              <w:t>GET</w:t>
            </w:r>
            <w:r w:rsidRPr="00F25E0F">
              <w:rPr>
                <w:rFonts w:hint="eastAsia"/>
                <w:sz w:val="18"/>
                <w:szCs w:val="18"/>
              </w:rPr>
              <w:t>消息一般格式相同</w:t>
            </w:r>
          </w:p>
        </w:tc>
      </w:tr>
      <w:tr w:rsidR="007837F0" w:rsidRPr="00F25E0F" w:rsidTr="007837F0">
        <w:trPr>
          <w:jc w:val="center"/>
        </w:trPr>
        <w:tc>
          <w:tcPr>
            <w:tcW w:w="2126" w:type="dxa"/>
            <w:tcBorders>
              <w:top w:val="single" w:sz="4" w:space="0" w:color="000000"/>
              <w:left w:val="single" w:sz="12" w:space="0" w:color="auto"/>
              <w:bottom w:val="single" w:sz="4" w:space="0" w:color="000000"/>
              <w:right w:val="single" w:sz="4" w:space="0" w:color="000000"/>
            </w:tcBorders>
          </w:tcPr>
          <w:p w:rsidR="007837F0" w:rsidRPr="00F25E0F" w:rsidRDefault="007837F0" w:rsidP="00F25E0F">
            <w:pPr>
              <w:spacing w:line="0" w:lineRule="atLeast"/>
              <w:rPr>
                <w:sz w:val="18"/>
                <w:szCs w:val="18"/>
              </w:rPr>
            </w:pPr>
            <w:r w:rsidRPr="00F25E0F">
              <w:rPr>
                <w:sz w:val="18"/>
                <w:szCs w:val="18"/>
              </w:rPr>
              <w:t>Get Code</w:t>
            </w:r>
          </w:p>
        </w:tc>
        <w:tc>
          <w:tcPr>
            <w:tcW w:w="992" w:type="dxa"/>
            <w:tcBorders>
              <w:top w:val="single" w:sz="4" w:space="0" w:color="000000"/>
              <w:left w:val="single" w:sz="4" w:space="0" w:color="000000"/>
              <w:bottom w:val="single" w:sz="4" w:space="0" w:color="000000"/>
              <w:right w:val="single" w:sz="4" w:space="0" w:color="000000"/>
            </w:tcBorders>
          </w:tcPr>
          <w:p w:rsidR="007837F0" w:rsidRPr="00F25E0F" w:rsidRDefault="007837F0" w:rsidP="00F25E0F">
            <w:pPr>
              <w:spacing w:line="0" w:lineRule="atLeast"/>
              <w:rPr>
                <w:sz w:val="18"/>
                <w:szCs w:val="18"/>
              </w:rPr>
            </w:pPr>
            <w:r w:rsidRPr="00F25E0F">
              <w:rPr>
                <w:sz w:val="18"/>
                <w:szCs w:val="18"/>
              </w:rPr>
              <w:t>1</w:t>
            </w:r>
          </w:p>
        </w:tc>
        <w:tc>
          <w:tcPr>
            <w:tcW w:w="4678" w:type="dxa"/>
            <w:tcBorders>
              <w:top w:val="single" w:sz="4" w:space="0" w:color="000000"/>
              <w:left w:val="single" w:sz="4" w:space="0" w:color="000000"/>
              <w:bottom w:val="single" w:sz="4" w:space="0" w:color="000000"/>
              <w:right w:val="single" w:sz="12" w:space="0" w:color="auto"/>
            </w:tcBorders>
          </w:tcPr>
          <w:p w:rsidR="007837F0" w:rsidRPr="00F25E0F" w:rsidRDefault="007837F0" w:rsidP="00F25E0F">
            <w:pPr>
              <w:spacing w:line="0" w:lineRule="atLeast"/>
              <w:rPr>
                <w:sz w:val="18"/>
                <w:szCs w:val="18"/>
                <w:lang w:val="fr-FR"/>
              </w:rPr>
            </w:pPr>
            <w:r w:rsidRPr="00F25E0F">
              <w:rPr>
                <w:sz w:val="18"/>
                <w:szCs w:val="18"/>
                <w:lang w:val="fr-FR"/>
              </w:rPr>
              <w:t xml:space="preserve">(0x) </w:t>
            </w:r>
            <w:r w:rsidRPr="00F25E0F">
              <w:rPr>
                <w:rFonts w:hint="eastAsia"/>
                <w:sz w:val="18"/>
                <w:szCs w:val="18"/>
                <w:lang w:val="fr-FR"/>
              </w:rPr>
              <w:t>03</w:t>
            </w:r>
            <w:r w:rsidRPr="00F25E0F">
              <w:rPr>
                <w:sz w:val="18"/>
                <w:szCs w:val="18"/>
                <w:lang w:val="fr-FR"/>
              </w:rPr>
              <w:t xml:space="preserve"> (</w:t>
            </w:r>
            <w:r w:rsidRPr="00F25E0F">
              <w:rPr>
                <w:rFonts w:hint="eastAsia"/>
                <w:sz w:val="18"/>
                <w:szCs w:val="18"/>
                <w:lang w:val="fr-FR"/>
              </w:rPr>
              <w:t>VID</w:t>
            </w:r>
            <w:r w:rsidRPr="00F25E0F">
              <w:rPr>
                <w:rFonts w:hint="eastAsia"/>
                <w:sz w:val="18"/>
                <w:szCs w:val="18"/>
              </w:rPr>
              <w:t>设备邻居信息</w:t>
            </w:r>
            <w:r w:rsidRPr="00F25E0F">
              <w:rPr>
                <w:sz w:val="18"/>
                <w:szCs w:val="18"/>
                <w:lang w:val="fr-FR"/>
              </w:rPr>
              <w:t>)</w:t>
            </w:r>
          </w:p>
        </w:tc>
      </w:tr>
      <w:tr w:rsidR="007837F0" w:rsidRPr="00F25E0F" w:rsidTr="007837F0">
        <w:trPr>
          <w:jc w:val="center"/>
        </w:trPr>
        <w:tc>
          <w:tcPr>
            <w:tcW w:w="2126" w:type="dxa"/>
            <w:tcBorders>
              <w:top w:val="single" w:sz="4" w:space="0" w:color="000000"/>
              <w:left w:val="single" w:sz="12" w:space="0" w:color="auto"/>
              <w:bottom w:val="single" w:sz="4" w:space="0" w:color="000000"/>
              <w:right w:val="single" w:sz="4" w:space="0" w:color="000000"/>
            </w:tcBorders>
          </w:tcPr>
          <w:p w:rsidR="007837F0" w:rsidRPr="00F25E0F" w:rsidRDefault="007837F0" w:rsidP="00F25E0F">
            <w:pPr>
              <w:spacing w:line="0" w:lineRule="atLeast"/>
              <w:rPr>
                <w:sz w:val="18"/>
                <w:szCs w:val="18"/>
              </w:rPr>
            </w:pPr>
            <w:r w:rsidRPr="00F25E0F">
              <w:rPr>
                <w:sz w:val="18"/>
                <w:szCs w:val="18"/>
              </w:rPr>
              <w:t>Result Status</w:t>
            </w:r>
          </w:p>
        </w:tc>
        <w:tc>
          <w:tcPr>
            <w:tcW w:w="992" w:type="dxa"/>
            <w:tcBorders>
              <w:top w:val="single" w:sz="4" w:space="0" w:color="000000"/>
              <w:left w:val="single" w:sz="4" w:space="0" w:color="000000"/>
              <w:bottom w:val="single" w:sz="4" w:space="0" w:color="000000"/>
              <w:right w:val="single" w:sz="4" w:space="0" w:color="000000"/>
            </w:tcBorders>
          </w:tcPr>
          <w:p w:rsidR="007837F0" w:rsidRPr="00F25E0F" w:rsidRDefault="007837F0" w:rsidP="00F25E0F">
            <w:pPr>
              <w:spacing w:line="0" w:lineRule="atLeast"/>
              <w:rPr>
                <w:sz w:val="18"/>
                <w:szCs w:val="18"/>
              </w:rPr>
            </w:pPr>
            <w:r w:rsidRPr="00F25E0F">
              <w:rPr>
                <w:sz w:val="18"/>
                <w:szCs w:val="18"/>
              </w:rPr>
              <w:t>1</w:t>
            </w:r>
          </w:p>
        </w:tc>
        <w:tc>
          <w:tcPr>
            <w:tcW w:w="4678" w:type="dxa"/>
            <w:tcBorders>
              <w:top w:val="single" w:sz="4" w:space="0" w:color="000000"/>
              <w:left w:val="single" w:sz="4" w:space="0" w:color="000000"/>
              <w:bottom w:val="single" w:sz="4" w:space="0" w:color="000000"/>
              <w:right w:val="single" w:sz="12" w:space="0" w:color="auto"/>
            </w:tcBorders>
          </w:tcPr>
          <w:p w:rsidR="007837F0" w:rsidRPr="00F25E0F" w:rsidRDefault="007837F0" w:rsidP="00F25E0F">
            <w:pPr>
              <w:spacing w:line="0" w:lineRule="atLeast"/>
              <w:rPr>
                <w:sz w:val="18"/>
                <w:szCs w:val="18"/>
              </w:rPr>
            </w:pPr>
            <w:r w:rsidRPr="00F25E0F">
              <w:rPr>
                <w:sz w:val="18"/>
                <w:szCs w:val="18"/>
              </w:rPr>
              <w:t>(0x) 00 (OK)</w:t>
            </w:r>
          </w:p>
        </w:tc>
      </w:tr>
      <w:tr w:rsidR="007837F0" w:rsidRPr="00F25E0F" w:rsidTr="007837F0">
        <w:trPr>
          <w:jc w:val="center"/>
        </w:trPr>
        <w:tc>
          <w:tcPr>
            <w:tcW w:w="2126" w:type="dxa"/>
            <w:tcBorders>
              <w:top w:val="single" w:sz="4" w:space="0" w:color="000000"/>
              <w:left w:val="single" w:sz="12" w:space="0" w:color="auto"/>
              <w:bottom w:val="single" w:sz="4" w:space="0" w:color="000000"/>
              <w:right w:val="single" w:sz="4" w:space="0" w:color="000000"/>
            </w:tcBorders>
          </w:tcPr>
          <w:p w:rsidR="007837F0" w:rsidRPr="00F25E0F" w:rsidRDefault="007837F0" w:rsidP="00F25E0F">
            <w:pPr>
              <w:spacing w:line="0" w:lineRule="atLeast"/>
              <w:rPr>
                <w:sz w:val="18"/>
                <w:szCs w:val="18"/>
              </w:rPr>
            </w:pPr>
            <w:r w:rsidRPr="00F25E0F">
              <w:rPr>
                <w:rFonts w:hint="eastAsia"/>
                <w:sz w:val="18"/>
                <w:szCs w:val="18"/>
              </w:rPr>
              <w:t>OpMode</w:t>
            </w:r>
          </w:p>
        </w:tc>
        <w:tc>
          <w:tcPr>
            <w:tcW w:w="992" w:type="dxa"/>
            <w:tcBorders>
              <w:top w:val="single" w:sz="4" w:space="0" w:color="000000"/>
              <w:left w:val="single" w:sz="4" w:space="0" w:color="000000"/>
              <w:bottom w:val="single" w:sz="4" w:space="0" w:color="000000"/>
              <w:right w:val="single" w:sz="4" w:space="0" w:color="000000"/>
            </w:tcBorders>
          </w:tcPr>
          <w:p w:rsidR="007837F0" w:rsidRPr="00F25E0F" w:rsidRDefault="007837F0" w:rsidP="00F25E0F">
            <w:pPr>
              <w:spacing w:line="0" w:lineRule="atLeast"/>
              <w:rPr>
                <w:sz w:val="18"/>
                <w:szCs w:val="18"/>
              </w:rPr>
            </w:pPr>
            <w:r w:rsidRPr="00F25E0F">
              <w:rPr>
                <w:sz w:val="18"/>
                <w:szCs w:val="18"/>
              </w:rPr>
              <w:t>1</w:t>
            </w:r>
          </w:p>
        </w:tc>
        <w:tc>
          <w:tcPr>
            <w:tcW w:w="4678" w:type="dxa"/>
            <w:tcBorders>
              <w:top w:val="single" w:sz="4" w:space="0" w:color="000000"/>
              <w:left w:val="single" w:sz="4" w:space="0" w:color="000000"/>
              <w:bottom w:val="single" w:sz="4" w:space="0" w:color="000000"/>
              <w:right w:val="single" w:sz="12" w:space="0" w:color="auto"/>
            </w:tcBorders>
          </w:tcPr>
          <w:p w:rsidR="007837F0" w:rsidRPr="00F25E0F" w:rsidRDefault="007837F0" w:rsidP="00F25E0F">
            <w:pPr>
              <w:spacing w:line="0" w:lineRule="atLeast"/>
              <w:rPr>
                <w:sz w:val="18"/>
                <w:szCs w:val="18"/>
              </w:rPr>
            </w:pPr>
            <w:r w:rsidRPr="00F25E0F">
              <w:rPr>
                <w:rFonts w:hint="eastAsia"/>
                <w:sz w:val="18"/>
                <w:szCs w:val="18"/>
              </w:rPr>
              <w:t>邻居信息传送操作命令</w:t>
            </w:r>
          </w:p>
        </w:tc>
      </w:tr>
      <w:tr w:rsidR="007837F0" w:rsidRPr="00F25E0F" w:rsidTr="007837F0">
        <w:trPr>
          <w:jc w:val="center"/>
        </w:trPr>
        <w:tc>
          <w:tcPr>
            <w:tcW w:w="2126" w:type="dxa"/>
            <w:tcBorders>
              <w:top w:val="single" w:sz="4" w:space="0" w:color="000000"/>
              <w:left w:val="single" w:sz="12" w:space="0" w:color="auto"/>
              <w:bottom w:val="single" w:sz="12" w:space="0" w:color="auto"/>
              <w:right w:val="single" w:sz="4" w:space="0" w:color="000000"/>
            </w:tcBorders>
          </w:tcPr>
          <w:p w:rsidR="007837F0" w:rsidRPr="00F25E0F" w:rsidRDefault="007837F0" w:rsidP="00F25E0F">
            <w:pPr>
              <w:spacing w:line="0" w:lineRule="atLeast"/>
              <w:rPr>
                <w:sz w:val="18"/>
                <w:szCs w:val="18"/>
              </w:rPr>
            </w:pPr>
            <w:r w:rsidRPr="00F25E0F">
              <w:rPr>
                <w:sz w:val="18"/>
                <w:szCs w:val="18"/>
              </w:rPr>
              <w:t>Pad</w:t>
            </w:r>
          </w:p>
        </w:tc>
        <w:tc>
          <w:tcPr>
            <w:tcW w:w="992" w:type="dxa"/>
            <w:tcBorders>
              <w:top w:val="single" w:sz="4" w:space="0" w:color="000000"/>
              <w:left w:val="single" w:sz="4" w:space="0" w:color="000000"/>
              <w:bottom w:val="single" w:sz="12" w:space="0" w:color="auto"/>
              <w:right w:val="single" w:sz="4" w:space="0" w:color="000000"/>
            </w:tcBorders>
          </w:tcPr>
          <w:p w:rsidR="007837F0" w:rsidRPr="00F25E0F" w:rsidRDefault="007837F0" w:rsidP="00F25E0F">
            <w:pPr>
              <w:spacing w:line="0" w:lineRule="atLeast"/>
              <w:rPr>
                <w:sz w:val="18"/>
                <w:szCs w:val="18"/>
              </w:rPr>
            </w:pPr>
            <w:r w:rsidRPr="00F25E0F">
              <w:rPr>
                <w:sz w:val="18"/>
                <w:szCs w:val="18"/>
              </w:rPr>
              <w:t>2</w:t>
            </w:r>
            <w:r w:rsidRPr="00F25E0F">
              <w:rPr>
                <w:rFonts w:hint="eastAsia"/>
                <w:sz w:val="18"/>
                <w:szCs w:val="18"/>
              </w:rPr>
              <w:t>6</w:t>
            </w:r>
          </w:p>
        </w:tc>
        <w:tc>
          <w:tcPr>
            <w:tcW w:w="4678" w:type="dxa"/>
            <w:tcBorders>
              <w:top w:val="single" w:sz="4" w:space="0" w:color="000000"/>
              <w:left w:val="single" w:sz="4" w:space="0" w:color="000000"/>
              <w:bottom w:val="single" w:sz="12" w:space="0" w:color="auto"/>
              <w:right w:val="single" w:sz="12" w:space="0" w:color="auto"/>
            </w:tcBorders>
          </w:tcPr>
          <w:p w:rsidR="007837F0" w:rsidRPr="00F25E0F" w:rsidRDefault="007837F0" w:rsidP="00F25E0F">
            <w:pPr>
              <w:spacing w:line="0" w:lineRule="atLeast"/>
              <w:rPr>
                <w:sz w:val="18"/>
                <w:szCs w:val="18"/>
              </w:rPr>
            </w:pPr>
            <w:r w:rsidRPr="00F25E0F">
              <w:rPr>
                <w:rFonts w:hint="eastAsia"/>
                <w:sz w:val="18"/>
                <w:szCs w:val="18"/>
              </w:rPr>
              <w:t>全</w:t>
            </w:r>
            <w:r w:rsidRPr="00F25E0F">
              <w:rPr>
                <w:sz w:val="18"/>
                <w:szCs w:val="18"/>
              </w:rPr>
              <w:t>0</w:t>
            </w:r>
          </w:p>
        </w:tc>
      </w:tr>
    </w:tbl>
    <w:p w:rsidR="007837F0" w:rsidRPr="00F25E0F" w:rsidRDefault="007837F0" w:rsidP="00F25E0F">
      <w:pPr>
        <w:numPr>
          <w:ilvl w:val="2"/>
          <w:numId w:val="38"/>
        </w:numPr>
        <w:rPr>
          <w:sz w:val="18"/>
          <w:szCs w:val="18"/>
        </w:rPr>
      </w:pPr>
      <w:r w:rsidRPr="00F25E0F">
        <w:rPr>
          <w:rFonts w:hint="eastAsia"/>
          <w:sz w:val="18"/>
          <w:szCs w:val="18"/>
        </w:rPr>
        <w:t>OpMode</w:t>
      </w:r>
      <w:r w:rsidRPr="00F25E0F">
        <w:rPr>
          <w:rFonts w:hint="eastAsia"/>
          <w:sz w:val="18"/>
          <w:szCs w:val="18"/>
        </w:rPr>
        <w:t>操作指示：</w:t>
      </w:r>
    </w:p>
    <w:tbl>
      <w:tblPr>
        <w:tblW w:w="7773" w:type="dxa"/>
        <w:jc w:val="center"/>
        <w:tblInd w:w="-899"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ook w:val="01E0"/>
      </w:tblPr>
      <w:tblGrid>
        <w:gridCol w:w="2015"/>
        <w:gridCol w:w="4102"/>
        <w:gridCol w:w="1656"/>
      </w:tblGrid>
      <w:tr w:rsidR="007837F0" w:rsidRPr="00F25E0F" w:rsidTr="007837F0">
        <w:trPr>
          <w:jc w:val="center"/>
        </w:trPr>
        <w:tc>
          <w:tcPr>
            <w:tcW w:w="2015" w:type="dxa"/>
          </w:tcPr>
          <w:p w:rsidR="007837F0" w:rsidRPr="00F25E0F" w:rsidRDefault="007837F0" w:rsidP="00F25E0F">
            <w:pPr>
              <w:spacing w:line="0" w:lineRule="atLeast"/>
              <w:jc w:val="center"/>
              <w:rPr>
                <w:b/>
                <w:sz w:val="18"/>
                <w:szCs w:val="18"/>
              </w:rPr>
            </w:pPr>
            <w:r w:rsidRPr="00F25E0F">
              <w:rPr>
                <w:rFonts w:hint="eastAsia"/>
                <w:b/>
                <w:sz w:val="18"/>
                <w:szCs w:val="18"/>
              </w:rPr>
              <w:t>位</w:t>
            </w:r>
          </w:p>
        </w:tc>
        <w:tc>
          <w:tcPr>
            <w:tcW w:w="4102" w:type="dxa"/>
          </w:tcPr>
          <w:p w:rsidR="007837F0" w:rsidRPr="00F25E0F" w:rsidRDefault="007837F0" w:rsidP="00F25E0F">
            <w:pPr>
              <w:spacing w:line="0" w:lineRule="atLeast"/>
              <w:jc w:val="center"/>
              <w:rPr>
                <w:b/>
                <w:sz w:val="18"/>
                <w:szCs w:val="18"/>
              </w:rPr>
            </w:pPr>
            <w:r w:rsidRPr="00F25E0F">
              <w:rPr>
                <w:b/>
                <w:sz w:val="18"/>
                <w:szCs w:val="18"/>
              </w:rPr>
              <w:t>Bit0</w:t>
            </w:r>
            <w:r w:rsidRPr="00F25E0F">
              <w:rPr>
                <w:rFonts w:hint="eastAsia"/>
                <w:b/>
                <w:sz w:val="18"/>
                <w:szCs w:val="18"/>
              </w:rPr>
              <w:t>7</w:t>
            </w:r>
          </w:p>
        </w:tc>
        <w:tc>
          <w:tcPr>
            <w:tcW w:w="1656" w:type="dxa"/>
          </w:tcPr>
          <w:p w:rsidR="007837F0" w:rsidRPr="00F25E0F" w:rsidRDefault="007837F0" w:rsidP="00F25E0F">
            <w:pPr>
              <w:spacing w:line="0" w:lineRule="atLeast"/>
              <w:jc w:val="center"/>
              <w:rPr>
                <w:b/>
                <w:sz w:val="18"/>
                <w:szCs w:val="18"/>
              </w:rPr>
            </w:pPr>
            <w:r w:rsidRPr="00F25E0F">
              <w:rPr>
                <w:rFonts w:hint="eastAsia"/>
                <w:b/>
                <w:sz w:val="18"/>
                <w:szCs w:val="18"/>
              </w:rPr>
              <w:t>Bit6~Bit0</w:t>
            </w:r>
          </w:p>
        </w:tc>
      </w:tr>
      <w:tr w:rsidR="007837F0" w:rsidRPr="00F25E0F" w:rsidTr="007837F0">
        <w:trPr>
          <w:jc w:val="center"/>
        </w:trPr>
        <w:tc>
          <w:tcPr>
            <w:tcW w:w="2015" w:type="dxa"/>
          </w:tcPr>
          <w:p w:rsidR="007837F0" w:rsidRPr="00F25E0F" w:rsidRDefault="007837F0" w:rsidP="00F25E0F">
            <w:pPr>
              <w:spacing w:line="0" w:lineRule="atLeast"/>
              <w:jc w:val="center"/>
              <w:rPr>
                <w:sz w:val="18"/>
                <w:szCs w:val="18"/>
              </w:rPr>
            </w:pPr>
            <w:r w:rsidRPr="00F25E0F">
              <w:rPr>
                <w:rFonts w:hint="eastAsia"/>
                <w:sz w:val="18"/>
                <w:szCs w:val="18"/>
              </w:rPr>
              <w:t>名称</w:t>
            </w:r>
          </w:p>
        </w:tc>
        <w:tc>
          <w:tcPr>
            <w:tcW w:w="4102" w:type="dxa"/>
          </w:tcPr>
          <w:p w:rsidR="007837F0" w:rsidRPr="00F25E0F" w:rsidRDefault="007837F0" w:rsidP="00F25E0F">
            <w:pPr>
              <w:spacing w:line="0" w:lineRule="atLeast"/>
              <w:rPr>
                <w:sz w:val="18"/>
                <w:szCs w:val="18"/>
              </w:rPr>
            </w:pPr>
            <w:r w:rsidRPr="00F25E0F">
              <w:rPr>
                <w:rFonts w:hint="eastAsia"/>
                <w:sz w:val="18"/>
                <w:szCs w:val="18"/>
              </w:rPr>
              <w:t>邻居信息传送操作命令</w:t>
            </w:r>
          </w:p>
        </w:tc>
        <w:tc>
          <w:tcPr>
            <w:tcW w:w="1656" w:type="dxa"/>
          </w:tcPr>
          <w:p w:rsidR="007837F0" w:rsidRPr="00F25E0F" w:rsidRDefault="007837F0" w:rsidP="00F25E0F">
            <w:pPr>
              <w:spacing w:line="0" w:lineRule="atLeast"/>
              <w:rPr>
                <w:sz w:val="18"/>
                <w:szCs w:val="18"/>
              </w:rPr>
            </w:pPr>
            <w:r w:rsidRPr="00F25E0F">
              <w:rPr>
                <w:rFonts w:hint="eastAsia"/>
                <w:sz w:val="18"/>
                <w:szCs w:val="18"/>
              </w:rPr>
              <w:t>保留</w:t>
            </w:r>
          </w:p>
        </w:tc>
      </w:tr>
      <w:tr w:rsidR="007837F0" w:rsidRPr="00F25E0F" w:rsidTr="007837F0">
        <w:trPr>
          <w:jc w:val="center"/>
        </w:trPr>
        <w:tc>
          <w:tcPr>
            <w:tcW w:w="2015" w:type="dxa"/>
          </w:tcPr>
          <w:p w:rsidR="007837F0" w:rsidRPr="00F25E0F" w:rsidRDefault="007837F0" w:rsidP="00F25E0F">
            <w:pPr>
              <w:spacing w:line="0" w:lineRule="atLeast"/>
              <w:jc w:val="center"/>
              <w:rPr>
                <w:sz w:val="18"/>
                <w:szCs w:val="18"/>
              </w:rPr>
            </w:pPr>
            <w:r w:rsidRPr="00F25E0F">
              <w:rPr>
                <w:rFonts w:hint="eastAsia"/>
                <w:sz w:val="18"/>
                <w:szCs w:val="18"/>
              </w:rPr>
              <w:t>意义</w:t>
            </w:r>
          </w:p>
        </w:tc>
        <w:tc>
          <w:tcPr>
            <w:tcW w:w="4102" w:type="dxa"/>
          </w:tcPr>
          <w:p w:rsidR="007837F0" w:rsidRPr="00F25E0F" w:rsidRDefault="007837F0" w:rsidP="00F25E0F">
            <w:pPr>
              <w:spacing w:line="0" w:lineRule="atLeast"/>
              <w:rPr>
                <w:sz w:val="18"/>
                <w:szCs w:val="18"/>
              </w:rPr>
            </w:pPr>
            <w:r w:rsidRPr="00F25E0F">
              <w:rPr>
                <w:rFonts w:hint="eastAsia"/>
                <w:sz w:val="18"/>
                <w:szCs w:val="18"/>
              </w:rPr>
              <w:t>0</w:t>
            </w:r>
            <w:r w:rsidRPr="00F25E0F">
              <w:rPr>
                <w:rFonts w:hint="eastAsia"/>
                <w:sz w:val="18"/>
                <w:szCs w:val="18"/>
              </w:rPr>
              <w:t>：指示设备从第一条邻居信息开始传送</w:t>
            </w:r>
          </w:p>
          <w:p w:rsidR="007837F0" w:rsidRPr="00F25E0F" w:rsidRDefault="007837F0" w:rsidP="00F25E0F">
            <w:pPr>
              <w:spacing w:line="0" w:lineRule="atLeast"/>
              <w:rPr>
                <w:sz w:val="18"/>
                <w:szCs w:val="18"/>
              </w:rPr>
            </w:pPr>
            <w:r w:rsidRPr="00F25E0F">
              <w:rPr>
                <w:rFonts w:hint="eastAsia"/>
                <w:sz w:val="18"/>
                <w:szCs w:val="18"/>
              </w:rPr>
              <w:t>1</w:t>
            </w:r>
            <w:r w:rsidRPr="00F25E0F">
              <w:rPr>
                <w:rFonts w:hint="eastAsia"/>
                <w:sz w:val="18"/>
                <w:szCs w:val="18"/>
              </w:rPr>
              <w:t>：继续传送余下各条邻居信息</w:t>
            </w:r>
          </w:p>
        </w:tc>
        <w:tc>
          <w:tcPr>
            <w:tcW w:w="1656" w:type="dxa"/>
          </w:tcPr>
          <w:p w:rsidR="007837F0" w:rsidRPr="00F25E0F" w:rsidRDefault="007837F0" w:rsidP="00F25E0F">
            <w:pPr>
              <w:spacing w:line="0" w:lineRule="atLeast"/>
              <w:rPr>
                <w:sz w:val="18"/>
                <w:szCs w:val="18"/>
              </w:rPr>
            </w:pPr>
            <w:r w:rsidRPr="00F25E0F">
              <w:rPr>
                <w:rFonts w:hint="eastAsia"/>
                <w:sz w:val="18"/>
                <w:szCs w:val="18"/>
              </w:rPr>
              <w:t>保留</w:t>
            </w:r>
          </w:p>
        </w:tc>
      </w:tr>
      <w:tr w:rsidR="007837F0" w:rsidRPr="00F25E0F" w:rsidTr="007837F0">
        <w:trPr>
          <w:jc w:val="center"/>
        </w:trPr>
        <w:tc>
          <w:tcPr>
            <w:tcW w:w="2015" w:type="dxa"/>
          </w:tcPr>
          <w:p w:rsidR="007837F0" w:rsidRPr="00F25E0F" w:rsidRDefault="007837F0" w:rsidP="00F25E0F">
            <w:pPr>
              <w:spacing w:line="0" w:lineRule="atLeast"/>
              <w:jc w:val="center"/>
              <w:rPr>
                <w:sz w:val="18"/>
                <w:szCs w:val="18"/>
              </w:rPr>
            </w:pPr>
            <w:r w:rsidRPr="00F25E0F">
              <w:rPr>
                <w:rFonts w:hint="eastAsia"/>
                <w:sz w:val="18"/>
                <w:szCs w:val="18"/>
              </w:rPr>
              <w:t>默认值</w:t>
            </w:r>
          </w:p>
        </w:tc>
        <w:tc>
          <w:tcPr>
            <w:tcW w:w="4102" w:type="dxa"/>
          </w:tcPr>
          <w:p w:rsidR="007837F0" w:rsidRPr="00F25E0F" w:rsidRDefault="007837F0" w:rsidP="00F25E0F">
            <w:pPr>
              <w:spacing w:line="0" w:lineRule="atLeast"/>
              <w:rPr>
                <w:sz w:val="18"/>
                <w:szCs w:val="18"/>
              </w:rPr>
            </w:pPr>
          </w:p>
        </w:tc>
        <w:tc>
          <w:tcPr>
            <w:tcW w:w="1656" w:type="dxa"/>
          </w:tcPr>
          <w:p w:rsidR="007837F0" w:rsidRPr="00F25E0F" w:rsidRDefault="007837F0" w:rsidP="00F25E0F">
            <w:pPr>
              <w:spacing w:line="0" w:lineRule="atLeast"/>
              <w:rPr>
                <w:sz w:val="18"/>
                <w:szCs w:val="18"/>
              </w:rPr>
            </w:pPr>
            <w:r w:rsidRPr="00F25E0F">
              <w:rPr>
                <w:rFonts w:hint="eastAsia"/>
                <w:sz w:val="18"/>
                <w:szCs w:val="18"/>
              </w:rPr>
              <w:t>0000000</w:t>
            </w:r>
          </w:p>
        </w:tc>
      </w:tr>
    </w:tbl>
    <w:p w:rsidR="007837F0" w:rsidRPr="00F25E0F" w:rsidRDefault="007837F0" w:rsidP="00F25E0F">
      <w:pPr>
        <w:numPr>
          <w:ilvl w:val="2"/>
          <w:numId w:val="38"/>
        </w:numPr>
        <w:rPr>
          <w:sz w:val="18"/>
          <w:szCs w:val="18"/>
        </w:rPr>
      </w:pPr>
      <w:r w:rsidRPr="00F25E0F">
        <w:rPr>
          <w:rFonts w:hint="eastAsia"/>
          <w:sz w:val="18"/>
          <w:szCs w:val="18"/>
        </w:rPr>
        <w:t>回应邻居信息获取命令：</w:t>
      </w:r>
    </w:p>
    <w:tbl>
      <w:tblPr>
        <w:tblW w:w="7822" w:type="dxa"/>
        <w:jc w:val="center"/>
        <w:tblInd w:w="-124"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tblPr>
      <w:tblGrid>
        <w:gridCol w:w="1649"/>
        <w:gridCol w:w="1925"/>
        <w:gridCol w:w="731"/>
        <w:gridCol w:w="3517"/>
      </w:tblGrid>
      <w:tr w:rsidR="007837F0" w:rsidRPr="00DD4A1E" w:rsidTr="007837F0">
        <w:trPr>
          <w:jc w:val="center"/>
        </w:trPr>
        <w:tc>
          <w:tcPr>
            <w:tcW w:w="3352" w:type="dxa"/>
            <w:gridSpan w:val="2"/>
            <w:tcBorders>
              <w:top w:val="single" w:sz="12" w:space="0" w:color="auto"/>
              <w:left w:val="single" w:sz="12" w:space="0" w:color="auto"/>
              <w:bottom w:val="single" w:sz="4" w:space="0" w:color="000000"/>
              <w:right w:val="single" w:sz="4" w:space="0" w:color="000000"/>
            </w:tcBorders>
          </w:tcPr>
          <w:p w:rsidR="007837F0" w:rsidRPr="00F25E0F" w:rsidRDefault="007837F0" w:rsidP="00F25E0F">
            <w:pPr>
              <w:spacing w:line="0" w:lineRule="atLeast"/>
              <w:rPr>
                <w:sz w:val="18"/>
                <w:szCs w:val="18"/>
              </w:rPr>
            </w:pPr>
            <w:r w:rsidRPr="00F25E0F">
              <w:rPr>
                <w:rFonts w:hint="eastAsia"/>
                <w:sz w:val="18"/>
                <w:szCs w:val="18"/>
              </w:rPr>
              <w:t>值域</w:t>
            </w:r>
          </w:p>
        </w:tc>
        <w:tc>
          <w:tcPr>
            <w:tcW w:w="753" w:type="dxa"/>
            <w:tcBorders>
              <w:top w:val="single" w:sz="12" w:space="0" w:color="auto"/>
              <w:left w:val="single" w:sz="4" w:space="0" w:color="000000"/>
              <w:bottom w:val="single" w:sz="4" w:space="0" w:color="000000"/>
              <w:right w:val="single" w:sz="4" w:space="0" w:color="000000"/>
            </w:tcBorders>
          </w:tcPr>
          <w:p w:rsidR="007837F0" w:rsidRPr="00F25E0F" w:rsidRDefault="007837F0" w:rsidP="00F25E0F">
            <w:pPr>
              <w:spacing w:line="0" w:lineRule="atLeast"/>
              <w:rPr>
                <w:sz w:val="18"/>
                <w:szCs w:val="18"/>
              </w:rPr>
            </w:pPr>
            <w:r w:rsidRPr="00F25E0F">
              <w:rPr>
                <w:rFonts w:hint="eastAsia"/>
                <w:sz w:val="18"/>
                <w:szCs w:val="18"/>
              </w:rPr>
              <w:t>字节</w:t>
            </w:r>
          </w:p>
        </w:tc>
        <w:tc>
          <w:tcPr>
            <w:tcW w:w="3717" w:type="dxa"/>
            <w:tcBorders>
              <w:top w:val="single" w:sz="12" w:space="0" w:color="auto"/>
              <w:left w:val="single" w:sz="4" w:space="0" w:color="000000"/>
              <w:bottom w:val="single" w:sz="4" w:space="0" w:color="000000"/>
              <w:right w:val="single" w:sz="12" w:space="0" w:color="auto"/>
            </w:tcBorders>
          </w:tcPr>
          <w:p w:rsidR="007837F0" w:rsidRPr="00F25E0F" w:rsidRDefault="007837F0" w:rsidP="00F25E0F">
            <w:pPr>
              <w:spacing w:line="0" w:lineRule="atLeast"/>
              <w:rPr>
                <w:sz w:val="18"/>
                <w:szCs w:val="18"/>
              </w:rPr>
            </w:pPr>
            <w:r w:rsidRPr="00F25E0F">
              <w:rPr>
                <w:rFonts w:hint="eastAsia"/>
                <w:sz w:val="18"/>
                <w:szCs w:val="18"/>
              </w:rPr>
              <w:t>分配值</w:t>
            </w:r>
          </w:p>
        </w:tc>
      </w:tr>
      <w:tr w:rsidR="007837F0" w:rsidRPr="00DD4A1E" w:rsidTr="007837F0">
        <w:trPr>
          <w:jc w:val="center"/>
        </w:trPr>
        <w:tc>
          <w:tcPr>
            <w:tcW w:w="7822" w:type="dxa"/>
            <w:gridSpan w:val="4"/>
            <w:tcBorders>
              <w:top w:val="single" w:sz="4" w:space="0" w:color="000000"/>
              <w:left w:val="single" w:sz="12" w:space="0" w:color="auto"/>
              <w:bottom w:val="single" w:sz="4" w:space="0" w:color="000000"/>
              <w:right w:val="single" w:sz="12" w:space="0" w:color="auto"/>
            </w:tcBorders>
          </w:tcPr>
          <w:p w:rsidR="007837F0" w:rsidRPr="00F25E0F" w:rsidRDefault="007837F0" w:rsidP="00F25E0F">
            <w:pPr>
              <w:spacing w:line="0" w:lineRule="atLeast"/>
              <w:jc w:val="left"/>
              <w:rPr>
                <w:rFonts w:ascii="黑体" w:eastAsia="黑体"/>
                <w:sz w:val="18"/>
                <w:szCs w:val="18"/>
              </w:rPr>
            </w:pPr>
            <w:r w:rsidRPr="00F25E0F">
              <w:rPr>
                <w:rFonts w:hint="eastAsia"/>
                <w:sz w:val="18"/>
                <w:szCs w:val="18"/>
              </w:rPr>
              <w:t>与</w:t>
            </w:r>
            <w:r w:rsidRPr="00F25E0F">
              <w:rPr>
                <w:sz w:val="18"/>
                <w:szCs w:val="18"/>
              </w:rPr>
              <w:t>SET</w:t>
            </w:r>
            <w:r w:rsidRPr="00F25E0F">
              <w:rPr>
                <w:rFonts w:hint="eastAsia"/>
                <w:sz w:val="18"/>
                <w:szCs w:val="18"/>
              </w:rPr>
              <w:t>消息一般格式相同</w:t>
            </w:r>
          </w:p>
        </w:tc>
      </w:tr>
      <w:tr w:rsidR="007837F0" w:rsidRPr="00997B9C" w:rsidTr="007837F0">
        <w:trPr>
          <w:jc w:val="center"/>
        </w:trPr>
        <w:tc>
          <w:tcPr>
            <w:tcW w:w="3352" w:type="dxa"/>
            <w:gridSpan w:val="2"/>
            <w:tcBorders>
              <w:top w:val="single" w:sz="4" w:space="0" w:color="000000"/>
              <w:left w:val="single" w:sz="12" w:space="0" w:color="auto"/>
              <w:bottom w:val="single" w:sz="4" w:space="0" w:color="000000"/>
              <w:right w:val="single" w:sz="4" w:space="0" w:color="000000"/>
            </w:tcBorders>
          </w:tcPr>
          <w:p w:rsidR="007837F0" w:rsidRPr="00F25E0F" w:rsidRDefault="007837F0" w:rsidP="00F25E0F">
            <w:pPr>
              <w:spacing w:line="0" w:lineRule="atLeast"/>
              <w:rPr>
                <w:sz w:val="18"/>
                <w:szCs w:val="18"/>
              </w:rPr>
            </w:pPr>
            <w:r w:rsidRPr="00F25E0F">
              <w:rPr>
                <w:sz w:val="18"/>
                <w:szCs w:val="18"/>
              </w:rPr>
              <w:t>Set Code</w:t>
            </w:r>
          </w:p>
        </w:tc>
        <w:tc>
          <w:tcPr>
            <w:tcW w:w="753" w:type="dxa"/>
            <w:tcBorders>
              <w:top w:val="single" w:sz="4" w:space="0" w:color="000000"/>
              <w:left w:val="single" w:sz="4" w:space="0" w:color="000000"/>
              <w:bottom w:val="single" w:sz="4" w:space="0" w:color="000000"/>
              <w:right w:val="single" w:sz="4" w:space="0" w:color="000000"/>
            </w:tcBorders>
          </w:tcPr>
          <w:p w:rsidR="007837F0" w:rsidRPr="00F25E0F" w:rsidRDefault="007837F0" w:rsidP="00F25E0F">
            <w:pPr>
              <w:spacing w:line="0" w:lineRule="atLeast"/>
              <w:rPr>
                <w:sz w:val="18"/>
                <w:szCs w:val="18"/>
              </w:rPr>
            </w:pPr>
            <w:r w:rsidRPr="00F25E0F">
              <w:rPr>
                <w:sz w:val="18"/>
                <w:szCs w:val="18"/>
              </w:rPr>
              <w:t>1</w:t>
            </w:r>
          </w:p>
        </w:tc>
        <w:tc>
          <w:tcPr>
            <w:tcW w:w="3717" w:type="dxa"/>
            <w:tcBorders>
              <w:top w:val="single" w:sz="4" w:space="0" w:color="000000"/>
              <w:left w:val="single" w:sz="4" w:space="0" w:color="000000"/>
              <w:bottom w:val="single" w:sz="4" w:space="0" w:color="000000"/>
              <w:right w:val="single" w:sz="12" w:space="0" w:color="auto"/>
            </w:tcBorders>
          </w:tcPr>
          <w:p w:rsidR="007837F0" w:rsidRPr="00F25E0F" w:rsidRDefault="007837F0" w:rsidP="00F25E0F">
            <w:pPr>
              <w:spacing w:line="0" w:lineRule="atLeast"/>
              <w:rPr>
                <w:sz w:val="18"/>
                <w:szCs w:val="18"/>
                <w:lang w:val="fr-FR"/>
              </w:rPr>
            </w:pPr>
            <w:r w:rsidRPr="00F25E0F">
              <w:rPr>
                <w:sz w:val="18"/>
                <w:szCs w:val="18"/>
                <w:lang w:val="fr-FR"/>
              </w:rPr>
              <w:t xml:space="preserve">(0x) </w:t>
            </w:r>
            <w:r w:rsidRPr="00F25E0F">
              <w:rPr>
                <w:rFonts w:hint="eastAsia"/>
                <w:sz w:val="18"/>
                <w:szCs w:val="18"/>
                <w:lang w:val="fr-FR"/>
              </w:rPr>
              <w:t>03</w:t>
            </w:r>
            <w:r w:rsidRPr="00F25E0F">
              <w:rPr>
                <w:sz w:val="18"/>
                <w:szCs w:val="18"/>
                <w:lang w:val="fr-FR"/>
              </w:rPr>
              <w:t xml:space="preserve"> (</w:t>
            </w:r>
            <w:r w:rsidRPr="00F25E0F">
              <w:rPr>
                <w:rFonts w:hint="eastAsia"/>
                <w:sz w:val="18"/>
                <w:szCs w:val="18"/>
              </w:rPr>
              <w:t>邻居信息回复</w:t>
            </w:r>
            <w:r w:rsidRPr="00F25E0F">
              <w:rPr>
                <w:sz w:val="18"/>
                <w:szCs w:val="18"/>
                <w:lang w:val="fr-FR"/>
              </w:rPr>
              <w:t>)</w:t>
            </w:r>
          </w:p>
        </w:tc>
      </w:tr>
      <w:tr w:rsidR="007837F0" w:rsidTr="007837F0">
        <w:trPr>
          <w:jc w:val="center"/>
        </w:trPr>
        <w:tc>
          <w:tcPr>
            <w:tcW w:w="3352" w:type="dxa"/>
            <w:gridSpan w:val="2"/>
            <w:tcBorders>
              <w:top w:val="single" w:sz="4" w:space="0" w:color="000000"/>
              <w:left w:val="single" w:sz="12" w:space="0" w:color="auto"/>
              <w:bottom w:val="single" w:sz="4" w:space="0" w:color="000000"/>
              <w:right w:val="single" w:sz="4" w:space="0" w:color="000000"/>
            </w:tcBorders>
          </w:tcPr>
          <w:p w:rsidR="007837F0" w:rsidRPr="00F25E0F" w:rsidRDefault="007837F0" w:rsidP="00F25E0F">
            <w:pPr>
              <w:spacing w:line="0" w:lineRule="atLeast"/>
              <w:rPr>
                <w:sz w:val="18"/>
                <w:szCs w:val="18"/>
              </w:rPr>
            </w:pPr>
            <w:r w:rsidRPr="00F25E0F">
              <w:rPr>
                <w:sz w:val="18"/>
                <w:szCs w:val="18"/>
              </w:rPr>
              <w:t>Result Status</w:t>
            </w:r>
          </w:p>
        </w:tc>
        <w:tc>
          <w:tcPr>
            <w:tcW w:w="753" w:type="dxa"/>
            <w:tcBorders>
              <w:top w:val="single" w:sz="4" w:space="0" w:color="000000"/>
              <w:left w:val="single" w:sz="4" w:space="0" w:color="000000"/>
              <w:bottom w:val="single" w:sz="4" w:space="0" w:color="000000"/>
              <w:right w:val="single" w:sz="4" w:space="0" w:color="000000"/>
            </w:tcBorders>
          </w:tcPr>
          <w:p w:rsidR="007837F0" w:rsidRPr="00F25E0F" w:rsidRDefault="007837F0" w:rsidP="00F25E0F">
            <w:pPr>
              <w:spacing w:line="0" w:lineRule="atLeast"/>
              <w:rPr>
                <w:sz w:val="18"/>
                <w:szCs w:val="18"/>
              </w:rPr>
            </w:pPr>
            <w:r w:rsidRPr="00F25E0F">
              <w:rPr>
                <w:sz w:val="18"/>
                <w:szCs w:val="18"/>
              </w:rPr>
              <w:t>1</w:t>
            </w:r>
          </w:p>
        </w:tc>
        <w:tc>
          <w:tcPr>
            <w:tcW w:w="3717" w:type="dxa"/>
            <w:tcBorders>
              <w:top w:val="single" w:sz="4" w:space="0" w:color="000000"/>
              <w:left w:val="single" w:sz="4" w:space="0" w:color="000000"/>
              <w:bottom w:val="single" w:sz="4" w:space="0" w:color="000000"/>
              <w:right w:val="single" w:sz="12" w:space="0" w:color="auto"/>
            </w:tcBorders>
          </w:tcPr>
          <w:p w:rsidR="007837F0" w:rsidRPr="00F25E0F" w:rsidRDefault="007837F0" w:rsidP="00F25E0F">
            <w:pPr>
              <w:spacing w:line="0" w:lineRule="atLeast"/>
              <w:rPr>
                <w:sz w:val="18"/>
                <w:szCs w:val="18"/>
              </w:rPr>
            </w:pPr>
            <w:r w:rsidRPr="00F25E0F">
              <w:rPr>
                <w:sz w:val="18"/>
                <w:szCs w:val="18"/>
              </w:rPr>
              <w:t>(0x) 00 (OK)</w:t>
            </w:r>
          </w:p>
        </w:tc>
      </w:tr>
      <w:tr w:rsidR="007837F0" w:rsidTr="007837F0">
        <w:trPr>
          <w:jc w:val="center"/>
        </w:trPr>
        <w:tc>
          <w:tcPr>
            <w:tcW w:w="3352" w:type="dxa"/>
            <w:gridSpan w:val="2"/>
            <w:tcBorders>
              <w:top w:val="single" w:sz="4" w:space="0" w:color="000000"/>
              <w:left w:val="single" w:sz="12" w:space="0" w:color="auto"/>
              <w:bottom w:val="single" w:sz="4" w:space="0" w:color="000000"/>
              <w:right w:val="single" w:sz="4" w:space="0" w:color="000000"/>
            </w:tcBorders>
          </w:tcPr>
          <w:p w:rsidR="007837F0" w:rsidRPr="00F25E0F" w:rsidRDefault="007837F0" w:rsidP="00F25E0F">
            <w:pPr>
              <w:spacing w:line="0" w:lineRule="atLeast"/>
              <w:rPr>
                <w:sz w:val="18"/>
                <w:szCs w:val="18"/>
              </w:rPr>
            </w:pPr>
            <w:r w:rsidRPr="00F25E0F">
              <w:rPr>
                <w:sz w:val="18"/>
                <w:szCs w:val="18"/>
              </w:rPr>
              <w:t>Port Num</w:t>
            </w:r>
          </w:p>
        </w:tc>
        <w:tc>
          <w:tcPr>
            <w:tcW w:w="753" w:type="dxa"/>
            <w:tcBorders>
              <w:top w:val="single" w:sz="4" w:space="0" w:color="000000"/>
              <w:left w:val="single" w:sz="4" w:space="0" w:color="000000"/>
              <w:bottom w:val="single" w:sz="4" w:space="0" w:color="000000"/>
              <w:right w:val="single" w:sz="4" w:space="0" w:color="000000"/>
            </w:tcBorders>
          </w:tcPr>
          <w:p w:rsidR="007837F0" w:rsidRPr="00F25E0F" w:rsidRDefault="007837F0" w:rsidP="00F25E0F">
            <w:pPr>
              <w:spacing w:line="0" w:lineRule="atLeast"/>
              <w:rPr>
                <w:sz w:val="18"/>
                <w:szCs w:val="18"/>
              </w:rPr>
            </w:pPr>
            <w:r w:rsidRPr="00F25E0F">
              <w:rPr>
                <w:sz w:val="18"/>
                <w:szCs w:val="18"/>
              </w:rPr>
              <w:t>1</w:t>
            </w:r>
          </w:p>
        </w:tc>
        <w:tc>
          <w:tcPr>
            <w:tcW w:w="3717" w:type="dxa"/>
            <w:tcBorders>
              <w:top w:val="single" w:sz="4" w:space="0" w:color="000000"/>
              <w:left w:val="single" w:sz="4" w:space="0" w:color="000000"/>
              <w:bottom w:val="single" w:sz="4" w:space="0" w:color="000000"/>
              <w:right w:val="single" w:sz="12" w:space="0" w:color="auto"/>
            </w:tcBorders>
          </w:tcPr>
          <w:p w:rsidR="007837F0" w:rsidRPr="00F25E0F" w:rsidRDefault="007837F0" w:rsidP="00F25E0F">
            <w:pPr>
              <w:spacing w:line="0" w:lineRule="atLeast"/>
              <w:rPr>
                <w:sz w:val="18"/>
                <w:szCs w:val="18"/>
              </w:rPr>
            </w:pPr>
            <w:r w:rsidRPr="00F25E0F">
              <w:rPr>
                <w:rFonts w:hint="eastAsia"/>
                <w:sz w:val="18"/>
                <w:szCs w:val="18"/>
              </w:rPr>
              <w:t>设备端口总数量</w:t>
            </w:r>
          </w:p>
        </w:tc>
      </w:tr>
      <w:tr w:rsidR="007837F0" w:rsidTr="007837F0">
        <w:trPr>
          <w:jc w:val="center"/>
        </w:trPr>
        <w:tc>
          <w:tcPr>
            <w:tcW w:w="3352" w:type="dxa"/>
            <w:gridSpan w:val="2"/>
            <w:tcBorders>
              <w:top w:val="single" w:sz="4" w:space="0" w:color="000000"/>
              <w:left w:val="single" w:sz="12" w:space="0" w:color="auto"/>
              <w:bottom w:val="single" w:sz="4" w:space="0" w:color="000000"/>
              <w:right w:val="single" w:sz="4" w:space="0" w:color="000000"/>
            </w:tcBorders>
          </w:tcPr>
          <w:p w:rsidR="007837F0" w:rsidRPr="00F25E0F" w:rsidRDefault="007837F0" w:rsidP="00F25E0F">
            <w:pPr>
              <w:spacing w:line="0" w:lineRule="atLeast"/>
              <w:rPr>
                <w:sz w:val="18"/>
                <w:szCs w:val="18"/>
              </w:rPr>
            </w:pPr>
            <w:r w:rsidRPr="00F25E0F">
              <w:rPr>
                <w:rFonts w:hint="eastAsia"/>
                <w:sz w:val="18"/>
                <w:szCs w:val="18"/>
              </w:rPr>
              <w:t>OpCode</w:t>
            </w:r>
          </w:p>
        </w:tc>
        <w:tc>
          <w:tcPr>
            <w:tcW w:w="753" w:type="dxa"/>
            <w:tcBorders>
              <w:top w:val="single" w:sz="4" w:space="0" w:color="000000"/>
              <w:left w:val="single" w:sz="4" w:space="0" w:color="000000"/>
              <w:bottom w:val="single" w:sz="4" w:space="0" w:color="000000"/>
              <w:right w:val="single" w:sz="4" w:space="0" w:color="000000"/>
            </w:tcBorders>
          </w:tcPr>
          <w:p w:rsidR="007837F0" w:rsidRPr="00F25E0F" w:rsidRDefault="007837F0" w:rsidP="00F25E0F">
            <w:pPr>
              <w:spacing w:line="0" w:lineRule="atLeast"/>
              <w:rPr>
                <w:sz w:val="18"/>
                <w:szCs w:val="18"/>
              </w:rPr>
            </w:pPr>
            <w:r w:rsidRPr="00F25E0F">
              <w:rPr>
                <w:rFonts w:hint="eastAsia"/>
                <w:sz w:val="18"/>
                <w:szCs w:val="18"/>
              </w:rPr>
              <w:t>1</w:t>
            </w:r>
          </w:p>
        </w:tc>
        <w:tc>
          <w:tcPr>
            <w:tcW w:w="3717" w:type="dxa"/>
            <w:tcBorders>
              <w:top w:val="single" w:sz="4" w:space="0" w:color="000000"/>
              <w:left w:val="single" w:sz="4" w:space="0" w:color="000000"/>
              <w:bottom w:val="single" w:sz="4" w:space="0" w:color="000000"/>
              <w:right w:val="single" w:sz="12" w:space="0" w:color="auto"/>
            </w:tcBorders>
          </w:tcPr>
          <w:p w:rsidR="007837F0" w:rsidRPr="00F25E0F" w:rsidRDefault="007837F0" w:rsidP="00F25E0F">
            <w:pPr>
              <w:spacing w:line="0" w:lineRule="atLeast"/>
              <w:rPr>
                <w:sz w:val="18"/>
                <w:szCs w:val="18"/>
              </w:rPr>
            </w:pPr>
            <w:r w:rsidRPr="00F25E0F">
              <w:rPr>
                <w:rFonts w:hint="eastAsia"/>
                <w:sz w:val="18"/>
                <w:szCs w:val="18"/>
              </w:rPr>
              <w:t>邻居信息操作码</w:t>
            </w:r>
          </w:p>
        </w:tc>
      </w:tr>
      <w:tr w:rsidR="007837F0" w:rsidTr="00EE7BEF">
        <w:trPr>
          <w:jc w:val="center"/>
        </w:trPr>
        <w:tc>
          <w:tcPr>
            <w:tcW w:w="3352" w:type="dxa"/>
            <w:gridSpan w:val="2"/>
            <w:tcBorders>
              <w:top w:val="single" w:sz="4" w:space="0" w:color="000000"/>
              <w:left w:val="single" w:sz="12" w:space="0" w:color="auto"/>
              <w:bottom w:val="single" w:sz="4" w:space="0" w:color="000000"/>
              <w:right w:val="single" w:sz="4" w:space="0" w:color="000000"/>
            </w:tcBorders>
          </w:tcPr>
          <w:p w:rsidR="007837F0" w:rsidRPr="00F25E0F" w:rsidRDefault="007837F0" w:rsidP="00F25E0F">
            <w:pPr>
              <w:spacing w:line="0" w:lineRule="atLeast"/>
              <w:rPr>
                <w:sz w:val="18"/>
                <w:szCs w:val="18"/>
              </w:rPr>
            </w:pPr>
            <w:r w:rsidRPr="00F25E0F">
              <w:rPr>
                <w:rFonts w:hint="eastAsia"/>
                <w:sz w:val="18"/>
                <w:szCs w:val="18"/>
              </w:rPr>
              <w:t>ItemsInData</w:t>
            </w:r>
          </w:p>
        </w:tc>
        <w:tc>
          <w:tcPr>
            <w:tcW w:w="753" w:type="dxa"/>
            <w:tcBorders>
              <w:top w:val="single" w:sz="4" w:space="0" w:color="000000"/>
              <w:left w:val="single" w:sz="4" w:space="0" w:color="000000"/>
              <w:bottom w:val="single" w:sz="4" w:space="0" w:color="000000"/>
              <w:right w:val="single" w:sz="4" w:space="0" w:color="000000"/>
            </w:tcBorders>
          </w:tcPr>
          <w:p w:rsidR="007837F0" w:rsidRPr="00F25E0F" w:rsidRDefault="007837F0" w:rsidP="00F25E0F">
            <w:pPr>
              <w:spacing w:line="0" w:lineRule="atLeast"/>
              <w:rPr>
                <w:sz w:val="18"/>
                <w:szCs w:val="18"/>
              </w:rPr>
            </w:pPr>
            <w:r w:rsidRPr="00F25E0F">
              <w:rPr>
                <w:rFonts w:hint="eastAsia"/>
                <w:sz w:val="18"/>
                <w:szCs w:val="18"/>
              </w:rPr>
              <w:t>1</w:t>
            </w:r>
          </w:p>
        </w:tc>
        <w:tc>
          <w:tcPr>
            <w:tcW w:w="3717" w:type="dxa"/>
            <w:tcBorders>
              <w:top w:val="single" w:sz="4" w:space="0" w:color="000000"/>
              <w:left w:val="single" w:sz="4" w:space="0" w:color="000000"/>
              <w:bottom w:val="single" w:sz="4" w:space="0" w:color="000000"/>
              <w:right w:val="single" w:sz="12" w:space="0" w:color="auto"/>
            </w:tcBorders>
          </w:tcPr>
          <w:p w:rsidR="007837F0" w:rsidRPr="00F25E0F" w:rsidRDefault="007837F0" w:rsidP="00F25E0F">
            <w:pPr>
              <w:spacing w:line="0" w:lineRule="atLeast"/>
              <w:rPr>
                <w:sz w:val="18"/>
                <w:szCs w:val="18"/>
              </w:rPr>
            </w:pPr>
            <w:r w:rsidRPr="00F25E0F">
              <w:rPr>
                <w:rFonts w:hint="eastAsia"/>
                <w:sz w:val="18"/>
                <w:szCs w:val="18"/>
              </w:rPr>
              <w:t>本报文传送的“邻居信息”条目数量</w:t>
            </w:r>
          </w:p>
        </w:tc>
      </w:tr>
      <w:tr w:rsidR="007837F0" w:rsidTr="007837F0">
        <w:trPr>
          <w:jc w:val="center"/>
        </w:trPr>
        <w:tc>
          <w:tcPr>
            <w:tcW w:w="1674" w:type="dxa"/>
            <w:vMerge w:val="restart"/>
            <w:tcBorders>
              <w:top w:val="single" w:sz="4" w:space="0" w:color="000000"/>
              <w:left w:val="single" w:sz="12" w:space="0" w:color="auto"/>
              <w:right w:val="single" w:sz="4" w:space="0" w:color="auto"/>
            </w:tcBorders>
            <w:vAlign w:val="center"/>
          </w:tcPr>
          <w:p w:rsidR="007837F0" w:rsidRPr="00F25E0F" w:rsidRDefault="007837F0" w:rsidP="00F25E0F">
            <w:pPr>
              <w:spacing w:line="0" w:lineRule="atLeast"/>
              <w:rPr>
                <w:sz w:val="18"/>
                <w:szCs w:val="18"/>
              </w:rPr>
            </w:pPr>
            <w:r w:rsidRPr="00F25E0F">
              <w:rPr>
                <w:rFonts w:hint="eastAsia"/>
                <w:sz w:val="18"/>
                <w:szCs w:val="18"/>
              </w:rPr>
              <w:t>NeighborInfo</w:t>
            </w:r>
            <w:r w:rsidRPr="00F25E0F">
              <w:rPr>
                <w:rFonts w:hint="eastAsia"/>
                <w:sz w:val="18"/>
                <w:szCs w:val="18"/>
              </w:rPr>
              <w:t>邻居信息</w:t>
            </w:r>
          </w:p>
          <w:p w:rsidR="007837F0" w:rsidRPr="00F25E0F" w:rsidRDefault="007837F0" w:rsidP="00F25E0F">
            <w:pPr>
              <w:spacing w:line="0" w:lineRule="atLeast"/>
              <w:rPr>
                <w:sz w:val="18"/>
                <w:szCs w:val="18"/>
              </w:rPr>
            </w:pPr>
            <w:r w:rsidRPr="00F25E0F">
              <w:rPr>
                <w:rFonts w:hint="eastAsia"/>
                <w:sz w:val="18"/>
                <w:szCs w:val="18"/>
              </w:rPr>
              <w:t>（一次可传送多条）</w:t>
            </w:r>
          </w:p>
        </w:tc>
        <w:tc>
          <w:tcPr>
            <w:tcW w:w="1678" w:type="dxa"/>
            <w:tcBorders>
              <w:top w:val="single" w:sz="4" w:space="0" w:color="000000"/>
              <w:left w:val="single" w:sz="4" w:space="0" w:color="auto"/>
              <w:bottom w:val="single" w:sz="4" w:space="0" w:color="000000"/>
              <w:right w:val="single" w:sz="4" w:space="0" w:color="000000"/>
            </w:tcBorders>
          </w:tcPr>
          <w:p w:rsidR="007837F0" w:rsidRPr="00F25E0F" w:rsidRDefault="007837F0" w:rsidP="00F25E0F">
            <w:pPr>
              <w:spacing w:line="0" w:lineRule="atLeast"/>
              <w:rPr>
                <w:sz w:val="18"/>
                <w:szCs w:val="18"/>
              </w:rPr>
            </w:pPr>
            <w:r w:rsidRPr="00F25E0F">
              <w:rPr>
                <w:rFonts w:hint="eastAsia"/>
                <w:sz w:val="18"/>
                <w:szCs w:val="18"/>
              </w:rPr>
              <w:t>SearchEN</w:t>
            </w:r>
          </w:p>
        </w:tc>
        <w:tc>
          <w:tcPr>
            <w:tcW w:w="753" w:type="dxa"/>
            <w:tcBorders>
              <w:top w:val="single" w:sz="4" w:space="0" w:color="000000"/>
              <w:left w:val="single" w:sz="4" w:space="0" w:color="000000"/>
              <w:bottom w:val="single" w:sz="4" w:space="0" w:color="000000"/>
              <w:right w:val="single" w:sz="4" w:space="0" w:color="000000"/>
            </w:tcBorders>
          </w:tcPr>
          <w:p w:rsidR="007837F0" w:rsidRPr="00F25E0F" w:rsidRDefault="007837F0" w:rsidP="00F25E0F">
            <w:pPr>
              <w:spacing w:line="0" w:lineRule="atLeast"/>
              <w:rPr>
                <w:sz w:val="18"/>
                <w:szCs w:val="18"/>
              </w:rPr>
            </w:pPr>
            <w:r w:rsidRPr="00F25E0F">
              <w:rPr>
                <w:rFonts w:hint="eastAsia"/>
                <w:sz w:val="18"/>
                <w:szCs w:val="18"/>
              </w:rPr>
              <w:t>1</w:t>
            </w:r>
          </w:p>
        </w:tc>
        <w:tc>
          <w:tcPr>
            <w:tcW w:w="3717" w:type="dxa"/>
            <w:tcBorders>
              <w:top w:val="single" w:sz="4" w:space="0" w:color="000000"/>
              <w:left w:val="single" w:sz="4" w:space="0" w:color="000000"/>
              <w:bottom w:val="single" w:sz="4" w:space="0" w:color="000000"/>
              <w:right w:val="single" w:sz="12" w:space="0" w:color="auto"/>
            </w:tcBorders>
          </w:tcPr>
          <w:p w:rsidR="007837F0" w:rsidRPr="00F25E0F" w:rsidRDefault="007837F0" w:rsidP="00F25E0F">
            <w:pPr>
              <w:spacing w:line="0" w:lineRule="atLeast"/>
              <w:rPr>
                <w:sz w:val="18"/>
                <w:szCs w:val="18"/>
              </w:rPr>
            </w:pPr>
            <w:r w:rsidRPr="00F25E0F">
              <w:rPr>
                <w:rFonts w:hint="eastAsia"/>
                <w:sz w:val="18"/>
                <w:szCs w:val="18"/>
              </w:rPr>
              <w:t>本设备端口是否开启邻居搜索功能</w:t>
            </w:r>
          </w:p>
        </w:tc>
      </w:tr>
      <w:tr w:rsidR="007837F0" w:rsidTr="003204CA">
        <w:trPr>
          <w:trHeight w:val="109"/>
          <w:jc w:val="center"/>
        </w:trPr>
        <w:tc>
          <w:tcPr>
            <w:tcW w:w="1674" w:type="dxa"/>
            <w:vMerge/>
            <w:tcBorders>
              <w:left w:val="single" w:sz="12" w:space="0" w:color="auto"/>
              <w:right w:val="single" w:sz="4" w:space="0" w:color="auto"/>
            </w:tcBorders>
          </w:tcPr>
          <w:p w:rsidR="007837F0" w:rsidRPr="00F25E0F" w:rsidRDefault="007837F0" w:rsidP="00F25E0F">
            <w:pPr>
              <w:spacing w:line="0" w:lineRule="atLeast"/>
              <w:rPr>
                <w:sz w:val="18"/>
                <w:szCs w:val="18"/>
              </w:rPr>
            </w:pPr>
          </w:p>
        </w:tc>
        <w:tc>
          <w:tcPr>
            <w:tcW w:w="1678" w:type="dxa"/>
            <w:tcBorders>
              <w:top w:val="single" w:sz="4" w:space="0" w:color="000000"/>
              <w:left w:val="single" w:sz="4" w:space="0" w:color="auto"/>
              <w:bottom w:val="single" w:sz="4" w:space="0" w:color="auto"/>
              <w:right w:val="single" w:sz="4" w:space="0" w:color="000000"/>
            </w:tcBorders>
          </w:tcPr>
          <w:p w:rsidR="007837F0" w:rsidRPr="00F25E0F" w:rsidRDefault="007837F0" w:rsidP="00F25E0F">
            <w:pPr>
              <w:spacing w:line="0" w:lineRule="atLeast"/>
              <w:rPr>
                <w:sz w:val="18"/>
                <w:szCs w:val="18"/>
              </w:rPr>
            </w:pPr>
            <w:r w:rsidRPr="00F25E0F">
              <w:rPr>
                <w:rFonts w:hint="eastAsia"/>
                <w:sz w:val="18"/>
                <w:szCs w:val="18"/>
              </w:rPr>
              <w:t>PortNo</w:t>
            </w:r>
          </w:p>
        </w:tc>
        <w:tc>
          <w:tcPr>
            <w:tcW w:w="753" w:type="dxa"/>
            <w:tcBorders>
              <w:top w:val="single" w:sz="4" w:space="0" w:color="000000"/>
              <w:left w:val="single" w:sz="4" w:space="0" w:color="000000"/>
              <w:bottom w:val="single" w:sz="4" w:space="0" w:color="auto"/>
              <w:right w:val="single" w:sz="4" w:space="0" w:color="000000"/>
            </w:tcBorders>
          </w:tcPr>
          <w:p w:rsidR="007837F0" w:rsidRPr="00F25E0F" w:rsidRDefault="007837F0" w:rsidP="00F25E0F">
            <w:pPr>
              <w:spacing w:line="0" w:lineRule="atLeast"/>
              <w:rPr>
                <w:sz w:val="18"/>
                <w:szCs w:val="18"/>
              </w:rPr>
            </w:pPr>
            <w:r w:rsidRPr="00F25E0F">
              <w:rPr>
                <w:rFonts w:hint="eastAsia"/>
                <w:sz w:val="18"/>
                <w:szCs w:val="18"/>
              </w:rPr>
              <w:t>1</w:t>
            </w:r>
          </w:p>
        </w:tc>
        <w:tc>
          <w:tcPr>
            <w:tcW w:w="3717" w:type="dxa"/>
            <w:tcBorders>
              <w:top w:val="single" w:sz="4" w:space="0" w:color="000000"/>
              <w:left w:val="single" w:sz="4" w:space="0" w:color="000000"/>
              <w:bottom w:val="single" w:sz="4" w:space="0" w:color="auto"/>
              <w:right w:val="single" w:sz="12" w:space="0" w:color="auto"/>
            </w:tcBorders>
          </w:tcPr>
          <w:p w:rsidR="007D4CE2" w:rsidRPr="00F25E0F" w:rsidRDefault="007837F0" w:rsidP="00F25E0F">
            <w:pPr>
              <w:spacing w:line="0" w:lineRule="atLeast"/>
              <w:rPr>
                <w:sz w:val="18"/>
                <w:szCs w:val="18"/>
              </w:rPr>
            </w:pPr>
            <w:r w:rsidRPr="00F25E0F">
              <w:rPr>
                <w:rFonts w:hint="eastAsia"/>
                <w:sz w:val="18"/>
                <w:szCs w:val="18"/>
              </w:rPr>
              <w:t>本设备端口号</w:t>
            </w:r>
          </w:p>
        </w:tc>
      </w:tr>
      <w:tr w:rsidR="007D4CE2" w:rsidTr="007D4CE2">
        <w:trPr>
          <w:trHeight w:val="253"/>
          <w:jc w:val="center"/>
        </w:trPr>
        <w:tc>
          <w:tcPr>
            <w:tcW w:w="1674" w:type="dxa"/>
            <w:vMerge/>
            <w:tcBorders>
              <w:left w:val="single" w:sz="12" w:space="0" w:color="auto"/>
              <w:right w:val="single" w:sz="4" w:space="0" w:color="auto"/>
            </w:tcBorders>
          </w:tcPr>
          <w:p w:rsidR="007D4CE2" w:rsidRPr="00F25E0F" w:rsidRDefault="007D4CE2" w:rsidP="00F25E0F">
            <w:pPr>
              <w:spacing w:line="0" w:lineRule="atLeast"/>
              <w:rPr>
                <w:sz w:val="18"/>
                <w:szCs w:val="18"/>
              </w:rPr>
            </w:pPr>
          </w:p>
        </w:tc>
        <w:tc>
          <w:tcPr>
            <w:tcW w:w="1678" w:type="dxa"/>
            <w:tcBorders>
              <w:top w:val="single" w:sz="4" w:space="0" w:color="auto"/>
              <w:left w:val="single" w:sz="4" w:space="0" w:color="auto"/>
              <w:bottom w:val="single" w:sz="4" w:space="0" w:color="000000"/>
              <w:right w:val="single" w:sz="4" w:space="0" w:color="000000"/>
            </w:tcBorders>
          </w:tcPr>
          <w:p w:rsidR="007D4CE2" w:rsidRPr="00F25E0F" w:rsidRDefault="007D4CE2" w:rsidP="00F25E0F">
            <w:pPr>
              <w:spacing w:line="0" w:lineRule="atLeast"/>
              <w:rPr>
                <w:sz w:val="18"/>
                <w:szCs w:val="18"/>
              </w:rPr>
            </w:pPr>
            <w:r w:rsidRPr="00F25E0F">
              <w:rPr>
                <w:rFonts w:hint="eastAsia"/>
                <w:sz w:val="18"/>
                <w:szCs w:val="18"/>
              </w:rPr>
              <w:t>PortStatus</w:t>
            </w:r>
          </w:p>
        </w:tc>
        <w:tc>
          <w:tcPr>
            <w:tcW w:w="753" w:type="dxa"/>
            <w:tcBorders>
              <w:top w:val="single" w:sz="4" w:space="0" w:color="auto"/>
              <w:left w:val="single" w:sz="4" w:space="0" w:color="000000"/>
              <w:bottom w:val="single" w:sz="4" w:space="0" w:color="000000"/>
              <w:right w:val="single" w:sz="4" w:space="0" w:color="000000"/>
            </w:tcBorders>
          </w:tcPr>
          <w:p w:rsidR="007D4CE2" w:rsidRPr="00F25E0F" w:rsidRDefault="007D4CE2" w:rsidP="00F25E0F">
            <w:pPr>
              <w:spacing w:line="0" w:lineRule="atLeast"/>
              <w:rPr>
                <w:sz w:val="18"/>
                <w:szCs w:val="18"/>
              </w:rPr>
            </w:pPr>
            <w:r w:rsidRPr="00F25E0F">
              <w:rPr>
                <w:rFonts w:hint="eastAsia"/>
                <w:sz w:val="18"/>
                <w:szCs w:val="18"/>
              </w:rPr>
              <w:t>1</w:t>
            </w:r>
          </w:p>
        </w:tc>
        <w:tc>
          <w:tcPr>
            <w:tcW w:w="3717" w:type="dxa"/>
            <w:tcBorders>
              <w:top w:val="single" w:sz="4" w:space="0" w:color="auto"/>
              <w:left w:val="single" w:sz="4" w:space="0" w:color="000000"/>
              <w:bottom w:val="single" w:sz="4" w:space="0" w:color="000000"/>
              <w:right w:val="single" w:sz="12" w:space="0" w:color="auto"/>
            </w:tcBorders>
          </w:tcPr>
          <w:p w:rsidR="007D4CE2" w:rsidRPr="00F25E0F" w:rsidRDefault="00A24674" w:rsidP="00F25E0F">
            <w:pPr>
              <w:spacing w:line="0" w:lineRule="atLeast"/>
              <w:rPr>
                <w:sz w:val="18"/>
                <w:szCs w:val="18"/>
              </w:rPr>
            </w:pPr>
            <w:r w:rsidRPr="00F25E0F">
              <w:rPr>
                <w:rFonts w:hint="eastAsia"/>
                <w:sz w:val="18"/>
                <w:szCs w:val="18"/>
              </w:rPr>
              <w:t>本设备端口状态</w:t>
            </w:r>
          </w:p>
        </w:tc>
      </w:tr>
      <w:tr w:rsidR="007837F0" w:rsidTr="003204CA">
        <w:trPr>
          <w:trHeight w:val="64"/>
          <w:jc w:val="center"/>
        </w:trPr>
        <w:tc>
          <w:tcPr>
            <w:tcW w:w="1674" w:type="dxa"/>
            <w:vMerge/>
            <w:tcBorders>
              <w:left w:val="single" w:sz="12" w:space="0" w:color="auto"/>
              <w:right w:val="single" w:sz="4" w:space="0" w:color="auto"/>
            </w:tcBorders>
          </w:tcPr>
          <w:p w:rsidR="007837F0" w:rsidRPr="00F25E0F" w:rsidRDefault="007837F0" w:rsidP="00F25E0F">
            <w:pPr>
              <w:spacing w:line="0" w:lineRule="atLeast"/>
              <w:rPr>
                <w:sz w:val="18"/>
                <w:szCs w:val="18"/>
              </w:rPr>
            </w:pPr>
          </w:p>
        </w:tc>
        <w:tc>
          <w:tcPr>
            <w:tcW w:w="1678" w:type="dxa"/>
            <w:tcBorders>
              <w:top w:val="single" w:sz="4" w:space="0" w:color="000000"/>
              <w:left w:val="single" w:sz="4" w:space="0" w:color="auto"/>
              <w:right w:val="single" w:sz="4" w:space="0" w:color="000000"/>
            </w:tcBorders>
          </w:tcPr>
          <w:p w:rsidR="007837F0" w:rsidRPr="00F25E0F" w:rsidRDefault="007837F0" w:rsidP="00F25E0F">
            <w:pPr>
              <w:spacing w:line="0" w:lineRule="atLeast"/>
              <w:rPr>
                <w:sz w:val="18"/>
                <w:szCs w:val="18"/>
              </w:rPr>
            </w:pPr>
            <w:r w:rsidRPr="00F25E0F">
              <w:rPr>
                <w:rFonts w:hint="eastAsia"/>
                <w:sz w:val="18"/>
                <w:szCs w:val="18"/>
              </w:rPr>
              <w:t>NeighborMAC</w:t>
            </w:r>
          </w:p>
        </w:tc>
        <w:tc>
          <w:tcPr>
            <w:tcW w:w="753" w:type="dxa"/>
            <w:tcBorders>
              <w:top w:val="single" w:sz="4" w:space="0" w:color="000000"/>
              <w:left w:val="single" w:sz="4" w:space="0" w:color="000000"/>
              <w:right w:val="single" w:sz="4" w:space="0" w:color="000000"/>
            </w:tcBorders>
          </w:tcPr>
          <w:p w:rsidR="007837F0" w:rsidRPr="00F25E0F" w:rsidRDefault="007837F0" w:rsidP="00F25E0F">
            <w:pPr>
              <w:spacing w:line="0" w:lineRule="atLeast"/>
              <w:rPr>
                <w:sz w:val="18"/>
                <w:szCs w:val="18"/>
              </w:rPr>
            </w:pPr>
            <w:r w:rsidRPr="00F25E0F">
              <w:rPr>
                <w:rFonts w:hint="eastAsia"/>
                <w:sz w:val="18"/>
                <w:szCs w:val="18"/>
              </w:rPr>
              <w:t>6</w:t>
            </w:r>
          </w:p>
        </w:tc>
        <w:tc>
          <w:tcPr>
            <w:tcW w:w="3717" w:type="dxa"/>
            <w:tcBorders>
              <w:top w:val="single" w:sz="4" w:space="0" w:color="000000"/>
              <w:left w:val="single" w:sz="4" w:space="0" w:color="000000"/>
              <w:right w:val="single" w:sz="12" w:space="0" w:color="auto"/>
            </w:tcBorders>
          </w:tcPr>
          <w:p w:rsidR="007837F0" w:rsidRPr="00F25E0F" w:rsidRDefault="007837F0" w:rsidP="00F25E0F">
            <w:pPr>
              <w:spacing w:line="0" w:lineRule="atLeast"/>
              <w:rPr>
                <w:sz w:val="18"/>
                <w:szCs w:val="18"/>
              </w:rPr>
            </w:pPr>
            <w:r w:rsidRPr="00F25E0F">
              <w:rPr>
                <w:rFonts w:hint="eastAsia"/>
                <w:sz w:val="18"/>
                <w:szCs w:val="18"/>
              </w:rPr>
              <w:t>邻居</w:t>
            </w:r>
            <w:r w:rsidRPr="00F25E0F">
              <w:rPr>
                <w:rFonts w:hint="eastAsia"/>
                <w:sz w:val="18"/>
                <w:szCs w:val="18"/>
              </w:rPr>
              <w:t>MAC</w:t>
            </w:r>
            <w:r w:rsidRPr="00F25E0F">
              <w:rPr>
                <w:rFonts w:hint="eastAsia"/>
                <w:sz w:val="18"/>
                <w:szCs w:val="18"/>
              </w:rPr>
              <w:t>地址</w:t>
            </w:r>
          </w:p>
        </w:tc>
      </w:tr>
      <w:tr w:rsidR="007837F0" w:rsidTr="003204CA">
        <w:trPr>
          <w:trHeight w:val="64"/>
          <w:jc w:val="center"/>
        </w:trPr>
        <w:tc>
          <w:tcPr>
            <w:tcW w:w="1674" w:type="dxa"/>
            <w:vMerge/>
            <w:tcBorders>
              <w:left w:val="single" w:sz="12" w:space="0" w:color="auto"/>
              <w:right w:val="single" w:sz="4" w:space="0" w:color="auto"/>
            </w:tcBorders>
          </w:tcPr>
          <w:p w:rsidR="007837F0" w:rsidRPr="00F25E0F" w:rsidRDefault="007837F0" w:rsidP="00F25E0F">
            <w:pPr>
              <w:spacing w:line="0" w:lineRule="atLeast"/>
              <w:rPr>
                <w:sz w:val="18"/>
                <w:szCs w:val="18"/>
              </w:rPr>
            </w:pPr>
          </w:p>
        </w:tc>
        <w:tc>
          <w:tcPr>
            <w:tcW w:w="1678" w:type="dxa"/>
            <w:tcBorders>
              <w:top w:val="single" w:sz="4" w:space="0" w:color="000000"/>
              <w:left w:val="single" w:sz="4" w:space="0" w:color="auto"/>
              <w:bottom w:val="single" w:sz="4" w:space="0" w:color="auto"/>
              <w:right w:val="single" w:sz="4" w:space="0" w:color="000000"/>
            </w:tcBorders>
          </w:tcPr>
          <w:p w:rsidR="007837F0" w:rsidRPr="00F25E0F" w:rsidRDefault="007837F0" w:rsidP="00F25E0F">
            <w:pPr>
              <w:spacing w:line="0" w:lineRule="atLeast"/>
              <w:rPr>
                <w:sz w:val="18"/>
                <w:szCs w:val="18"/>
              </w:rPr>
            </w:pPr>
            <w:r w:rsidRPr="00F25E0F">
              <w:rPr>
                <w:rFonts w:hint="eastAsia"/>
                <w:sz w:val="18"/>
                <w:szCs w:val="18"/>
              </w:rPr>
              <w:t>NeighborPortID</w:t>
            </w:r>
          </w:p>
        </w:tc>
        <w:tc>
          <w:tcPr>
            <w:tcW w:w="753" w:type="dxa"/>
            <w:tcBorders>
              <w:top w:val="single" w:sz="4" w:space="0" w:color="000000"/>
              <w:left w:val="single" w:sz="4" w:space="0" w:color="000000"/>
              <w:bottom w:val="single" w:sz="4" w:space="0" w:color="auto"/>
              <w:right w:val="single" w:sz="4" w:space="0" w:color="000000"/>
            </w:tcBorders>
          </w:tcPr>
          <w:p w:rsidR="007837F0" w:rsidRPr="00F25E0F" w:rsidRDefault="007837F0" w:rsidP="00F25E0F">
            <w:pPr>
              <w:spacing w:line="0" w:lineRule="atLeast"/>
              <w:rPr>
                <w:sz w:val="18"/>
                <w:szCs w:val="18"/>
              </w:rPr>
            </w:pPr>
            <w:r w:rsidRPr="00F25E0F">
              <w:rPr>
                <w:rFonts w:hint="eastAsia"/>
                <w:sz w:val="18"/>
                <w:szCs w:val="18"/>
              </w:rPr>
              <w:t>1</w:t>
            </w:r>
          </w:p>
        </w:tc>
        <w:tc>
          <w:tcPr>
            <w:tcW w:w="3717" w:type="dxa"/>
            <w:tcBorders>
              <w:top w:val="single" w:sz="4" w:space="0" w:color="000000"/>
              <w:left w:val="single" w:sz="4" w:space="0" w:color="000000"/>
              <w:bottom w:val="single" w:sz="4" w:space="0" w:color="auto"/>
              <w:right w:val="single" w:sz="12" w:space="0" w:color="auto"/>
            </w:tcBorders>
          </w:tcPr>
          <w:p w:rsidR="007837F0" w:rsidRPr="00F25E0F" w:rsidRDefault="007837F0" w:rsidP="00F25E0F">
            <w:pPr>
              <w:spacing w:line="0" w:lineRule="atLeast"/>
              <w:rPr>
                <w:sz w:val="18"/>
                <w:szCs w:val="18"/>
              </w:rPr>
            </w:pPr>
            <w:r w:rsidRPr="00F25E0F">
              <w:rPr>
                <w:rFonts w:hint="eastAsia"/>
                <w:sz w:val="18"/>
                <w:szCs w:val="18"/>
              </w:rPr>
              <w:t>邻居端口号</w:t>
            </w:r>
          </w:p>
        </w:tc>
      </w:tr>
      <w:tr w:rsidR="007837F0" w:rsidTr="007837F0">
        <w:trPr>
          <w:trHeight w:val="155"/>
          <w:jc w:val="center"/>
        </w:trPr>
        <w:tc>
          <w:tcPr>
            <w:tcW w:w="1674" w:type="dxa"/>
            <w:vMerge/>
            <w:tcBorders>
              <w:left w:val="single" w:sz="12" w:space="0" w:color="auto"/>
              <w:right w:val="single" w:sz="4" w:space="0" w:color="auto"/>
            </w:tcBorders>
          </w:tcPr>
          <w:p w:rsidR="007837F0" w:rsidRPr="00F25E0F" w:rsidRDefault="007837F0" w:rsidP="00F25E0F">
            <w:pPr>
              <w:spacing w:line="0" w:lineRule="atLeast"/>
              <w:rPr>
                <w:sz w:val="18"/>
                <w:szCs w:val="18"/>
              </w:rPr>
            </w:pPr>
          </w:p>
        </w:tc>
        <w:tc>
          <w:tcPr>
            <w:tcW w:w="1678" w:type="dxa"/>
            <w:tcBorders>
              <w:top w:val="single" w:sz="4" w:space="0" w:color="auto"/>
              <w:left w:val="single" w:sz="4" w:space="0" w:color="auto"/>
              <w:bottom w:val="single" w:sz="4" w:space="0" w:color="auto"/>
              <w:right w:val="single" w:sz="4" w:space="0" w:color="000000"/>
            </w:tcBorders>
          </w:tcPr>
          <w:p w:rsidR="007837F0" w:rsidRPr="00F25E0F" w:rsidRDefault="001A60BC" w:rsidP="00F25E0F">
            <w:pPr>
              <w:spacing w:line="0" w:lineRule="atLeast"/>
              <w:rPr>
                <w:color w:val="7030A0"/>
                <w:sz w:val="18"/>
                <w:szCs w:val="18"/>
              </w:rPr>
            </w:pPr>
            <w:r w:rsidRPr="00F25E0F">
              <w:rPr>
                <w:rFonts w:hint="eastAsia"/>
                <w:color w:val="7030A0"/>
                <w:sz w:val="18"/>
                <w:szCs w:val="18"/>
              </w:rPr>
              <w:t>NeighborIP</w:t>
            </w:r>
          </w:p>
        </w:tc>
        <w:tc>
          <w:tcPr>
            <w:tcW w:w="753" w:type="dxa"/>
            <w:tcBorders>
              <w:top w:val="single" w:sz="4" w:space="0" w:color="auto"/>
              <w:left w:val="single" w:sz="4" w:space="0" w:color="000000"/>
              <w:bottom w:val="single" w:sz="4" w:space="0" w:color="auto"/>
              <w:right w:val="single" w:sz="4" w:space="0" w:color="000000"/>
            </w:tcBorders>
          </w:tcPr>
          <w:p w:rsidR="007837F0" w:rsidRPr="00F25E0F" w:rsidRDefault="001A60BC" w:rsidP="00F25E0F">
            <w:pPr>
              <w:spacing w:line="0" w:lineRule="atLeast"/>
              <w:rPr>
                <w:color w:val="7030A0"/>
                <w:sz w:val="18"/>
                <w:szCs w:val="18"/>
              </w:rPr>
            </w:pPr>
            <w:r w:rsidRPr="00F25E0F">
              <w:rPr>
                <w:rFonts w:hint="eastAsia"/>
                <w:color w:val="7030A0"/>
                <w:sz w:val="18"/>
                <w:szCs w:val="18"/>
              </w:rPr>
              <w:t>4</w:t>
            </w:r>
          </w:p>
        </w:tc>
        <w:tc>
          <w:tcPr>
            <w:tcW w:w="3717" w:type="dxa"/>
            <w:tcBorders>
              <w:top w:val="single" w:sz="4" w:space="0" w:color="auto"/>
              <w:left w:val="single" w:sz="4" w:space="0" w:color="000000"/>
              <w:bottom w:val="single" w:sz="4" w:space="0" w:color="auto"/>
              <w:right w:val="single" w:sz="12" w:space="0" w:color="auto"/>
            </w:tcBorders>
          </w:tcPr>
          <w:p w:rsidR="007837F0" w:rsidRPr="00F25E0F" w:rsidRDefault="001A60BC" w:rsidP="00F25E0F">
            <w:pPr>
              <w:spacing w:line="0" w:lineRule="atLeast"/>
              <w:rPr>
                <w:color w:val="7030A0"/>
                <w:sz w:val="18"/>
                <w:szCs w:val="18"/>
              </w:rPr>
            </w:pPr>
            <w:r w:rsidRPr="00F25E0F">
              <w:rPr>
                <w:rFonts w:hint="eastAsia"/>
                <w:color w:val="7030A0"/>
                <w:sz w:val="18"/>
                <w:szCs w:val="18"/>
              </w:rPr>
              <w:t>邻居</w:t>
            </w:r>
            <w:r w:rsidRPr="00F25E0F">
              <w:rPr>
                <w:rFonts w:hint="eastAsia"/>
                <w:color w:val="7030A0"/>
                <w:sz w:val="18"/>
                <w:szCs w:val="18"/>
              </w:rPr>
              <w:t>IP</w:t>
            </w:r>
            <w:r w:rsidRPr="00F25E0F">
              <w:rPr>
                <w:rFonts w:hint="eastAsia"/>
                <w:color w:val="7030A0"/>
                <w:sz w:val="18"/>
                <w:szCs w:val="18"/>
              </w:rPr>
              <w:t>地址</w:t>
            </w:r>
          </w:p>
        </w:tc>
      </w:tr>
      <w:tr w:rsidR="007837F0" w:rsidTr="00EE7BEF">
        <w:trPr>
          <w:trHeight w:val="180"/>
          <w:jc w:val="center"/>
        </w:trPr>
        <w:tc>
          <w:tcPr>
            <w:tcW w:w="1674" w:type="dxa"/>
            <w:vMerge/>
            <w:tcBorders>
              <w:left w:val="single" w:sz="12" w:space="0" w:color="auto"/>
              <w:bottom w:val="single" w:sz="12" w:space="0" w:color="auto"/>
              <w:right w:val="single" w:sz="4" w:space="0" w:color="auto"/>
            </w:tcBorders>
          </w:tcPr>
          <w:p w:rsidR="007837F0" w:rsidRPr="00F25E0F" w:rsidRDefault="007837F0" w:rsidP="00F25E0F">
            <w:pPr>
              <w:spacing w:line="0" w:lineRule="atLeast"/>
              <w:rPr>
                <w:sz w:val="18"/>
                <w:szCs w:val="18"/>
              </w:rPr>
            </w:pPr>
          </w:p>
        </w:tc>
        <w:tc>
          <w:tcPr>
            <w:tcW w:w="1678" w:type="dxa"/>
            <w:tcBorders>
              <w:top w:val="single" w:sz="4" w:space="0" w:color="auto"/>
              <w:left w:val="single" w:sz="4" w:space="0" w:color="auto"/>
              <w:bottom w:val="single" w:sz="12" w:space="0" w:color="auto"/>
              <w:right w:val="single" w:sz="4" w:space="0" w:color="000000"/>
            </w:tcBorders>
          </w:tcPr>
          <w:p w:rsidR="007837F0" w:rsidRPr="00F25E0F" w:rsidRDefault="00B03C5A" w:rsidP="00F25E0F">
            <w:pPr>
              <w:spacing w:line="0" w:lineRule="atLeast"/>
              <w:rPr>
                <w:color w:val="7030A0"/>
                <w:sz w:val="18"/>
                <w:szCs w:val="18"/>
              </w:rPr>
            </w:pPr>
            <w:r w:rsidRPr="00F25E0F">
              <w:rPr>
                <w:color w:val="7030A0"/>
                <w:sz w:val="18"/>
                <w:szCs w:val="18"/>
              </w:rPr>
              <w:t>NeighborSwitchType</w:t>
            </w:r>
          </w:p>
        </w:tc>
        <w:tc>
          <w:tcPr>
            <w:tcW w:w="753" w:type="dxa"/>
            <w:tcBorders>
              <w:top w:val="single" w:sz="4" w:space="0" w:color="auto"/>
              <w:left w:val="single" w:sz="4" w:space="0" w:color="000000"/>
              <w:bottom w:val="single" w:sz="12" w:space="0" w:color="auto"/>
              <w:right w:val="single" w:sz="4" w:space="0" w:color="000000"/>
            </w:tcBorders>
          </w:tcPr>
          <w:p w:rsidR="007837F0" w:rsidRPr="00F25E0F" w:rsidRDefault="00825AEB" w:rsidP="00F25E0F">
            <w:pPr>
              <w:spacing w:line="0" w:lineRule="atLeast"/>
              <w:rPr>
                <w:color w:val="7030A0"/>
                <w:sz w:val="18"/>
                <w:szCs w:val="18"/>
              </w:rPr>
            </w:pPr>
            <w:r>
              <w:rPr>
                <w:rFonts w:hint="eastAsia"/>
                <w:color w:val="7030A0"/>
                <w:sz w:val="18"/>
                <w:szCs w:val="18"/>
              </w:rPr>
              <w:t>8</w:t>
            </w:r>
          </w:p>
        </w:tc>
        <w:tc>
          <w:tcPr>
            <w:tcW w:w="3717" w:type="dxa"/>
            <w:tcBorders>
              <w:top w:val="single" w:sz="4" w:space="0" w:color="auto"/>
              <w:left w:val="single" w:sz="4" w:space="0" w:color="000000"/>
              <w:bottom w:val="single" w:sz="12" w:space="0" w:color="auto"/>
              <w:right w:val="single" w:sz="12" w:space="0" w:color="auto"/>
            </w:tcBorders>
          </w:tcPr>
          <w:p w:rsidR="007837F0" w:rsidRPr="00F25E0F" w:rsidRDefault="00EE7BEF" w:rsidP="00F25E0F">
            <w:pPr>
              <w:spacing w:line="0" w:lineRule="atLeast"/>
              <w:rPr>
                <w:color w:val="7030A0"/>
                <w:sz w:val="18"/>
                <w:szCs w:val="18"/>
              </w:rPr>
            </w:pPr>
            <w:r w:rsidRPr="00F25E0F">
              <w:rPr>
                <w:rFonts w:hint="eastAsia"/>
                <w:color w:val="7030A0"/>
                <w:sz w:val="18"/>
                <w:szCs w:val="18"/>
              </w:rPr>
              <w:t>邻居</w:t>
            </w:r>
            <w:r w:rsidR="00B03C5A" w:rsidRPr="00F25E0F">
              <w:rPr>
                <w:rFonts w:hint="eastAsia"/>
                <w:color w:val="7030A0"/>
                <w:sz w:val="18"/>
                <w:szCs w:val="18"/>
              </w:rPr>
              <w:t>设备型号</w:t>
            </w:r>
          </w:p>
        </w:tc>
      </w:tr>
    </w:tbl>
    <w:p w:rsidR="00EE7BEF" w:rsidRDefault="00EE7BEF" w:rsidP="007837F0"/>
    <w:p w:rsidR="00AD50C1" w:rsidRDefault="007837F0" w:rsidP="00AD50C1">
      <w:pPr>
        <w:spacing w:line="0" w:lineRule="atLeast"/>
        <w:ind w:left="420" w:firstLine="420"/>
        <w:rPr>
          <w:sz w:val="18"/>
          <w:szCs w:val="18"/>
        </w:rPr>
      </w:pPr>
      <w:r w:rsidRPr="00F25E0F">
        <w:rPr>
          <w:rFonts w:hint="eastAsia"/>
          <w:sz w:val="18"/>
          <w:szCs w:val="18"/>
        </w:rPr>
        <w:t>接收方收到一条“</w:t>
      </w:r>
      <w:r w:rsidRPr="00F25E0F">
        <w:rPr>
          <w:sz w:val="18"/>
          <w:szCs w:val="18"/>
        </w:rPr>
        <w:t xml:space="preserve">GET </w:t>
      </w:r>
      <w:r w:rsidRPr="00F25E0F">
        <w:rPr>
          <w:rFonts w:hint="eastAsia"/>
          <w:sz w:val="18"/>
          <w:szCs w:val="18"/>
        </w:rPr>
        <w:t>邻居信息”的报文，发送一条“</w:t>
      </w:r>
      <w:r w:rsidRPr="00F25E0F">
        <w:rPr>
          <w:sz w:val="18"/>
          <w:szCs w:val="18"/>
        </w:rPr>
        <w:t xml:space="preserve">Response </w:t>
      </w:r>
      <w:r w:rsidRPr="00F25E0F">
        <w:rPr>
          <w:rFonts w:hint="eastAsia"/>
          <w:sz w:val="18"/>
          <w:szCs w:val="18"/>
        </w:rPr>
        <w:t>邻居信息获取”报文，在每个</w:t>
      </w:r>
    </w:p>
    <w:p w:rsidR="007837F0" w:rsidRPr="00F25E0F" w:rsidRDefault="007837F0" w:rsidP="00AD50C1">
      <w:pPr>
        <w:spacing w:line="0" w:lineRule="atLeast"/>
        <w:ind w:left="420" w:firstLine="420"/>
        <w:rPr>
          <w:sz w:val="18"/>
          <w:szCs w:val="18"/>
        </w:rPr>
      </w:pPr>
      <w:r w:rsidRPr="00F25E0F">
        <w:rPr>
          <w:rFonts w:hint="eastAsia"/>
          <w:sz w:val="18"/>
          <w:szCs w:val="18"/>
        </w:rPr>
        <w:t>报文中带上</w:t>
      </w:r>
      <w:r w:rsidRPr="00F25E0F">
        <w:rPr>
          <w:rFonts w:hint="eastAsia"/>
          <w:sz w:val="18"/>
          <w:szCs w:val="18"/>
        </w:rPr>
        <w:t>OpCode</w:t>
      </w:r>
      <w:r w:rsidRPr="00F25E0F">
        <w:rPr>
          <w:rFonts w:hint="eastAsia"/>
          <w:sz w:val="18"/>
          <w:szCs w:val="18"/>
        </w:rPr>
        <w:t>信息，把所有的配置信息全部发送完毕。</w:t>
      </w:r>
    </w:p>
    <w:p w:rsidR="007837F0" w:rsidRPr="00F25E0F" w:rsidRDefault="007837F0" w:rsidP="00F25E0F">
      <w:pPr>
        <w:numPr>
          <w:ilvl w:val="0"/>
          <w:numId w:val="34"/>
        </w:numPr>
        <w:spacing w:line="0" w:lineRule="atLeast"/>
        <w:rPr>
          <w:sz w:val="18"/>
          <w:szCs w:val="18"/>
        </w:rPr>
      </w:pPr>
      <w:r w:rsidRPr="00F25E0F">
        <w:rPr>
          <w:sz w:val="18"/>
          <w:szCs w:val="18"/>
        </w:rPr>
        <w:t>Port Num</w:t>
      </w:r>
      <w:r w:rsidRPr="00F25E0F">
        <w:rPr>
          <w:rFonts w:hint="eastAsia"/>
          <w:sz w:val="18"/>
          <w:szCs w:val="18"/>
        </w:rPr>
        <w:t>：</w:t>
      </w:r>
      <w:r w:rsidRPr="00F25E0F">
        <w:rPr>
          <w:rFonts w:hint="eastAsia"/>
          <w:sz w:val="18"/>
          <w:szCs w:val="18"/>
        </w:rPr>
        <w:t>1Byte</w:t>
      </w:r>
      <w:r w:rsidRPr="00F25E0F">
        <w:rPr>
          <w:rFonts w:hint="eastAsia"/>
          <w:sz w:val="18"/>
          <w:szCs w:val="18"/>
        </w:rPr>
        <w:t>。设备端口数量。</w:t>
      </w:r>
    </w:p>
    <w:p w:rsidR="007837F0" w:rsidRDefault="007837F0" w:rsidP="00F25E0F">
      <w:pPr>
        <w:numPr>
          <w:ilvl w:val="0"/>
          <w:numId w:val="34"/>
        </w:numPr>
        <w:spacing w:line="0" w:lineRule="atLeast"/>
      </w:pPr>
      <w:r w:rsidRPr="00F25E0F">
        <w:rPr>
          <w:rFonts w:hint="eastAsia"/>
          <w:sz w:val="18"/>
          <w:szCs w:val="18"/>
        </w:rPr>
        <w:t>OpCode</w:t>
      </w:r>
      <w:r w:rsidRPr="00F25E0F">
        <w:rPr>
          <w:rFonts w:hint="eastAsia"/>
          <w:sz w:val="18"/>
          <w:szCs w:val="18"/>
        </w:rPr>
        <w:t>：邻居信息操作码。</w:t>
      </w:r>
    </w:p>
    <w:p w:rsidR="00B9126B" w:rsidRPr="00F25E0F" w:rsidRDefault="00B9126B" w:rsidP="00F25E0F">
      <w:pPr>
        <w:spacing w:line="0" w:lineRule="atLeast"/>
        <w:ind w:left="420"/>
        <w:rPr>
          <w:sz w:val="18"/>
          <w:szCs w:val="18"/>
        </w:rPr>
      </w:pPr>
    </w:p>
    <w:tbl>
      <w:tblPr>
        <w:tblW w:w="7867" w:type="dxa"/>
        <w:jc w:val="center"/>
        <w:tblInd w:w="-1420"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ook w:val="01E0"/>
      </w:tblPr>
      <w:tblGrid>
        <w:gridCol w:w="904"/>
        <w:gridCol w:w="2268"/>
        <w:gridCol w:w="2126"/>
        <w:gridCol w:w="2569"/>
      </w:tblGrid>
      <w:tr w:rsidR="007837F0" w:rsidRPr="00F25E0F" w:rsidTr="007837F0">
        <w:trPr>
          <w:jc w:val="center"/>
        </w:trPr>
        <w:tc>
          <w:tcPr>
            <w:tcW w:w="904" w:type="dxa"/>
          </w:tcPr>
          <w:p w:rsidR="007837F0" w:rsidRPr="00F25E0F" w:rsidRDefault="007837F0" w:rsidP="00F25E0F">
            <w:pPr>
              <w:spacing w:line="0" w:lineRule="atLeast"/>
              <w:jc w:val="center"/>
              <w:rPr>
                <w:b/>
                <w:sz w:val="18"/>
                <w:szCs w:val="18"/>
              </w:rPr>
            </w:pPr>
            <w:r w:rsidRPr="00F25E0F">
              <w:rPr>
                <w:rFonts w:hint="eastAsia"/>
                <w:b/>
                <w:sz w:val="18"/>
                <w:szCs w:val="18"/>
              </w:rPr>
              <w:t>位</w:t>
            </w:r>
          </w:p>
        </w:tc>
        <w:tc>
          <w:tcPr>
            <w:tcW w:w="2268" w:type="dxa"/>
          </w:tcPr>
          <w:p w:rsidR="007837F0" w:rsidRPr="00F25E0F" w:rsidRDefault="007837F0" w:rsidP="00F25E0F">
            <w:pPr>
              <w:spacing w:line="0" w:lineRule="atLeast"/>
              <w:rPr>
                <w:b/>
                <w:sz w:val="18"/>
                <w:szCs w:val="18"/>
              </w:rPr>
            </w:pPr>
            <w:r w:rsidRPr="00F25E0F">
              <w:rPr>
                <w:b/>
                <w:sz w:val="18"/>
                <w:szCs w:val="18"/>
              </w:rPr>
              <w:t>Bit</w:t>
            </w:r>
            <w:r w:rsidRPr="00F25E0F">
              <w:rPr>
                <w:rFonts w:hint="eastAsia"/>
                <w:b/>
                <w:sz w:val="18"/>
                <w:szCs w:val="18"/>
              </w:rPr>
              <w:t>7</w:t>
            </w:r>
          </w:p>
        </w:tc>
        <w:tc>
          <w:tcPr>
            <w:tcW w:w="2126" w:type="dxa"/>
          </w:tcPr>
          <w:p w:rsidR="007837F0" w:rsidRPr="00F25E0F" w:rsidRDefault="007837F0" w:rsidP="00F25E0F">
            <w:pPr>
              <w:spacing w:line="0" w:lineRule="atLeast"/>
              <w:rPr>
                <w:b/>
                <w:sz w:val="18"/>
                <w:szCs w:val="18"/>
              </w:rPr>
            </w:pPr>
            <w:r w:rsidRPr="00F25E0F">
              <w:rPr>
                <w:b/>
                <w:sz w:val="18"/>
                <w:szCs w:val="18"/>
              </w:rPr>
              <w:t>Bit</w:t>
            </w:r>
            <w:r w:rsidRPr="00F25E0F">
              <w:rPr>
                <w:rFonts w:hint="eastAsia"/>
                <w:b/>
                <w:sz w:val="18"/>
                <w:szCs w:val="18"/>
              </w:rPr>
              <w:t>6</w:t>
            </w:r>
          </w:p>
        </w:tc>
        <w:tc>
          <w:tcPr>
            <w:tcW w:w="2569" w:type="dxa"/>
          </w:tcPr>
          <w:p w:rsidR="007837F0" w:rsidRPr="00F25E0F" w:rsidRDefault="007837F0" w:rsidP="00F25E0F">
            <w:pPr>
              <w:spacing w:line="0" w:lineRule="atLeast"/>
              <w:rPr>
                <w:b/>
                <w:sz w:val="18"/>
                <w:szCs w:val="18"/>
              </w:rPr>
            </w:pPr>
            <w:r w:rsidRPr="00F25E0F">
              <w:rPr>
                <w:rFonts w:hint="eastAsia"/>
                <w:b/>
                <w:sz w:val="18"/>
                <w:szCs w:val="18"/>
              </w:rPr>
              <w:t>Bit5~Bit0</w:t>
            </w:r>
          </w:p>
        </w:tc>
      </w:tr>
      <w:tr w:rsidR="007837F0" w:rsidRPr="00F25E0F" w:rsidTr="007837F0">
        <w:trPr>
          <w:jc w:val="center"/>
        </w:trPr>
        <w:tc>
          <w:tcPr>
            <w:tcW w:w="904" w:type="dxa"/>
          </w:tcPr>
          <w:p w:rsidR="007837F0" w:rsidRPr="00F25E0F" w:rsidRDefault="007837F0" w:rsidP="00F25E0F">
            <w:pPr>
              <w:spacing w:line="0" w:lineRule="atLeast"/>
              <w:jc w:val="center"/>
              <w:rPr>
                <w:sz w:val="18"/>
                <w:szCs w:val="18"/>
              </w:rPr>
            </w:pPr>
            <w:r w:rsidRPr="00F25E0F">
              <w:rPr>
                <w:rFonts w:hint="eastAsia"/>
                <w:sz w:val="18"/>
                <w:szCs w:val="18"/>
              </w:rPr>
              <w:t>名称</w:t>
            </w:r>
          </w:p>
        </w:tc>
        <w:tc>
          <w:tcPr>
            <w:tcW w:w="2268" w:type="dxa"/>
          </w:tcPr>
          <w:p w:rsidR="007837F0" w:rsidRPr="00F25E0F" w:rsidRDefault="007837F0" w:rsidP="00F25E0F">
            <w:pPr>
              <w:spacing w:line="0" w:lineRule="atLeast"/>
              <w:rPr>
                <w:sz w:val="18"/>
                <w:szCs w:val="18"/>
              </w:rPr>
            </w:pPr>
            <w:r w:rsidRPr="00F25E0F">
              <w:rPr>
                <w:rFonts w:hint="eastAsia"/>
                <w:sz w:val="18"/>
                <w:szCs w:val="18"/>
              </w:rPr>
              <w:t>邻居信息传送开始</w:t>
            </w:r>
          </w:p>
        </w:tc>
        <w:tc>
          <w:tcPr>
            <w:tcW w:w="2126" w:type="dxa"/>
          </w:tcPr>
          <w:p w:rsidR="007837F0" w:rsidRPr="00F25E0F" w:rsidRDefault="007837F0" w:rsidP="00F25E0F">
            <w:pPr>
              <w:spacing w:line="0" w:lineRule="atLeast"/>
              <w:rPr>
                <w:sz w:val="18"/>
                <w:szCs w:val="18"/>
              </w:rPr>
            </w:pPr>
            <w:r w:rsidRPr="00F25E0F">
              <w:rPr>
                <w:rFonts w:hint="eastAsia"/>
                <w:sz w:val="18"/>
                <w:szCs w:val="18"/>
              </w:rPr>
              <w:t>邻居信息传送结束</w:t>
            </w:r>
          </w:p>
        </w:tc>
        <w:tc>
          <w:tcPr>
            <w:tcW w:w="2569" w:type="dxa"/>
          </w:tcPr>
          <w:p w:rsidR="007837F0" w:rsidRPr="00F25E0F" w:rsidRDefault="007837F0" w:rsidP="00F25E0F">
            <w:pPr>
              <w:spacing w:line="0" w:lineRule="atLeast"/>
              <w:rPr>
                <w:sz w:val="18"/>
                <w:szCs w:val="18"/>
              </w:rPr>
            </w:pPr>
            <w:r w:rsidRPr="00F25E0F">
              <w:rPr>
                <w:rFonts w:hint="eastAsia"/>
                <w:sz w:val="18"/>
                <w:szCs w:val="18"/>
              </w:rPr>
              <w:t>报文序号</w:t>
            </w:r>
          </w:p>
        </w:tc>
      </w:tr>
      <w:tr w:rsidR="007837F0" w:rsidRPr="00F25E0F" w:rsidTr="007837F0">
        <w:trPr>
          <w:jc w:val="center"/>
        </w:trPr>
        <w:tc>
          <w:tcPr>
            <w:tcW w:w="904" w:type="dxa"/>
          </w:tcPr>
          <w:p w:rsidR="007837F0" w:rsidRPr="00F25E0F" w:rsidRDefault="007837F0" w:rsidP="00F25E0F">
            <w:pPr>
              <w:spacing w:line="0" w:lineRule="atLeast"/>
              <w:jc w:val="center"/>
              <w:rPr>
                <w:sz w:val="18"/>
                <w:szCs w:val="18"/>
              </w:rPr>
            </w:pPr>
            <w:r w:rsidRPr="00F25E0F">
              <w:rPr>
                <w:rFonts w:hint="eastAsia"/>
                <w:sz w:val="18"/>
                <w:szCs w:val="18"/>
              </w:rPr>
              <w:t>意义</w:t>
            </w:r>
          </w:p>
        </w:tc>
        <w:tc>
          <w:tcPr>
            <w:tcW w:w="2268" w:type="dxa"/>
          </w:tcPr>
          <w:p w:rsidR="007837F0" w:rsidRPr="00F25E0F" w:rsidRDefault="007837F0" w:rsidP="00F25E0F">
            <w:pPr>
              <w:spacing w:line="0" w:lineRule="atLeast"/>
              <w:rPr>
                <w:sz w:val="18"/>
                <w:szCs w:val="18"/>
              </w:rPr>
            </w:pPr>
            <w:r w:rsidRPr="00F25E0F">
              <w:rPr>
                <w:rFonts w:hint="eastAsia"/>
                <w:sz w:val="18"/>
                <w:szCs w:val="18"/>
              </w:rPr>
              <w:t>0</w:t>
            </w:r>
            <w:r w:rsidRPr="00F25E0F">
              <w:rPr>
                <w:rFonts w:hint="eastAsia"/>
                <w:sz w:val="18"/>
                <w:szCs w:val="18"/>
              </w:rPr>
              <w:t>：开始传送</w:t>
            </w:r>
          </w:p>
          <w:p w:rsidR="007837F0" w:rsidRPr="00F25E0F" w:rsidRDefault="007837F0" w:rsidP="00F25E0F">
            <w:pPr>
              <w:spacing w:line="0" w:lineRule="atLeast"/>
              <w:rPr>
                <w:sz w:val="18"/>
                <w:szCs w:val="18"/>
              </w:rPr>
            </w:pPr>
            <w:r w:rsidRPr="00F25E0F">
              <w:rPr>
                <w:rFonts w:hint="eastAsia"/>
                <w:sz w:val="18"/>
                <w:szCs w:val="18"/>
              </w:rPr>
              <w:t>1</w:t>
            </w:r>
            <w:r w:rsidRPr="00F25E0F">
              <w:rPr>
                <w:rFonts w:hint="eastAsia"/>
                <w:sz w:val="18"/>
                <w:szCs w:val="18"/>
              </w:rPr>
              <w:t>：传送中</w:t>
            </w:r>
          </w:p>
        </w:tc>
        <w:tc>
          <w:tcPr>
            <w:tcW w:w="2126" w:type="dxa"/>
          </w:tcPr>
          <w:p w:rsidR="007837F0" w:rsidRPr="00F25E0F" w:rsidRDefault="007837F0" w:rsidP="00F25E0F">
            <w:pPr>
              <w:spacing w:line="0" w:lineRule="atLeast"/>
              <w:rPr>
                <w:sz w:val="18"/>
                <w:szCs w:val="18"/>
              </w:rPr>
            </w:pPr>
            <w:r w:rsidRPr="00F25E0F">
              <w:rPr>
                <w:rFonts w:hint="eastAsia"/>
                <w:sz w:val="18"/>
                <w:szCs w:val="18"/>
              </w:rPr>
              <w:t>0</w:t>
            </w:r>
            <w:r w:rsidRPr="00F25E0F">
              <w:rPr>
                <w:rFonts w:hint="eastAsia"/>
                <w:sz w:val="18"/>
                <w:szCs w:val="18"/>
              </w:rPr>
              <w:t>：结束传送</w:t>
            </w:r>
          </w:p>
          <w:p w:rsidR="007837F0" w:rsidRPr="00F25E0F" w:rsidRDefault="007837F0" w:rsidP="00F25E0F">
            <w:pPr>
              <w:spacing w:line="0" w:lineRule="atLeast"/>
              <w:rPr>
                <w:sz w:val="18"/>
                <w:szCs w:val="18"/>
              </w:rPr>
            </w:pPr>
            <w:r w:rsidRPr="00F25E0F">
              <w:rPr>
                <w:rFonts w:hint="eastAsia"/>
                <w:sz w:val="18"/>
                <w:szCs w:val="18"/>
              </w:rPr>
              <w:t>1</w:t>
            </w:r>
            <w:r w:rsidRPr="00F25E0F">
              <w:rPr>
                <w:rFonts w:hint="eastAsia"/>
                <w:sz w:val="18"/>
                <w:szCs w:val="18"/>
              </w:rPr>
              <w:t>：传送中</w:t>
            </w:r>
          </w:p>
        </w:tc>
        <w:tc>
          <w:tcPr>
            <w:tcW w:w="2569" w:type="dxa"/>
          </w:tcPr>
          <w:p w:rsidR="007837F0" w:rsidRPr="00F25E0F" w:rsidRDefault="007837F0" w:rsidP="00F25E0F">
            <w:pPr>
              <w:spacing w:line="0" w:lineRule="atLeast"/>
              <w:rPr>
                <w:sz w:val="18"/>
                <w:szCs w:val="18"/>
              </w:rPr>
            </w:pPr>
            <w:r w:rsidRPr="00F25E0F">
              <w:rPr>
                <w:rFonts w:hint="eastAsia"/>
                <w:sz w:val="18"/>
                <w:szCs w:val="18"/>
              </w:rPr>
              <w:t>报文序号</w:t>
            </w:r>
          </w:p>
        </w:tc>
      </w:tr>
      <w:tr w:rsidR="007837F0" w:rsidRPr="00F25E0F" w:rsidTr="007837F0">
        <w:trPr>
          <w:jc w:val="center"/>
        </w:trPr>
        <w:tc>
          <w:tcPr>
            <w:tcW w:w="904" w:type="dxa"/>
          </w:tcPr>
          <w:p w:rsidR="007837F0" w:rsidRPr="00F25E0F" w:rsidRDefault="007837F0" w:rsidP="00F25E0F">
            <w:pPr>
              <w:spacing w:line="0" w:lineRule="atLeast"/>
              <w:jc w:val="center"/>
              <w:rPr>
                <w:sz w:val="18"/>
                <w:szCs w:val="18"/>
              </w:rPr>
            </w:pPr>
            <w:r w:rsidRPr="00F25E0F">
              <w:rPr>
                <w:rFonts w:hint="eastAsia"/>
                <w:sz w:val="18"/>
                <w:szCs w:val="18"/>
              </w:rPr>
              <w:t>默认值</w:t>
            </w:r>
          </w:p>
        </w:tc>
        <w:tc>
          <w:tcPr>
            <w:tcW w:w="2268" w:type="dxa"/>
          </w:tcPr>
          <w:p w:rsidR="007837F0" w:rsidRPr="00F25E0F" w:rsidRDefault="007837F0" w:rsidP="00F25E0F">
            <w:pPr>
              <w:spacing w:line="0" w:lineRule="atLeast"/>
              <w:rPr>
                <w:sz w:val="18"/>
                <w:szCs w:val="18"/>
              </w:rPr>
            </w:pPr>
            <w:r w:rsidRPr="00F25E0F">
              <w:rPr>
                <w:rFonts w:hint="eastAsia"/>
                <w:sz w:val="18"/>
                <w:szCs w:val="18"/>
              </w:rPr>
              <w:t>根据需要</w:t>
            </w:r>
          </w:p>
        </w:tc>
        <w:tc>
          <w:tcPr>
            <w:tcW w:w="2126" w:type="dxa"/>
          </w:tcPr>
          <w:p w:rsidR="007837F0" w:rsidRPr="00F25E0F" w:rsidRDefault="007837F0" w:rsidP="00F25E0F">
            <w:pPr>
              <w:spacing w:line="0" w:lineRule="atLeast"/>
              <w:rPr>
                <w:sz w:val="18"/>
                <w:szCs w:val="18"/>
              </w:rPr>
            </w:pPr>
            <w:r w:rsidRPr="00F25E0F">
              <w:rPr>
                <w:rFonts w:hint="eastAsia"/>
                <w:sz w:val="18"/>
                <w:szCs w:val="18"/>
              </w:rPr>
              <w:t>根据需要</w:t>
            </w:r>
          </w:p>
        </w:tc>
        <w:tc>
          <w:tcPr>
            <w:tcW w:w="2569" w:type="dxa"/>
          </w:tcPr>
          <w:p w:rsidR="007837F0" w:rsidRPr="00F25E0F" w:rsidRDefault="007837F0" w:rsidP="00F25E0F">
            <w:pPr>
              <w:spacing w:line="0" w:lineRule="atLeast"/>
              <w:rPr>
                <w:sz w:val="18"/>
                <w:szCs w:val="18"/>
              </w:rPr>
            </w:pPr>
            <w:r w:rsidRPr="00F25E0F">
              <w:rPr>
                <w:rFonts w:hint="eastAsia"/>
                <w:sz w:val="18"/>
                <w:szCs w:val="18"/>
              </w:rPr>
              <w:t>按照顺序递增，</w:t>
            </w:r>
            <w:r w:rsidRPr="00F25E0F">
              <w:rPr>
                <w:rFonts w:hint="eastAsia"/>
                <w:sz w:val="18"/>
                <w:szCs w:val="18"/>
              </w:rPr>
              <w:t>step=1</w:t>
            </w:r>
          </w:p>
        </w:tc>
      </w:tr>
    </w:tbl>
    <w:p w:rsidR="007837F0" w:rsidRPr="00F25E0F" w:rsidRDefault="007837F0" w:rsidP="00F25E0F">
      <w:pPr>
        <w:numPr>
          <w:ilvl w:val="3"/>
          <w:numId w:val="34"/>
        </w:numPr>
        <w:spacing w:line="0" w:lineRule="atLeast"/>
        <w:rPr>
          <w:sz w:val="18"/>
          <w:szCs w:val="18"/>
        </w:rPr>
      </w:pPr>
      <w:r w:rsidRPr="00F25E0F">
        <w:rPr>
          <w:rFonts w:hint="eastAsia"/>
          <w:sz w:val="18"/>
          <w:szCs w:val="18"/>
        </w:rPr>
        <w:t xml:space="preserve"> </w:t>
      </w:r>
      <w:r w:rsidRPr="00F25E0F">
        <w:rPr>
          <w:rFonts w:hint="eastAsia"/>
          <w:sz w:val="18"/>
          <w:szCs w:val="18"/>
        </w:rPr>
        <w:t>邻居信息开始传送位</w:t>
      </w:r>
    </w:p>
    <w:p w:rsidR="00AD50C1" w:rsidRDefault="007837F0" w:rsidP="00F25E0F">
      <w:pPr>
        <w:numPr>
          <w:ilvl w:val="4"/>
          <w:numId w:val="34"/>
        </w:numPr>
        <w:spacing w:line="0" w:lineRule="atLeast"/>
        <w:rPr>
          <w:sz w:val="18"/>
          <w:szCs w:val="18"/>
        </w:rPr>
      </w:pPr>
      <w:r w:rsidRPr="00F25E0F">
        <w:rPr>
          <w:rFonts w:hint="eastAsia"/>
          <w:sz w:val="18"/>
          <w:szCs w:val="18"/>
        </w:rPr>
        <w:t>0</w:t>
      </w:r>
      <w:r w:rsidRPr="00F25E0F">
        <w:rPr>
          <w:rFonts w:hint="eastAsia"/>
          <w:sz w:val="18"/>
          <w:szCs w:val="18"/>
        </w:rPr>
        <w:t>：</w:t>
      </w:r>
      <w:r w:rsidR="00AD50C1">
        <w:rPr>
          <w:rFonts w:hint="eastAsia"/>
          <w:sz w:val="18"/>
          <w:szCs w:val="18"/>
        </w:rPr>
        <w:tab/>
      </w:r>
      <w:r w:rsidRPr="00F25E0F">
        <w:rPr>
          <w:rFonts w:hint="eastAsia"/>
          <w:sz w:val="18"/>
          <w:szCs w:val="18"/>
        </w:rPr>
        <w:t>表示本条消息是本轮“邻居信息”传送的第一条报文，接收方收到本条报文后，</w:t>
      </w:r>
    </w:p>
    <w:p w:rsidR="00AD50C1" w:rsidRDefault="007837F0" w:rsidP="00AD50C1">
      <w:pPr>
        <w:spacing w:line="0" w:lineRule="atLeast"/>
        <w:ind w:left="2514" w:firstLine="6"/>
        <w:rPr>
          <w:sz w:val="18"/>
          <w:szCs w:val="18"/>
        </w:rPr>
      </w:pPr>
      <w:r w:rsidRPr="00F25E0F">
        <w:rPr>
          <w:rFonts w:hint="eastAsia"/>
          <w:sz w:val="18"/>
          <w:szCs w:val="18"/>
        </w:rPr>
        <w:t>需要将先前保存的“邻居信息”中所有的表项清空，并根据报文的“邻居信息”</w:t>
      </w:r>
    </w:p>
    <w:p w:rsidR="007837F0" w:rsidRPr="00F25E0F" w:rsidRDefault="007837F0" w:rsidP="00AD50C1">
      <w:pPr>
        <w:spacing w:line="0" w:lineRule="atLeast"/>
        <w:ind w:left="2514" w:firstLine="6"/>
        <w:rPr>
          <w:sz w:val="18"/>
          <w:szCs w:val="18"/>
        </w:rPr>
      </w:pPr>
      <w:r w:rsidRPr="00F25E0F">
        <w:rPr>
          <w:rFonts w:hint="eastAsia"/>
          <w:sz w:val="18"/>
          <w:szCs w:val="18"/>
        </w:rPr>
        <w:t>条目来重新开始建立“邻居信息”表。</w:t>
      </w:r>
    </w:p>
    <w:p w:rsidR="007837F0" w:rsidRDefault="007837F0" w:rsidP="00F25E0F">
      <w:pPr>
        <w:numPr>
          <w:ilvl w:val="4"/>
          <w:numId w:val="34"/>
        </w:numPr>
        <w:spacing w:line="0" w:lineRule="atLeast"/>
        <w:rPr>
          <w:sz w:val="18"/>
          <w:szCs w:val="18"/>
        </w:rPr>
      </w:pPr>
      <w:r w:rsidRPr="00F25E0F">
        <w:rPr>
          <w:rFonts w:hint="eastAsia"/>
          <w:sz w:val="18"/>
          <w:szCs w:val="18"/>
        </w:rPr>
        <w:t>1</w:t>
      </w:r>
      <w:r w:rsidRPr="00F25E0F">
        <w:rPr>
          <w:rFonts w:hint="eastAsia"/>
          <w:sz w:val="18"/>
          <w:szCs w:val="18"/>
        </w:rPr>
        <w:t>：</w:t>
      </w:r>
      <w:r w:rsidR="00AD50C1">
        <w:rPr>
          <w:rFonts w:hint="eastAsia"/>
          <w:sz w:val="18"/>
          <w:szCs w:val="18"/>
        </w:rPr>
        <w:tab/>
      </w:r>
      <w:r w:rsidRPr="00F25E0F">
        <w:rPr>
          <w:rFonts w:hint="eastAsia"/>
          <w:sz w:val="18"/>
          <w:szCs w:val="18"/>
        </w:rPr>
        <w:t>表示本条消息不是本轮“邻居信息”表传送的第一条报文。</w:t>
      </w:r>
    </w:p>
    <w:p w:rsidR="00AD50C1" w:rsidRPr="00F25E0F" w:rsidRDefault="00AD50C1" w:rsidP="00AD50C1">
      <w:pPr>
        <w:spacing w:line="0" w:lineRule="atLeast"/>
        <w:ind w:left="2094"/>
        <w:rPr>
          <w:sz w:val="18"/>
          <w:szCs w:val="18"/>
        </w:rPr>
      </w:pPr>
    </w:p>
    <w:p w:rsidR="007837F0" w:rsidRPr="00F25E0F" w:rsidRDefault="007837F0" w:rsidP="00F25E0F">
      <w:pPr>
        <w:numPr>
          <w:ilvl w:val="3"/>
          <w:numId w:val="34"/>
        </w:numPr>
        <w:spacing w:line="0" w:lineRule="atLeast"/>
        <w:rPr>
          <w:sz w:val="18"/>
          <w:szCs w:val="18"/>
        </w:rPr>
      </w:pPr>
      <w:r w:rsidRPr="00F25E0F">
        <w:rPr>
          <w:rFonts w:hint="eastAsia"/>
          <w:sz w:val="18"/>
          <w:szCs w:val="18"/>
        </w:rPr>
        <w:t xml:space="preserve"> </w:t>
      </w:r>
      <w:r w:rsidRPr="00F25E0F">
        <w:rPr>
          <w:rFonts w:hint="eastAsia"/>
          <w:sz w:val="18"/>
          <w:szCs w:val="18"/>
        </w:rPr>
        <w:t>“邻居信息”传送结束位</w:t>
      </w:r>
    </w:p>
    <w:p w:rsidR="00AD50C1" w:rsidRDefault="007837F0" w:rsidP="00AD50C1">
      <w:pPr>
        <w:numPr>
          <w:ilvl w:val="4"/>
          <w:numId w:val="34"/>
        </w:numPr>
        <w:spacing w:line="0" w:lineRule="atLeast"/>
        <w:rPr>
          <w:sz w:val="18"/>
          <w:szCs w:val="18"/>
        </w:rPr>
      </w:pPr>
      <w:r w:rsidRPr="00F25E0F">
        <w:rPr>
          <w:rFonts w:hint="eastAsia"/>
          <w:sz w:val="18"/>
          <w:szCs w:val="18"/>
        </w:rPr>
        <w:t>0</w:t>
      </w:r>
      <w:r w:rsidRPr="00F25E0F">
        <w:rPr>
          <w:rFonts w:hint="eastAsia"/>
          <w:sz w:val="18"/>
          <w:szCs w:val="18"/>
        </w:rPr>
        <w:t>：</w:t>
      </w:r>
      <w:r w:rsidR="00AD50C1">
        <w:rPr>
          <w:rFonts w:hint="eastAsia"/>
          <w:sz w:val="18"/>
          <w:szCs w:val="18"/>
        </w:rPr>
        <w:tab/>
      </w:r>
      <w:r w:rsidRPr="00F25E0F">
        <w:rPr>
          <w:rFonts w:hint="eastAsia"/>
          <w:sz w:val="18"/>
          <w:szCs w:val="18"/>
        </w:rPr>
        <w:t>表示本条消息是本轮“邻居信息”表传送的最后一条报文，表示本轮“邻居信息”</w:t>
      </w:r>
    </w:p>
    <w:p w:rsidR="007837F0" w:rsidRPr="00AD50C1" w:rsidRDefault="007837F0" w:rsidP="00AD50C1">
      <w:pPr>
        <w:spacing w:line="0" w:lineRule="atLeast"/>
        <w:ind w:left="2514" w:firstLine="6"/>
        <w:rPr>
          <w:sz w:val="18"/>
          <w:szCs w:val="18"/>
        </w:rPr>
      </w:pPr>
      <w:r w:rsidRPr="00AD50C1">
        <w:rPr>
          <w:rFonts w:hint="eastAsia"/>
          <w:sz w:val="18"/>
          <w:szCs w:val="18"/>
        </w:rPr>
        <w:t>表传送结束。</w:t>
      </w:r>
    </w:p>
    <w:p w:rsidR="00AD50C1" w:rsidRPr="00AD50C1" w:rsidRDefault="007837F0" w:rsidP="00AD50C1">
      <w:pPr>
        <w:numPr>
          <w:ilvl w:val="4"/>
          <w:numId w:val="34"/>
        </w:numPr>
        <w:spacing w:line="0" w:lineRule="atLeast"/>
        <w:rPr>
          <w:sz w:val="18"/>
          <w:szCs w:val="18"/>
        </w:rPr>
      </w:pPr>
      <w:r w:rsidRPr="00F25E0F">
        <w:rPr>
          <w:rFonts w:hint="eastAsia"/>
          <w:sz w:val="18"/>
          <w:szCs w:val="18"/>
        </w:rPr>
        <w:t>1</w:t>
      </w:r>
      <w:r w:rsidRPr="00F25E0F">
        <w:rPr>
          <w:rFonts w:hint="eastAsia"/>
          <w:sz w:val="18"/>
          <w:szCs w:val="18"/>
        </w:rPr>
        <w:t>：</w:t>
      </w:r>
      <w:r w:rsidR="00AD50C1">
        <w:rPr>
          <w:rFonts w:hint="eastAsia"/>
          <w:sz w:val="18"/>
          <w:szCs w:val="18"/>
        </w:rPr>
        <w:tab/>
      </w:r>
      <w:r w:rsidRPr="00F25E0F">
        <w:rPr>
          <w:rFonts w:hint="eastAsia"/>
          <w:sz w:val="18"/>
          <w:szCs w:val="18"/>
        </w:rPr>
        <w:t>表示本条消息不是本轮“邻居信息”表传送的最后一条报文，接收方需要继续去</w:t>
      </w:r>
    </w:p>
    <w:p w:rsidR="007837F0" w:rsidRDefault="007837F0" w:rsidP="00AD50C1">
      <w:pPr>
        <w:spacing w:line="0" w:lineRule="atLeast"/>
        <w:ind w:leftChars="781" w:left="1748" w:firstLineChars="398" w:firstLine="771"/>
        <w:rPr>
          <w:sz w:val="18"/>
          <w:szCs w:val="18"/>
        </w:rPr>
      </w:pPr>
      <w:r w:rsidRPr="00F25E0F">
        <w:rPr>
          <w:rFonts w:hint="eastAsia"/>
          <w:sz w:val="18"/>
          <w:szCs w:val="18"/>
        </w:rPr>
        <w:t xml:space="preserve">GET </w:t>
      </w:r>
      <w:r w:rsidRPr="00F25E0F">
        <w:rPr>
          <w:rFonts w:hint="eastAsia"/>
          <w:sz w:val="18"/>
          <w:szCs w:val="18"/>
        </w:rPr>
        <w:t>“邻居信息”表项才能得到余下的“邻居信息”表项。</w:t>
      </w:r>
    </w:p>
    <w:p w:rsidR="00E971D4" w:rsidRPr="00F25E0F" w:rsidRDefault="00E971D4" w:rsidP="00AD50C1">
      <w:pPr>
        <w:spacing w:line="0" w:lineRule="atLeast"/>
        <w:ind w:leftChars="781" w:left="1748" w:firstLineChars="398" w:firstLine="771"/>
        <w:rPr>
          <w:sz w:val="18"/>
          <w:szCs w:val="18"/>
        </w:rPr>
      </w:pPr>
    </w:p>
    <w:p w:rsidR="007837F0" w:rsidRPr="00F25E0F" w:rsidRDefault="007837F0" w:rsidP="00F25E0F">
      <w:pPr>
        <w:numPr>
          <w:ilvl w:val="3"/>
          <w:numId w:val="34"/>
        </w:numPr>
        <w:spacing w:line="0" w:lineRule="atLeast"/>
        <w:rPr>
          <w:sz w:val="18"/>
          <w:szCs w:val="18"/>
        </w:rPr>
      </w:pPr>
      <w:r w:rsidRPr="00F25E0F">
        <w:rPr>
          <w:rFonts w:hint="eastAsia"/>
          <w:sz w:val="18"/>
          <w:szCs w:val="18"/>
        </w:rPr>
        <w:t xml:space="preserve"> </w:t>
      </w:r>
      <w:r w:rsidRPr="00F25E0F">
        <w:rPr>
          <w:rFonts w:hint="eastAsia"/>
          <w:sz w:val="18"/>
          <w:szCs w:val="18"/>
        </w:rPr>
        <w:t>各种组合的意义；</w:t>
      </w:r>
    </w:p>
    <w:tbl>
      <w:tblPr>
        <w:tblW w:w="7796" w:type="dxa"/>
        <w:tblInd w:w="110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tblPr>
      <w:tblGrid>
        <w:gridCol w:w="1559"/>
        <w:gridCol w:w="6237"/>
      </w:tblGrid>
      <w:tr w:rsidR="007837F0" w:rsidRPr="00F25E0F" w:rsidTr="00EE7BEF">
        <w:tc>
          <w:tcPr>
            <w:tcW w:w="1559" w:type="dxa"/>
          </w:tcPr>
          <w:p w:rsidR="007837F0" w:rsidRPr="00F25E0F" w:rsidRDefault="007837F0" w:rsidP="00F25E0F">
            <w:pPr>
              <w:spacing w:line="0" w:lineRule="atLeast"/>
              <w:jc w:val="center"/>
              <w:rPr>
                <w:b/>
                <w:sz w:val="18"/>
                <w:szCs w:val="18"/>
              </w:rPr>
            </w:pPr>
            <w:r w:rsidRPr="00F25E0F">
              <w:rPr>
                <w:rFonts w:hint="eastAsia"/>
                <w:b/>
                <w:sz w:val="18"/>
                <w:szCs w:val="18"/>
              </w:rPr>
              <w:t>VID</w:t>
            </w:r>
            <w:r w:rsidRPr="00F25E0F">
              <w:rPr>
                <w:rFonts w:hint="eastAsia"/>
                <w:b/>
                <w:sz w:val="18"/>
                <w:szCs w:val="18"/>
              </w:rPr>
              <w:t>表操作码</w:t>
            </w:r>
          </w:p>
          <w:p w:rsidR="007837F0" w:rsidRPr="00F25E0F" w:rsidRDefault="007837F0" w:rsidP="00F25E0F">
            <w:pPr>
              <w:spacing w:line="0" w:lineRule="atLeast"/>
              <w:jc w:val="center"/>
              <w:rPr>
                <w:b/>
                <w:sz w:val="18"/>
                <w:szCs w:val="18"/>
              </w:rPr>
            </w:pPr>
            <w:r w:rsidRPr="00F25E0F">
              <w:rPr>
                <w:b/>
                <w:sz w:val="18"/>
                <w:szCs w:val="18"/>
              </w:rPr>
              <w:lastRenderedPageBreak/>
              <w:t>Bit</w:t>
            </w:r>
            <w:r w:rsidRPr="00F25E0F">
              <w:rPr>
                <w:rFonts w:hint="eastAsia"/>
                <w:b/>
                <w:sz w:val="18"/>
                <w:szCs w:val="18"/>
              </w:rPr>
              <w:t>1~</w:t>
            </w:r>
            <w:r w:rsidRPr="00F25E0F">
              <w:rPr>
                <w:b/>
                <w:sz w:val="18"/>
                <w:szCs w:val="18"/>
              </w:rPr>
              <w:t xml:space="preserve"> Bit0</w:t>
            </w:r>
          </w:p>
        </w:tc>
        <w:tc>
          <w:tcPr>
            <w:tcW w:w="6237" w:type="dxa"/>
          </w:tcPr>
          <w:p w:rsidR="007837F0" w:rsidRPr="00F25E0F" w:rsidRDefault="007837F0" w:rsidP="00F25E0F">
            <w:pPr>
              <w:spacing w:line="0" w:lineRule="atLeast"/>
              <w:jc w:val="center"/>
              <w:rPr>
                <w:b/>
                <w:sz w:val="18"/>
                <w:szCs w:val="18"/>
              </w:rPr>
            </w:pPr>
            <w:r w:rsidRPr="00F25E0F">
              <w:rPr>
                <w:rFonts w:hint="eastAsia"/>
                <w:b/>
                <w:sz w:val="18"/>
                <w:szCs w:val="18"/>
              </w:rPr>
              <w:lastRenderedPageBreak/>
              <w:t>意义</w:t>
            </w:r>
          </w:p>
        </w:tc>
      </w:tr>
      <w:tr w:rsidR="007837F0" w:rsidRPr="00F25E0F" w:rsidTr="00EE7BEF">
        <w:tc>
          <w:tcPr>
            <w:tcW w:w="1559" w:type="dxa"/>
          </w:tcPr>
          <w:p w:rsidR="007837F0" w:rsidRPr="00F25E0F" w:rsidRDefault="007837F0" w:rsidP="00F25E0F">
            <w:pPr>
              <w:spacing w:line="0" w:lineRule="atLeast"/>
              <w:jc w:val="center"/>
              <w:rPr>
                <w:sz w:val="18"/>
                <w:szCs w:val="18"/>
              </w:rPr>
            </w:pPr>
            <w:r w:rsidRPr="00F25E0F">
              <w:rPr>
                <w:rFonts w:hint="eastAsia"/>
                <w:sz w:val="18"/>
                <w:szCs w:val="18"/>
              </w:rPr>
              <w:lastRenderedPageBreak/>
              <w:t>00</w:t>
            </w:r>
          </w:p>
        </w:tc>
        <w:tc>
          <w:tcPr>
            <w:tcW w:w="6237" w:type="dxa"/>
          </w:tcPr>
          <w:p w:rsidR="007837F0" w:rsidRPr="00F25E0F" w:rsidRDefault="007837F0" w:rsidP="00F25E0F">
            <w:pPr>
              <w:spacing w:line="0" w:lineRule="atLeast"/>
              <w:rPr>
                <w:sz w:val="18"/>
                <w:szCs w:val="18"/>
              </w:rPr>
            </w:pPr>
            <w:r w:rsidRPr="00F25E0F">
              <w:rPr>
                <w:rFonts w:hint="eastAsia"/>
                <w:sz w:val="18"/>
                <w:szCs w:val="18"/>
              </w:rPr>
              <w:t>表示本条消息是本轮“邻居信息”表传送只有一条报文（本条消息是的第一条报文，而且也是最后一条报文）。接收方收到本条报文后，需要将先前保存的“邻居信息”表中所有的表项清空，并根据报文的“邻居信息”条目完成“邻居信息”表的建立。</w:t>
            </w:r>
          </w:p>
        </w:tc>
      </w:tr>
      <w:tr w:rsidR="007837F0" w:rsidRPr="00F25E0F" w:rsidTr="00EE7BEF">
        <w:tc>
          <w:tcPr>
            <w:tcW w:w="1559" w:type="dxa"/>
          </w:tcPr>
          <w:p w:rsidR="007837F0" w:rsidRPr="00F25E0F" w:rsidRDefault="007837F0" w:rsidP="00F25E0F">
            <w:pPr>
              <w:spacing w:line="0" w:lineRule="atLeast"/>
              <w:jc w:val="center"/>
              <w:rPr>
                <w:sz w:val="18"/>
                <w:szCs w:val="18"/>
              </w:rPr>
            </w:pPr>
            <w:r w:rsidRPr="00F25E0F">
              <w:rPr>
                <w:rFonts w:hint="eastAsia"/>
                <w:sz w:val="18"/>
                <w:szCs w:val="18"/>
              </w:rPr>
              <w:t>01</w:t>
            </w:r>
          </w:p>
        </w:tc>
        <w:tc>
          <w:tcPr>
            <w:tcW w:w="6237" w:type="dxa"/>
          </w:tcPr>
          <w:p w:rsidR="007837F0" w:rsidRPr="00F25E0F" w:rsidRDefault="007837F0" w:rsidP="00F25E0F">
            <w:pPr>
              <w:spacing w:line="0" w:lineRule="atLeast"/>
              <w:rPr>
                <w:sz w:val="18"/>
                <w:szCs w:val="18"/>
              </w:rPr>
            </w:pPr>
            <w:r w:rsidRPr="00F25E0F">
              <w:rPr>
                <w:rFonts w:hint="eastAsia"/>
                <w:sz w:val="18"/>
                <w:szCs w:val="18"/>
              </w:rPr>
              <w:t>表示本条消息是本轮</w:t>
            </w:r>
            <w:r w:rsidRPr="00F25E0F">
              <w:rPr>
                <w:rFonts w:hint="eastAsia"/>
                <w:sz w:val="18"/>
                <w:szCs w:val="18"/>
              </w:rPr>
              <w:t>VID</w:t>
            </w:r>
            <w:r w:rsidRPr="00F25E0F">
              <w:rPr>
                <w:rFonts w:hint="eastAsia"/>
                <w:sz w:val="18"/>
                <w:szCs w:val="18"/>
              </w:rPr>
              <w:t>配置表传送的第一条报文，而且后续还有“邻居信息”条目需要通过下一次或多次报文交互来传送。接收方收到本条报文后，需要将先前保存的“邻居信息”表中所有的表项清空，并根据报文的“邻居信息”条目来重新开始建立“邻居信息”表。</w:t>
            </w:r>
          </w:p>
        </w:tc>
      </w:tr>
      <w:tr w:rsidR="007837F0" w:rsidRPr="00F25E0F" w:rsidTr="00EE7BEF">
        <w:tc>
          <w:tcPr>
            <w:tcW w:w="1559" w:type="dxa"/>
          </w:tcPr>
          <w:p w:rsidR="007837F0" w:rsidRPr="00F25E0F" w:rsidRDefault="007837F0" w:rsidP="00F25E0F">
            <w:pPr>
              <w:spacing w:line="0" w:lineRule="atLeast"/>
              <w:jc w:val="center"/>
              <w:rPr>
                <w:sz w:val="18"/>
                <w:szCs w:val="18"/>
              </w:rPr>
            </w:pPr>
            <w:r w:rsidRPr="00F25E0F">
              <w:rPr>
                <w:rFonts w:hint="eastAsia"/>
                <w:sz w:val="18"/>
                <w:szCs w:val="18"/>
              </w:rPr>
              <w:t>10</w:t>
            </w:r>
          </w:p>
        </w:tc>
        <w:tc>
          <w:tcPr>
            <w:tcW w:w="6237" w:type="dxa"/>
          </w:tcPr>
          <w:p w:rsidR="007837F0" w:rsidRPr="00F25E0F" w:rsidRDefault="007837F0" w:rsidP="00F25E0F">
            <w:pPr>
              <w:spacing w:line="0" w:lineRule="atLeast"/>
              <w:rPr>
                <w:sz w:val="18"/>
                <w:szCs w:val="18"/>
              </w:rPr>
            </w:pPr>
            <w:r w:rsidRPr="00F25E0F">
              <w:rPr>
                <w:rFonts w:hint="eastAsia"/>
                <w:sz w:val="18"/>
                <w:szCs w:val="18"/>
              </w:rPr>
              <w:t>表示本条消息不是本轮“邻居信息”表传送的第一条报文，但是是本轮“邻居信息”表传送的最后一条报文，接收方可以根据先前的报文和本报文的“邻居信息”内容完成“邻居信息”表的建立。</w:t>
            </w:r>
          </w:p>
        </w:tc>
      </w:tr>
      <w:tr w:rsidR="007837F0" w:rsidRPr="00F25E0F" w:rsidTr="00EE7BEF">
        <w:tc>
          <w:tcPr>
            <w:tcW w:w="1559" w:type="dxa"/>
          </w:tcPr>
          <w:p w:rsidR="007837F0" w:rsidRPr="00F25E0F" w:rsidRDefault="007837F0" w:rsidP="00F25E0F">
            <w:pPr>
              <w:spacing w:line="0" w:lineRule="atLeast"/>
              <w:jc w:val="center"/>
              <w:rPr>
                <w:sz w:val="18"/>
                <w:szCs w:val="18"/>
              </w:rPr>
            </w:pPr>
            <w:r w:rsidRPr="00F25E0F">
              <w:rPr>
                <w:rFonts w:hint="eastAsia"/>
                <w:sz w:val="18"/>
                <w:szCs w:val="18"/>
              </w:rPr>
              <w:t>11</w:t>
            </w:r>
          </w:p>
        </w:tc>
        <w:tc>
          <w:tcPr>
            <w:tcW w:w="6237" w:type="dxa"/>
          </w:tcPr>
          <w:p w:rsidR="007837F0" w:rsidRPr="00F25E0F" w:rsidRDefault="007837F0" w:rsidP="00F25E0F">
            <w:pPr>
              <w:spacing w:line="0" w:lineRule="atLeast"/>
              <w:rPr>
                <w:sz w:val="18"/>
                <w:szCs w:val="18"/>
              </w:rPr>
            </w:pPr>
            <w:r w:rsidRPr="00F25E0F">
              <w:rPr>
                <w:rFonts w:hint="eastAsia"/>
                <w:sz w:val="18"/>
                <w:szCs w:val="18"/>
              </w:rPr>
              <w:t>表示本条消息不是本轮“邻居信息”表传送的第一条报文，也不是本轮“邻居信息”表传送的最后一条报文，后续还有“邻居信息”条目需要通过下一次或多次报文交互来传送。</w:t>
            </w:r>
          </w:p>
        </w:tc>
      </w:tr>
    </w:tbl>
    <w:p w:rsidR="007837F0" w:rsidRPr="00F25E0F" w:rsidRDefault="007837F0" w:rsidP="00F25E0F">
      <w:pPr>
        <w:numPr>
          <w:ilvl w:val="3"/>
          <w:numId w:val="34"/>
        </w:numPr>
        <w:spacing w:line="0" w:lineRule="atLeast"/>
        <w:rPr>
          <w:sz w:val="18"/>
          <w:szCs w:val="18"/>
        </w:rPr>
      </w:pPr>
      <w:r w:rsidRPr="00F25E0F">
        <w:rPr>
          <w:rFonts w:hint="eastAsia"/>
          <w:sz w:val="18"/>
          <w:szCs w:val="18"/>
        </w:rPr>
        <w:t xml:space="preserve"> </w:t>
      </w:r>
      <w:r w:rsidRPr="00F25E0F">
        <w:rPr>
          <w:rFonts w:hint="eastAsia"/>
          <w:sz w:val="18"/>
          <w:szCs w:val="18"/>
        </w:rPr>
        <w:t>报文序号：报文序号依次递增，递增幅度为</w:t>
      </w:r>
      <w:r w:rsidRPr="00F25E0F">
        <w:rPr>
          <w:rFonts w:hint="eastAsia"/>
          <w:sz w:val="18"/>
          <w:szCs w:val="18"/>
        </w:rPr>
        <w:t>1</w:t>
      </w:r>
      <w:r w:rsidRPr="00F25E0F">
        <w:rPr>
          <w:rFonts w:hint="eastAsia"/>
          <w:sz w:val="18"/>
          <w:szCs w:val="18"/>
        </w:rPr>
        <w:t>。</w:t>
      </w:r>
    </w:p>
    <w:p w:rsidR="007837F0" w:rsidRPr="00F25E0F" w:rsidRDefault="007837F0" w:rsidP="00F25E0F">
      <w:pPr>
        <w:numPr>
          <w:ilvl w:val="0"/>
          <w:numId w:val="34"/>
        </w:numPr>
        <w:spacing w:line="0" w:lineRule="atLeast"/>
        <w:rPr>
          <w:sz w:val="18"/>
          <w:szCs w:val="18"/>
        </w:rPr>
      </w:pPr>
      <w:r w:rsidRPr="00F25E0F">
        <w:rPr>
          <w:rFonts w:hint="eastAsia"/>
          <w:sz w:val="18"/>
          <w:szCs w:val="18"/>
        </w:rPr>
        <w:t>ItemsInData</w:t>
      </w:r>
      <w:r w:rsidR="009F3E58">
        <w:rPr>
          <w:rFonts w:hint="eastAsia"/>
          <w:sz w:val="18"/>
          <w:szCs w:val="18"/>
        </w:rPr>
        <w:tab/>
      </w:r>
      <w:r w:rsidRPr="00F25E0F">
        <w:rPr>
          <w:rFonts w:hint="eastAsia"/>
          <w:sz w:val="18"/>
          <w:szCs w:val="18"/>
        </w:rPr>
        <w:t>：</w:t>
      </w:r>
      <w:r w:rsidRPr="00F25E0F">
        <w:rPr>
          <w:rFonts w:hint="eastAsia"/>
          <w:sz w:val="18"/>
          <w:szCs w:val="18"/>
        </w:rPr>
        <w:t>1Byte</w:t>
      </w:r>
      <w:r w:rsidRPr="00F25E0F">
        <w:rPr>
          <w:rFonts w:hint="eastAsia"/>
          <w:sz w:val="18"/>
          <w:szCs w:val="18"/>
        </w:rPr>
        <w:t>。本报文传送的“邻居信息”条目数量</w:t>
      </w:r>
    </w:p>
    <w:p w:rsidR="007837F0" w:rsidRDefault="007837F0" w:rsidP="00F25E0F">
      <w:pPr>
        <w:numPr>
          <w:ilvl w:val="0"/>
          <w:numId w:val="34"/>
        </w:numPr>
        <w:spacing w:line="0" w:lineRule="atLeast"/>
        <w:rPr>
          <w:sz w:val="18"/>
          <w:szCs w:val="18"/>
        </w:rPr>
      </w:pPr>
      <w:r w:rsidRPr="00F25E0F">
        <w:rPr>
          <w:rFonts w:hint="eastAsia"/>
          <w:sz w:val="18"/>
          <w:szCs w:val="18"/>
        </w:rPr>
        <w:t>NeighborInfo</w:t>
      </w:r>
      <w:r w:rsidR="009F3E58">
        <w:rPr>
          <w:rFonts w:hint="eastAsia"/>
          <w:sz w:val="18"/>
          <w:szCs w:val="18"/>
        </w:rPr>
        <w:tab/>
      </w:r>
      <w:r w:rsidRPr="00F25E0F">
        <w:rPr>
          <w:rFonts w:hint="eastAsia"/>
          <w:sz w:val="18"/>
          <w:szCs w:val="18"/>
        </w:rPr>
        <w:t>：“邻居信息”项</w:t>
      </w:r>
    </w:p>
    <w:p w:rsidR="009F3E58" w:rsidRPr="00F25E0F" w:rsidRDefault="009F3E58" w:rsidP="009F3E58">
      <w:pPr>
        <w:spacing w:line="0" w:lineRule="atLeast"/>
        <w:ind w:left="1260"/>
        <w:rPr>
          <w:sz w:val="18"/>
          <w:szCs w:val="18"/>
        </w:rPr>
      </w:pPr>
    </w:p>
    <w:p w:rsidR="004A094A" w:rsidRDefault="007837F0" w:rsidP="009F3E58">
      <w:pPr>
        <w:spacing w:line="0" w:lineRule="atLeast"/>
        <w:ind w:left="1254"/>
        <w:rPr>
          <w:sz w:val="18"/>
          <w:szCs w:val="18"/>
        </w:rPr>
      </w:pPr>
      <w:r w:rsidRPr="00F25E0F">
        <w:rPr>
          <w:rFonts w:hint="eastAsia"/>
          <w:sz w:val="18"/>
          <w:szCs w:val="18"/>
        </w:rPr>
        <w:t>只要不超出报文的总长度，一个消息报文可以携带多条“邻居信息”项。</w:t>
      </w: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Default="002008B8" w:rsidP="009F3E58">
      <w:pPr>
        <w:spacing w:line="0" w:lineRule="atLeast"/>
        <w:ind w:left="1254"/>
        <w:rPr>
          <w:sz w:val="18"/>
          <w:szCs w:val="18"/>
        </w:rPr>
      </w:pPr>
    </w:p>
    <w:p w:rsidR="002008B8" w:rsidRPr="00F25E0F" w:rsidRDefault="002008B8" w:rsidP="009F3E58">
      <w:pPr>
        <w:spacing w:line="0" w:lineRule="atLeast"/>
        <w:ind w:left="1254"/>
        <w:rPr>
          <w:sz w:val="18"/>
          <w:szCs w:val="18"/>
        </w:rPr>
      </w:pPr>
    </w:p>
    <w:p w:rsidR="00660C9A" w:rsidRDefault="00660C9A" w:rsidP="00660C9A">
      <w:pPr>
        <w:pStyle w:val="3"/>
      </w:pPr>
      <w:bookmarkStart w:id="23" w:name="_Toc422321429"/>
      <w:r>
        <w:rPr>
          <w:rFonts w:hint="eastAsia"/>
        </w:rPr>
        <w:lastRenderedPageBreak/>
        <w:t>流量统计优化</w:t>
      </w:r>
      <w:bookmarkEnd w:id="23"/>
    </w:p>
    <w:p w:rsidR="00B93AC5" w:rsidRPr="002008B8" w:rsidRDefault="00B93AC5" w:rsidP="00B9126B">
      <w:pPr>
        <w:numPr>
          <w:ilvl w:val="0"/>
          <w:numId w:val="38"/>
        </w:numPr>
        <w:rPr>
          <w:sz w:val="18"/>
          <w:szCs w:val="18"/>
        </w:rPr>
      </w:pPr>
      <w:r w:rsidRPr="002008B8">
        <w:rPr>
          <w:rFonts w:hint="eastAsia"/>
          <w:sz w:val="18"/>
          <w:szCs w:val="18"/>
        </w:rPr>
        <w:t>原界面如下：</w:t>
      </w:r>
    </w:p>
    <w:p w:rsidR="00E31544" w:rsidRPr="002008B8" w:rsidRDefault="009D34C5" w:rsidP="00065D84">
      <w:pPr>
        <w:ind w:left="225" w:firstLine="420"/>
        <w:rPr>
          <w:sz w:val="18"/>
          <w:szCs w:val="18"/>
        </w:rPr>
      </w:pPr>
      <w:r>
        <w:rPr>
          <w:rFonts w:hint="eastAsia"/>
          <w:noProof/>
          <w:sz w:val="18"/>
          <w:szCs w:val="18"/>
        </w:rPr>
        <w:drawing>
          <wp:inline distT="0" distB="0" distL="0" distR="0">
            <wp:extent cx="5469255" cy="1734185"/>
            <wp:effectExtent l="1905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469255" cy="1734185"/>
                    </a:xfrm>
                    <a:prstGeom prst="rect">
                      <a:avLst/>
                    </a:prstGeom>
                    <a:noFill/>
                    <a:ln w="9525">
                      <a:noFill/>
                      <a:miter lim="800000"/>
                      <a:headEnd/>
                      <a:tailEnd/>
                    </a:ln>
                  </pic:spPr>
                </pic:pic>
              </a:graphicData>
            </a:graphic>
          </wp:inline>
        </w:drawing>
      </w:r>
    </w:p>
    <w:p w:rsidR="00065D84" w:rsidRPr="008A0D7C" w:rsidRDefault="00065D84" w:rsidP="006C4114">
      <w:pPr>
        <w:ind w:left="225" w:firstLine="420"/>
        <w:rPr>
          <w:sz w:val="18"/>
          <w:szCs w:val="18"/>
        </w:rPr>
      </w:pPr>
    </w:p>
    <w:p w:rsidR="00B93AC5" w:rsidRPr="008A0D7C" w:rsidRDefault="00B93AC5" w:rsidP="00B9126B">
      <w:pPr>
        <w:numPr>
          <w:ilvl w:val="0"/>
          <w:numId w:val="38"/>
        </w:numPr>
        <w:rPr>
          <w:sz w:val="18"/>
          <w:szCs w:val="18"/>
        </w:rPr>
      </w:pPr>
      <w:r w:rsidRPr="008A0D7C">
        <w:rPr>
          <w:rFonts w:hint="eastAsia"/>
          <w:sz w:val="18"/>
          <w:szCs w:val="18"/>
        </w:rPr>
        <w:t>优化后的界面：</w:t>
      </w:r>
    </w:p>
    <w:p w:rsidR="008E492B" w:rsidRDefault="009D34C5" w:rsidP="008A0D7C">
      <w:pPr>
        <w:jc w:val="center"/>
      </w:pPr>
      <w:r>
        <w:rPr>
          <w:noProof/>
        </w:rPr>
        <w:drawing>
          <wp:inline distT="0" distB="0" distL="0" distR="0">
            <wp:extent cx="5253355" cy="2786380"/>
            <wp:effectExtent l="19050" t="0" r="4445"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5253355" cy="2786380"/>
                    </a:xfrm>
                    <a:prstGeom prst="rect">
                      <a:avLst/>
                    </a:prstGeom>
                    <a:noFill/>
                    <a:ln w="9525">
                      <a:noFill/>
                      <a:miter lim="800000"/>
                      <a:headEnd/>
                      <a:tailEnd/>
                    </a:ln>
                  </pic:spPr>
                </pic:pic>
              </a:graphicData>
            </a:graphic>
          </wp:inline>
        </w:drawing>
      </w:r>
    </w:p>
    <w:p w:rsidR="00FF7345" w:rsidRPr="008A0D7C" w:rsidRDefault="00FF7345" w:rsidP="008A0D7C">
      <w:pPr>
        <w:jc w:val="center"/>
      </w:pPr>
    </w:p>
    <w:p w:rsidR="00E628D3" w:rsidRDefault="005572A4" w:rsidP="00D612D0">
      <w:pPr>
        <w:numPr>
          <w:ilvl w:val="0"/>
          <w:numId w:val="44"/>
        </w:numPr>
        <w:spacing w:afterLines="50"/>
        <w:rPr>
          <w:b/>
          <w:szCs w:val="21"/>
        </w:rPr>
      </w:pPr>
      <w:r w:rsidRPr="008A0D7C">
        <w:rPr>
          <w:rFonts w:hint="eastAsia"/>
          <w:b/>
          <w:szCs w:val="21"/>
        </w:rPr>
        <w:t>操作说明</w:t>
      </w:r>
      <w:r w:rsidR="00A5315F" w:rsidRPr="008A0D7C">
        <w:rPr>
          <w:rFonts w:hint="eastAsia"/>
          <w:b/>
          <w:szCs w:val="21"/>
        </w:rPr>
        <w:t>：</w:t>
      </w:r>
    </w:p>
    <w:p w:rsidR="00576444" w:rsidRDefault="00A5315F" w:rsidP="00FF7345">
      <w:pPr>
        <w:numPr>
          <w:ilvl w:val="0"/>
          <w:numId w:val="43"/>
        </w:numPr>
        <w:spacing w:line="0" w:lineRule="atLeast"/>
        <w:rPr>
          <w:sz w:val="18"/>
          <w:szCs w:val="18"/>
        </w:rPr>
      </w:pPr>
      <w:r w:rsidRPr="008A0D7C">
        <w:rPr>
          <w:rFonts w:hint="eastAsia"/>
          <w:sz w:val="18"/>
          <w:szCs w:val="18"/>
        </w:rPr>
        <w:t>当寻呼到设备后，获取设备属性的时候，流量统计页面就会显示。</w:t>
      </w:r>
    </w:p>
    <w:p w:rsidR="008A0D7C" w:rsidRDefault="008A0D7C" w:rsidP="00FF7345">
      <w:pPr>
        <w:numPr>
          <w:ilvl w:val="0"/>
          <w:numId w:val="43"/>
        </w:numPr>
        <w:spacing w:line="0" w:lineRule="atLeast"/>
        <w:rPr>
          <w:sz w:val="18"/>
          <w:szCs w:val="18"/>
        </w:rPr>
      </w:pPr>
      <w:r>
        <w:rPr>
          <w:rFonts w:hint="eastAsia"/>
          <w:sz w:val="18"/>
          <w:szCs w:val="18"/>
        </w:rPr>
        <w:t>点击【添加】或</w:t>
      </w:r>
      <w:r w:rsidRPr="008A0D7C">
        <w:rPr>
          <w:rFonts w:hint="eastAsia"/>
          <w:sz w:val="18"/>
          <w:szCs w:val="18"/>
        </w:rPr>
        <w:t>【删除】</w:t>
      </w:r>
      <w:r>
        <w:rPr>
          <w:rFonts w:hint="eastAsia"/>
          <w:sz w:val="18"/>
          <w:szCs w:val="18"/>
        </w:rPr>
        <w:t>编辑端口统计表</w:t>
      </w:r>
      <w:r w:rsidR="00FF7345">
        <w:rPr>
          <w:rFonts w:hint="eastAsia"/>
          <w:sz w:val="18"/>
          <w:szCs w:val="18"/>
        </w:rPr>
        <w:t>，在添加统计端口窗口中的有效可选端口数按端口配置所配置的端口数为基准，若没有配置端口（如出厂时），则按寻呼回应中的端口数为基准。</w:t>
      </w:r>
      <w:r w:rsidR="00072C43">
        <w:rPr>
          <w:rFonts w:hint="eastAsia"/>
          <w:sz w:val="18"/>
          <w:szCs w:val="18"/>
        </w:rPr>
        <w:t>另外，最多可以选择</w:t>
      </w:r>
      <w:r w:rsidR="00072C43">
        <w:rPr>
          <w:rFonts w:hint="eastAsia"/>
          <w:sz w:val="18"/>
          <w:szCs w:val="18"/>
        </w:rPr>
        <w:t>4</w:t>
      </w:r>
      <w:r w:rsidR="00072C43">
        <w:rPr>
          <w:rFonts w:hint="eastAsia"/>
          <w:sz w:val="18"/>
          <w:szCs w:val="18"/>
        </w:rPr>
        <w:t>个端口（即最大支持</w:t>
      </w:r>
      <w:r w:rsidR="00072C43">
        <w:rPr>
          <w:rFonts w:hint="eastAsia"/>
          <w:sz w:val="18"/>
          <w:szCs w:val="18"/>
        </w:rPr>
        <w:t>4</w:t>
      </w:r>
      <w:r w:rsidR="00072C43">
        <w:rPr>
          <w:rFonts w:hint="eastAsia"/>
          <w:sz w:val="18"/>
          <w:szCs w:val="18"/>
        </w:rPr>
        <w:t>个端口的同时统计）。选了</w:t>
      </w:r>
      <w:r w:rsidR="00072C43">
        <w:rPr>
          <w:rFonts w:hint="eastAsia"/>
          <w:sz w:val="18"/>
          <w:szCs w:val="18"/>
        </w:rPr>
        <w:t>4</w:t>
      </w:r>
      <w:r w:rsidR="00072C43">
        <w:rPr>
          <w:rFonts w:hint="eastAsia"/>
          <w:sz w:val="18"/>
          <w:szCs w:val="18"/>
        </w:rPr>
        <w:t>个端口后，其他复选框则不可编辑。</w:t>
      </w:r>
    </w:p>
    <w:p w:rsidR="008A0D7C" w:rsidRDefault="009D34C5" w:rsidP="00C937B6">
      <w:pPr>
        <w:ind w:left="1129"/>
        <w:jc w:val="center"/>
        <w:rPr>
          <w:sz w:val="18"/>
          <w:szCs w:val="18"/>
        </w:rPr>
      </w:pPr>
      <w:r>
        <w:rPr>
          <w:rFonts w:hint="eastAsia"/>
          <w:noProof/>
          <w:sz w:val="18"/>
          <w:szCs w:val="18"/>
        </w:rPr>
        <w:drawing>
          <wp:inline distT="0" distB="0" distL="0" distR="0">
            <wp:extent cx="1794510" cy="92329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1794510" cy="923290"/>
                    </a:xfrm>
                    <a:prstGeom prst="rect">
                      <a:avLst/>
                    </a:prstGeom>
                    <a:noFill/>
                    <a:ln w="9525">
                      <a:noFill/>
                      <a:miter lim="800000"/>
                      <a:headEnd/>
                      <a:tailEnd/>
                    </a:ln>
                  </pic:spPr>
                </pic:pic>
              </a:graphicData>
            </a:graphic>
          </wp:inline>
        </w:drawing>
      </w:r>
    </w:p>
    <w:p w:rsidR="00201FED" w:rsidRDefault="00201FED" w:rsidP="00FF7345">
      <w:pPr>
        <w:numPr>
          <w:ilvl w:val="0"/>
          <w:numId w:val="43"/>
        </w:numPr>
        <w:spacing w:line="0" w:lineRule="atLeast"/>
        <w:ind w:left="1128"/>
        <w:rPr>
          <w:sz w:val="18"/>
          <w:szCs w:val="18"/>
        </w:rPr>
      </w:pPr>
      <w:r w:rsidRPr="008A0D7C">
        <w:rPr>
          <w:rFonts w:hint="eastAsia"/>
          <w:sz w:val="18"/>
          <w:szCs w:val="18"/>
        </w:rPr>
        <w:t>当启用自动刷新</w:t>
      </w:r>
      <w:r>
        <w:rPr>
          <w:rFonts w:hint="eastAsia"/>
          <w:sz w:val="18"/>
          <w:szCs w:val="18"/>
        </w:rPr>
        <w:t>的复选框选上后，点击按钮【刷新】则统计表会按指定的时间间隔刷新；</w:t>
      </w:r>
    </w:p>
    <w:p w:rsidR="00201FED" w:rsidRPr="00201FED" w:rsidRDefault="00201FED" w:rsidP="00FF7345">
      <w:pPr>
        <w:spacing w:line="0" w:lineRule="atLeast"/>
        <w:ind w:left="1128"/>
        <w:rPr>
          <w:sz w:val="18"/>
          <w:szCs w:val="18"/>
        </w:rPr>
      </w:pPr>
      <w:r w:rsidRPr="008A0D7C">
        <w:rPr>
          <w:rFonts w:hint="eastAsia"/>
          <w:sz w:val="18"/>
          <w:szCs w:val="18"/>
        </w:rPr>
        <w:t>同时按钮【刷新】</w:t>
      </w:r>
      <w:r>
        <w:rPr>
          <w:rFonts w:hint="eastAsia"/>
          <w:sz w:val="18"/>
          <w:szCs w:val="18"/>
        </w:rPr>
        <w:t>、【添加</w:t>
      </w:r>
      <w:r w:rsidRPr="008A0D7C">
        <w:rPr>
          <w:rFonts w:hint="eastAsia"/>
          <w:sz w:val="18"/>
          <w:szCs w:val="18"/>
        </w:rPr>
        <w:t>】</w:t>
      </w:r>
      <w:r>
        <w:rPr>
          <w:rFonts w:hint="eastAsia"/>
          <w:sz w:val="18"/>
          <w:szCs w:val="18"/>
        </w:rPr>
        <w:t>、</w:t>
      </w:r>
      <w:r w:rsidRPr="008A0D7C">
        <w:rPr>
          <w:rFonts w:hint="eastAsia"/>
          <w:sz w:val="18"/>
          <w:szCs w:val="18"/>
        </w:rPr>
        <w:t>【</w:t>
      </w:r>
      <w:r>
        <w:rPr>
          <w:rFonts w:hint="eastAsia"/>
          <w:sz w:val="18"/>
          <w:szCs w:val="18"/>
        </w:rPr>
        <w:t>删除</w:t>
      </w:r>
      <w:r w:rsidRPr="008A0D7C">
        <w:rPr>
          <w:rFonts w:hint="eastAsia"/>
          <w:sz w:val="18"/>
          <w:szCs w:val="18"/>
        </w:rPr>
        <w:t>】</w:t>
      </w:r>
      <w:r>
        <w:rPr>
          <w:rFonts w:hint="eastAsia"/>
          <w:sz w:val="18"/>
          <w:szCs w:val="18"/>
        </w:rPr>
        <w:t>、</w:t>
      </w:r>
      <w:r w:rsidRPr="008A0D7C">
        <w:rPr>
          <w:rFonts w:hint="eastAsia"/>
          <w:sz w:val="18"/>
          <w:szCs w:val="18"/>
        </w:rPr>
        <w:t>【</w:t>
      </w:r>
      <w:r>
        <w:rPr>
          <w:rFonts w:hint="eastAsia"/>
          <w:sz w:val="18"/>
          <w:szCs w:val="18"/>
        </w:rPr>
        <w:t>清零</w:t>
      </w:r>
      <w:r w:rsidRPr="008A0D7C">
        <w:rPr>
          <w:rFonts w:hint="eastAsia"/>
          <w:sz w:val="18"/>
          <w:szCs w:val="18"/>
        </w:rPr>
        <w:t>】为灰色显示</w:t>
      </w:r>
      <w:r>
        <w:rPr>
          <w:rFonts w:hint="eastAsia"/>
          <w:sz w:val="18"/>
          <w:szCs w:val="18"/>
        </w:rPr>
        <w:t>，不可操作；另外上位机需要做速率统计</w:t>
      </w:r>
    </w:p>
    <w:p w:rsidR="00201FED" w:rsidRPr="008A0D7C" w:rsidRDefault="00201FED" w:rsidP="00FF7345">
      <w:pPr>
        <w:spacing w:line="0" w:lineRule="atLeast"/>
        <w:ind w:left="1128"/>
        <w:rPr>
          <w:sz w:val="18"/>
          <w:szCs w:val="18"/>
        </w:rPr>
      </w:pPr>
      <w:r>
        <w:rPr>
          <w:rFonts w:hint="eastAsia"/>
          <w:sz w:val="18"/>
          <w:szCs w:val="18"/>
        </w:rPr>
        <w:t>当启用自动刷新的复选框不选，用户只能手动刷新，所有按钮有效，此时上位机不需做速率统计。</w:t>
      </w:r>
    </w:p>
    <w:p w:rsidR="000D5725" w:rsidRPr="00FF7345" w:rsidRDefault="00004DFC" w:rsidP="00FF7345">
      <w:pPr>
        <w:numPr>
          <w:ilvl w:val="0"/>
          <w:numId w:val="43"/>
        </w:numPr>
        <w:spacing w:line="0" w:lineRule="atLeast"/>
        <w:ind w:left="1128"/>
        <w:rPr>
          <w:sz w:val="18"/>
          <w:szCs w:val="18"/>
        </w:rPr>
      </w:pPr>
      <w:r w:rsidRPr="00FF7345">
        <w:rPr>
          <w:rFonts w:hint="eastAsia"/>
          <w:sz w:val="18"/>
          <w:szCs w:val="18"/>
        </w:rPr>
        <w:t>点击按钮【刷新】，则</w:t>
      </w:r>
      <w:r w:rsidRPr="00FF7345">
        <w:rPr>
          <w:rFonts w:hint="eastAsia"/>
          <w:sz w:val="18"/>
          <w:szCs w:val="18"/>
        </w:rPr>
        <w:t>OBNet</w:t>
      </w:r>
      <w:r w:rsidRPr="00FF7345">
        <w:rPr>
          <w:rFonts w:hint="eastAsia"/>
          <w:sz w:val="18"/>
          <w:szCs w:val="18"/>
        </w:rPr>
        <w:t>下发获取统计表信息命令</w:t>
      </w:r>
      <w:r w:rsidR="00FF7345" w:rsidRPr="00FF7345">
        <w:rPr>
          <w:rFonts w:hint="eastAsia"/>
          <w:sz w:val="18"/>
          <w:szCs w:val="18"/>
        </w:rPr>
        <w:t>。</w:t>
      </w:r>
    </w:p>
    <w:p w:rsidR="00732585" w:rsidRPr="00FF7345" w:rsidRDefault="000D5725" w:rsidP="00FF7345">
      <w:pPr>
        <w:numPr>
          <w:ilvl w:val="0"/>
          <w:numId w:val="43"/>
        </w:numPr>
        <w:spacing w:line="0" w:lineRule="atLeast"/>
        <w:ind w:left="1128"/>
        <w:rPr>
          <w:sz w:val="18"/>
          <w:szCs w:val="18"/>
        </w:rPr>
      </w:pPr>
      <w:r w:rsidRPr="00FF7345">
        <w:rPr>
          <w:rFonts w:hint="eastAsia"/>
          <w:sz w:val="18"/>
          <w:szCs w:val="18"/>
        </w:rPr>
        <w:t>点击按钮【清零】，即可清空界面上的所有统计值，并</w:t>
      </w:r>
      <w:r w:rsidRPr="00FF7345">
        <w:rPr>
          <w:rFonts w:hint="eastAsia"/>
          <w:sz w:val="18"/>
          <w:szCs w:val="18"/>
        </w:rPr>
        <w:t>OBNet</w:t>
      </w:r>
      <w:r w:rsidRPr="00FF7345">
        <w:rPr>
          <w:rFonts w:hint="eastAsia"/>
          <w:sz w:val="18"/>
          <w:szCs w:val="18"/>
        </w:rPr>
        <w:t>下发清除交换芯片的计数器值</w:t>
      </w:r>
      <w:r w:rsidR="00FF7345" w:rsidRPr="00FF7345">
        <w:rPr>
          <w:rFonts w:hint="eastAsia"/>
          <w:sz w:val="18"/>
          <w:szCs w:val="18"/>
        </w:rPr>
        <w:t>。</w:t>
      </w:r>
    </w:p>
    <w:p w:rsidR="00B9126B" w:rsidRPr="00B9126B" w:rsidRDefault="00B9126B" w:rsidP="00B9126B">
      <w:pPr>
        <w:ind w:firstLine="420"/>
        <w:rPr>
          <w:color w:val="FF0000"/>
          <w:sz w:val="18"/>
          <w:szCs w:val="18"/>
        </w:rPr>
      </w:pPr>
    </w:p>
    <w:p w:rsidR="009955BB" w:rsidRPr="00FF7345" w:rsidRDefault="009955BB" w:rsidP="00D612D0">
      <w:pPr>
        <w:numPr>
          <w:ilvl w:val="0"/>
          <w:numId w:val="44"/>
        </w:numPr>
        <w:spacing w:afterLines="50"/>
        <w:rPr>
          <w:b/>
          <w:szCs w:val="21"/>
        </w:rPr>
      </w:pPr>
      <w:r w:rsidRPr="00FF7345">
        <w:rPr>
          <w:rFonts w:hint="eastAsia"/>
          <w:b/>
          <w:szCs w:val="21"/>
        </w:rPr>
        <w:t>数据结构定义：</w:t>
      </w:r>
    </w:p>
    <w:p w:rsidR="00875892" w:rsidRPr="0074730F" w:rsidRDefault="00875892" w:rsidP="00072C43">
      <w:pPr>
        <w:ind w:leftChars="100" w:left="224"/>
        <w:rPr>
          <w:rFonts w:ascii="宋体" w:hAnsi="宋体"/>
          <w:sz w:val="18"/>
          <w:szCs w:val="18"/>
        </w:rPr>
      </w:pPr>
      <w:r w:rsidRPr="0074730F">
        <w:rPr>
          <w:rFonts w:hint="eastAsia"/>
          <w:sz w:val="18"/>
          <w:szCs w:val="18"/>
        </w:rPr>
        <w:tab/>
      </w:r>
      <w:r w:rsidR="00072C43" w:rsidRPr="0074730F">
        <w:rPr>
          <w:rFonts w:hint="eastAsia"/>
          <w:sz w:val="18"/>
          <w:szCs w:val="18"/>
        </w:rPr>
        <w:tab/>
      </w:r>
      <w:r w:rsidRPr="0074730F">
        <w:rPr>
          <w:rFonts w:ascii="宋体" w:hAnsi="宋体" w:hint="eastAsia"/>
          <w:sz w:val="18"/>
          <w:szCs w:val="18"/>
        </w:rPr>
        <w:t>（1）统计内容数据结构</w:t>
      </w:r>
    </w:p>
    <w:p w:rsidR="00D0393F" w:rsidRPr="00C33ED8" w:rsidRDefault="00732585" w:rsidP="004D322A">
      <w:pPr>
        <w:spacing w:line="0" w:lineRule="atLeast"/>
        <w:ind w:leftChars="600" w:left="1343"/>
        <w:rPr>
          <w:rFonts w:ascii="Courier New" w:hAnsi="Courier New" w:cs="Courier New"/>
          <w:color w:val="002060"/>
          <w:sz w:val="18"/>
          <w:szCs w:val="18"/>
        </w:rPr>
      </w:pPr>
      <w:r w:rsidRPr="00C33ED8">
        <w:rPr>
          <w:rFonts w:ascii="Courier New" w:hAnsi="Courier New" w:cs="Courier New"/>
          <w:color w:val="002060"/>
          <w:sz w:val="18"/>
          <w:szCs w:val="18"/>
        </w:rPr>
        <w:t>typedef struct {</w:t>
      </w:r>
    </w:p>
    <w:p w:rsidR="00732585" w:rsidRPr="00C33ED8" w:rsidRDefault="00732585" w:rsidP="00072C43">
      <w:pPr>
        <w:spacing w:line="0" w:lineRule="atLeast"/>
        <w:ind w:leftChars="600" w:left="1343"/>
        <w:rPr>
          <w:rFonts w:ascii="Courier New" w:hAnsi="Courier New" w:cs="Courier New"/>
          <w:color w:val="002060"/>
          <w:sz w:val="18"/>
          <w:szCs w:val="18"/>
        </w:rPr>
      </w:pPr>
      <w:r w:rsidRPr="00C33ED8">
        <w:rPr>
          <w:rFonts w:ascii="Courier New" w:hAnsi="Courier New" w:cs="Courier New"/>
          <w:color w:val="002060"/>
          <w:sz w:val="18"/>
          <w:szCs w:val="18"/>
        </w:rPr>
        <w:tab/>
      </w:r>
      <w:r w:rsidR="003468DF" w:rsidRPr="00C33ED8">
        <w:rPr>
          <w:rFonts w:ascii="Courier New" w:hAnsi="Courier New" w:cs="Courier New"/>
          <w:color w:val="002060"/>
          <w:sz w:val="18"/>
          <w:szCs w:val="18"/>
        </w:rPr>
        <w:t>U32</w:t>
      </w:r>
      <w:r w:rsidRPr="00C33ED8">
        <w:rPr>
          <w:rFonts w:ascii="Courier New" w:hAnsi="Courier New" w:cs="Courier New"/>
          <w:color w:val="002060"/>
          <w:sz w:val="18"/>
          <w:szCs w:val="18"/>
        </w:rPr>
        <w:tab/>
        <w:t>RxGoodOctetsLo;</w:t>
      </w:r>
    </w:p>
    <w:p w:rsidR="00732585" w:rsidRPr="00C33ED8" w:rsidRDefault="00732585" w:rsidP="00072C43">
      <w:pPr>
        <w:spacing w:line="0" w:lineRule="atLeast"/>
        <w:ind w:leftChars="600" w:left="1343"/>
        <w:rPr>
          <w:rFonts w:ascii="Courier New" w:hAnsi="Courier New" w:cs="Courier New"/>
          <w:color w:val="002060"/>
          <w:sz w:val="18"/>
          <w:szCs w:val="18"/>
        </w:rPr>
      </w:pPr>
      <w:r w:rsidRPr="00C33ED8">
        <w:rPr>
          <w:rFonts w:ascii="Courier New" w:hAnsi="Courier New" w:cs="Courier New"/>
          <w:color w:val="002060"/>
          <w:sz w:val="18"/>
          <w:szCs w:val="18"/>
        </w:rPr>
        <w:tab/>
      </w:r>
      <w:r w:rsidR="003468DF" w:rsidRPr="00C33ED8">
        <w:rPr>
          <w:rFonts w:ascii="Courier New" w:hAnsi="Courier New" w:cs="Courier New"/>
          <w:color w:val="002060"/>
          <w:sz w:val="18"/>
          <w:szCs w:val="18"/>
        </w:rPr>
        <w:t>U32</w:t>
      </w:r>
      <w:r w:rsidRPr="00C33ED8">
        <w:rPr>
          <w:rFonts w:ascii="Courier New" w:hAnsi="Courier New" w:cs="Courier New"/>
          <w:color w:val="002060"/>
          <w:sz w:val="18"/>
          <w:szCs w:val="18"/>
        </w:rPr>
        <w:tab/>
        <w:t>RxGoodOctetsHi;</w:t>
      </w:r>
    </w:p>
    <w:p w:rsidR="00732585" w:rsidRPr="00C33ED8" w:rsidRDefault="00732585" w:rsidP="00072C43">
      <w:pPr>
        <w:spacing w:line="0" w:lineRule="atLeast"/>
        <w:ind w:leftChars="600" w:left="1343"/>
        <w:rPr>
          <w:rFonts w:ascii="Courier New" w:hAnsi="Courier New" w:cs="Courier New"/>
          <w:color w:val="002060"/>
          <w:sz w:val="18"/>
          <w:szCs w:val="18"/>
        </w:rPr>
      </w:pPr>
      <w:r w:rsidRPr="00C33ED8">
        <w:rPr>
          <w:rFonts w:ascii="Courier New" w:hAnsi="Courier New" w:cs="Courier New"/>
          <w:color w:val="002060"/>
          <w:sz w:val="18"/>
          <w:szCs w:val="18"/>
        </w:rPr>
        <w:tab/>
      </w:r>
      <w:r w:rsidR="003468DF" w:rsidRPr="00C33ED8">
        <w:rPr>
          <w:rFonts w:ascii="Courier New" w:hAnsi="Courier New" w:cs="Courier New"/>
          <w:color w:val="002060"/>
          <w:sz w:val="18"/>
          <w:szCs w:val="18"/>
        </w:rPr>
        <w:t>U32</w:t>
      </w:r>
      <w:r w:rsidRPr="00C33ED8">
        <w:rPr>
          <w:rFonts w:ascii="Courier New" w:hAnsi="Courier New" w:cs="Courier New"/>
          <w:color w:val="002060"/>
          <w:sz w:val="18"/>
          <w:szCs w:val="18"/>
        </w:rPr>
        <w:tab/>
        <w:t>RxUnicastPkts;</w:t>
      </w:r>
    </w:p>
    <w:p w:rsidR="00732585" w:rsidRPr="00C33ED8" w:rsidRDefault="00732585" w:rsidP="00072C43">
      <w:pPr>
        <w:spacing w:line="0" w:lineRule="atLeast"/>
        <w:ind w:leftChars="600" w:left="1343"/>
        <w:rPr>
          <w:rFonts w:ascii="Courier New" w:hAnsi="Courier New" w:cs="Courier New"/>
          <w:color w:val="002060"/>
          <w:sz w:val="18"/>
          <w:szCs w:val="18"/>
        </w:rPr>
      </w:pPr>
      <w:r w:rsidRPr="00C33ED8">
        <w:rPr>
          <w:rFonts w:ascii="Courier New" w:hAnsi="Courier New" w:cs="Courier New"/>
          <w:color w:val="002060"/>
          <w:sz w:val="18"/>
          <w:szCs w:val="18"/>
        </w:rPr>
        <w:tab/>
      </w:r>
      <w:r w:rsidR="003468DF" w:rsidRPr="00C33ED8">
        <w:rPr>
          <w:rFonts w:ascii="Courier New" w:hAnsi="Courier New" w:cs="Courier New"/>
          <w:color w:val="002060"/>
          <w:sz w:val="18"/>
          <w:szCs w:val="18"/>
        </w:rPr>
        <w:t>U32</w:t>
      </w:r>
      <w:r w:rsidRPr="00C33ED8">
        <w:rPr>
          <w:rFonts w:ascii="Courier New" w:hAnsi="Courier New" w:cs="Courier New"/>
          <w:color w:val="002060"/>
          <w:sz w:val="18"/>
          <w:szCs w:val="18"/>
        </w:rPr>
        <w:tab/>
        <w:t>RxBroadcastPkts;</w:t>
      </w:r>
    </w:p>
    <w:p w:rsidR="00732585" w:rsidRPr="00C33ED8" w:rsidRDefault="00732585" w:rsidP="00072C43">
      <w:pPr>
        <w:spacing w:line="0" w:lineRule="atLeast"/>
        <w:ind w:leftChars="600" w:left="1343"/>
        <w:rPr>
          <w:rFonts w:ascii="Courier New" w:hAnsi="Courier New" w:cs="Courier New"/>
          <w:color w:val="002060"/>
          <w:sz w:val="18"/>
          <w:szCs w:val="18"/>
        </w:rPr>
      </w:pPr>
      <w:r w:rsidRPr="00C33ED8">
        <w:rPr>
          <w:rFonts w:ascii="Courier New" w:hAnsi="Courier New" w:cs="Courier New"/>
          <w:color w:val="002060"/>
          <w:sz w:val="18"/>
          <w:szCs w:val="18"/>
        </w:rPr>
        <w:tab/>
      </w:r>
      <w:r w:rsidR="003468DF" w:rsidRPr="00C33ED8">
        <w:rPr>
          <w:rFonts w:ascii="Courier New" w:hAnsi="Courier New" w:cs="Courier New"/>
          <w:color w:val="002060"/>
          <w:sz w:val="18"/>
          <w:szCs w:val="18"/>
        </w:rPr>
        <w:t>U32</w:t>
      </w:r>
      <w:r w:rsidRPr="00C33ED8">
        <w:rPr>
          <w:rFonts w:ascii="Courier New" w:hAnsi="Courier New" w:cs="Courier New"/>
          <w:color w:val="002060"/>
          <w:sz w:val="18"/>
          <w:szCs w:val="18"/>
        </w:rPr>
        <w:tab/>
        <w:t>RxMulticastPkts;</w:t>
      </w:r>
    </w:p>
    <w:p w:rsidR="002954A1" w:rsidRDefault="00732585" w:rsidP="004D322A">
      <w:pPr>
        <w:spacing w:line="0" w:lineRule="atLeast"/>
        <w:ind w:leftChars="600" w:left="1343"/>
        <w:rPr>
          <w:rFonts w:ascii="Courier New" w:hAnsi="Courier New" w:cs="Courier New"/>
          <w:color w:val="002060"/>
          <w:sz w:val="18"/>
          <w:szCs w:val="18"/>
        </w:rPr>
      </w:pPr>
      <w:r w:rsidRPr="00C33ED8">
        <w:rPr>
          <w:rFonts w:ascii="Courier New" w:hAnsi="Courier New" w:cs="Courier New"/>
          <w:color w:val="002060"/>
          <w:sz w:val="18"/>
          <w:szCs w:val="18"/>
        </w:rPr>
        <w:tab/>
      </w:r>
      <w:r w:rsidR="003468DF" w:rsidRPr="00C33ED8">
        <w:rPr>
          <w:rFonts w:ascii="Courier New" w:hAnsi="Courier New" w:cs="Courier New"/>
          <w:color w:val="002060"/>
          <w:sz w:val="18"/>
          <w:szCs w:val="18"/>
        </w:rPr>
        <w:t>U32</w:t>
      </w:r>
      <w:r w:rsidRPr="00C33ED8">
        <w:rPr>
          <w:rFonts w:ascii="Courier New" w:hAnsi="Courier New" w:cs="Courier New"/>
          <w:color w:val="002060"/>
          <w:sz w:val="18"/>
          <w:szCs w:val="18"/>
        </w:rPr>
        <w:tab/>
        <w:t>RxPausePkts;</w:t>
      </w:r>
    </w:p>
    <w:p w:rsidR="00732585" w:rsidRPr="00C33ED8" w:rsidRDefault="00732585" w:rsidP="00072C43">
      <w:pPr>
        <w:spacing w:line="0" w:lineRule="atLeast"/>
        <w:ind w:leftChars="600" w:left="1343"/>
        <w:rPr>
          <w:rFonts w:ascii="Courier New" w:hAnsi="Courier New" w:cs="Courier New"/>
          <w:color w:val="002060"/>
          <w:sz w:val="18"/>
          <w:szCs w:val="18"/>
        </w:rPr>
      </w:pPr>
      <w:r w:rsidRPr="00C33ED8">
        <w:rPr>
          <w:rFonts w:ascii="Courier New" w:hAnsi="Courier New" w:cs="Courier New"/>
          <w:color w:val="002060"/>
          <w:sz w:val="18"/>
          <w:szCs w:val="18"/>
        </w:rPr>
        <w:tab/>
      </w:r>
      <w:r w:rsidR="003468DF" w:rsidRPr="00C33ED8">
        <w:rPr>
          <w:rFonts w:ascii="Courier New" w:hAnsi="Courier New" w:cs="Courier New"/>
          <w:color w:val="002060"/>
          <w:sz w:val="18"/>
          <w:szCs w:val="18"/>
        </w:rPr>
        <w:t>U32</w:t>
      </w:r>
      <w:r w:rsidRPr="00C33ED8">
        <w:rPr>
          <w:rFonts w:ascii="Courier New" w:hAnsi="Courier New" w:cs="Courier New"/>
          <w:color w:val="002060"/>
          <w:sz w:val="18"/>
          <w:szCs w:val="18"/>
        </w:rPr>
        <w:tab/>
        <w:t>TxOctetsLo;</w:t>
      </w:r>
    </w:p>
    <w:p w:rsidR="00732585" w:rsidRPr="00C33ED8" w:rsidRDefault="00732585" w:rsidP="00072C43">
      <w:pPr>
        <w:spacing w:line="0" w:lineRule="atLeast"/>
        <w:ind w:leftChars="600" w:left="1343"/>
        <w:rPr>
          <w:rFonts w:ascii="Courier New" w:hAnsi="Courier New" w:cs="Courier New"/>
          <w:color w:val="002060"/>
          <w:sz w:val="18"/>
          <w:szCs w:val="18"/>
        </w:rPr>
      </w:pPr>
      <w:r w:rsidRPr="00C33ED8">
        <w:rPr>
          <w:rFonts w:ascii="Courier New" w:hAnsi="Courier New" w:cs="Courier New"/>
          <w:color w:val="002060"/>
          <w:sz w:val="18"/>
          <w:szCs w:val="18"/>
        </w:rPr>
        <w:tab/>
      </w:r>
      <w:r w:rsidR="003468DF" w:rsidRPr="00C33ED8">
        <w:rPr>
          <w:rFonts w:ascii="Courier New" w:hAnsi="Courier New" w:cs="Courier New"/>
          <w:color w:val="002060"/>
          <w:sz w:val="18"/>
          <w:szCs w:val="18"/>
        </w:rPr>
        <w:t>U32</w:t>
      </w:r>
      <w:r w:rsidRPr="00C33ED8">
        <w:rPr>
          <w:rFonts w:ascii="Courier New" w:hAnsi="Courier New" w:cs="Courier New"/>
          <w:color w:val="002060"/>
          <w:sz w:val="18"/>
          <w:szCs w:val="18"/>
        </w:rPr>
        <w:tab/>
        <w:t>TxOctetsHi;</w:t>
      </w:r>
    </w:p>
    <w:p w:rsidR="00732585" w:rsidRPr="00C33ED8" w:rsidRDefault="00732585" w:rsidP="00072C43">
      <w:pPr>
        <w:spacing w:line="0" w:lineRule="atLeast"/>
        <w:ind w:leftChars="600" w:left="1343"/>
        <w:rPr>
          <w:rFonts w:ascii="Courier New" w:hAnsi="Courier New" w:cs="Courier New"/>
          <w:color w:val="002060"/>
          <w:sz w:val="18"/>
          <w:szCs w:val="18"/>
        </w:rPr>
      </w:pPr>
      <w:r w:rsidRPr="00C33ED8">
        <w:rPr>
          <w:rFonts w:ascii="Courier New" w:hAnsi="Courier New" w:cs="Courier New"/>
          <w:color w:val="002060"/>
          <w:sz w:val="18"/>
          <w:szCs w:val="18"/>
        </w:rPr>
        <w:tab/>
      </w:r>
      <w:r w:rsidR="003468DF" w:rsidRPr="00C33ED8">
        <w:rPr>
          <w:rFonts w:ascii="Courier New" w:hAnsi="Courier New" w:cs="Courier New"/>
          <w:color w:val="002060"/>
          <w:sz w:val="18"/>
          <w:szCs w:val="18"/>
        </w:rPr>
        <w:t>U32</w:t>
      </w:r>
      <w:r w:rsidRPr="00C33ED8">
        <w:rPr>
          <w:rFonts w:ascii="Courier New" w:hAnsi="Courier New" w:cs="Courier New"/>
          <w:color w:val="002060"/>
          <w:sz w:val="18"/>
          <w:szCs w:val="18"/>
        </w:rPr>
        <w:tab/>
        <w:t>TxUnicastPkts;</w:t>
      </w:r>
    </w:p>
    <w:p w:rsidR="00732585" w:rsidRPr="00C33ED8" w:rsidRDefault="00732585" w:rsidP="00072C43">
      <w:pPr>
        <w:spacing w:line="0" w:lineRule="atLeast"/>
        <w:ind w:leftChars="600" w:left="1343"/>
        <w:rPr>
          <w:rFonts w:ascii="Courier New" w:hAnsi="Courier New" w:cs="Courier New"/>
          <w:color w:val="002060"/>
          <w:sz w:val="18"/>
          <w:szCs w:val="18"/>
        </w:rPr>
      </w:pPr>
      <w:r w:rsidRPr="00C33ED8">
        <w:rPr>
          <w:rFonts w:ascii="Courier New" w:hAnsi="Courier New" w:cs="Courier New"/>
          <w:color w:val="002060"/>
          <w:sz w:val="18"/>
          <w:szCs w:val="18"/>
        </w:rPr>
        <w:tab/>
      </w:r>
      <w:r w:rsidR="003468DF" w:rsidRPr="00C33ED8">
        <w:rPr>
          <w:rFonts w:ascii="Courier New" w:hAnsi="Courier New" w:cs="Courier New"/>
          <w:color w:val="002060"/>
          <w:sz w:val="18"/>
          <w:szCs w:val="18"/>
        </w:rPr>
        <w:t>U32</w:t>
      </w:r>
      <w:r w:rsidRPr="00C33ED8">
        <w:rPr>
          <w:rFonts w:ascii="Courier New" w:hAnsi="Courier New" w:cs="Courier New"/>
          <w:color w:val="002060"/>
          <w:sz w:val="18"/>
          <w:szCs w:val="18"/>
        </w:rPr>
        <w:tab/>
        <w:t>TxBroadcastPkts;</w:t>
      </w:r>
    </w:p>
    <w:p w:rsidR="00732585" w:rsidRPr="00C33ED8" w:rsidRDefault="00732585" w:rsidP="00072C43">
      <w:pPr>
        <w:spacing w:line="0" w:lineRule="atLeast"/>
        <w:ind w:leftChars="600" w:left="1343"/>
        <w:rPr>
          <w:rFonts w:ascii="Courier New" w:hAnsi="Courier New" w:cs="Courier New"/>
          <w:color w:val="002060"/>
          <w:sz w:val="18"/>
          <w:szCs w:val="18"/>
        </w:rPr>
      </w:pPr>
      <w:r w:rsidRPr="00C33ED8">
        <w:rPr>
          <w:rFonts w:ascii="Courier New" w:hAnsi="Courier New" w:cs="Courier New"/>
          <w:color w:val="002060"/>
          <w:sz w:val="18"/>
          <w:szCs w:val="18"/>
        </w:rPr>
        <w:tab/>
      </w:r>
      <w:r w:rsidR="003468DF" w:rsidRPr="00C33ED8">
        <w:rPr>
          <w:rFonts w:ascii="Courier New" w:hAnsi="Courier New" w:cs="Courier New"/>
          <w:color w:val="002060"/>
          <w:sz w:val="18"/>
          <w:szCs w:val="18"/>
        </w:rPr>
        <w:t>U32</w:t>
      </w:r>
      <w:r w:rsidRPr="00C33ED8">
        <w:rPr>
          <w:rFonts w:ascii="Courier New" w:hAnsi="Courier New" w:cs="Courier New"/>
          <w:color w:val="002060"/>
          <w:sz w:val="18"/>
          <w:szCs w:val="18"/>
        </w:rPr>
        <w:tab/>
        <w:t>TxMulticastPkts;</w:t>
      </w:r>
    </w:p>
    <w:p w:rsidR="00732585" w:rsidRDefault="00732585" w:rsidP="00072C43">
      <w:pPr>
        <w:spacing w:line="0" w:lineRule="atLeast"/>
        <w:ind w:leftChars="600" w:left="1343"/>
        <w:rPr>
          <w:rFonts w:ascii="Courier New" w:hAnsi="Courier New" w:cs="Courier New"/>
          <w:color w:val="002060"/>
          <w:sz w:val="18"/>
          <w:szCs w:val="18"/>
        </w:rPr>
      </w:pPr>
      <w:r w:rsidRPr="00C33ED8">
        <w:rPr>
          <w:rFonts w:ascii="Courier New" w:hAnsi="Courier New" w:cs="Courier New"/>
          <w:color w:val="002060"/>
          <w:sz w:val="18"/>
          <w:szCs w:val="18"/>
        </w:rPr>
        <w:tab/>
      </w:r>
      <w:r w:rsidR="003468DF" w:rsidRPr="00C33ED8">
        <w:rPr>
          <w:rFonts w:ascii="Courier New" w:hAnsi="Courier New" w:cs="Courier New"/>
          <w:color w:val="002060"/>
          <w:sz w:val="18"/>
          <w:szCs w:val="18"/>
        </w:rPr>
        <w:t>U32</w:t>
      </w:r>
      <w:r w:rsidRPr="00C33ED8">
        <w:rPr>
          <w:rFonts w:ascii="Courier New" w:hAnsi="Courier New" w:cs="Courier New"/>
          <w:color w:val="002060"/>
          <w:sz w:val="18"/>
          <w:szCs w:val="18"/>
        </w:rPr>
        <w:tab/>
        <w:t>TxPausePkts;</w:t>
      </w:r>
    </w:p>
    <w:p w:rsidR="004B3943" w:rsidRDefault="004B3943" w:rsidP="004B3943">
      <w:pPr>
        <w:spacing w:line="0" w:lineRule="atLeast"/>
        <w:ind w:leftChars="600" w:left="1343"/>
        <w:rPr>
          <w:rFonts w:ascii="Courier New" w:hAnsi="Courier New" w:cs="Courier New"/>
          <w:color w:val="002060"/>
          <w:sz w:val="18"/>
          <w:szCs w:val="18"/>
        </w:rPr>
      </w:pPr>
      <w:r>
        <w:rPr>
          <w:rFonts w:ascii="Courier New" w:hAnsi="Courier New" w:cs="Courier New" w:hint="eastAsia"/>
          <w:color w:val="002060"/>
          <w:sz w:val="18"/>
          <w:szCs w:val="18"/>
        </w:rPr>
        <w:tab/>
        <w:t>U32</w:t>
      </w:r>
      <w:r>
        <w:rPr>
          <w:rFonts w:ascii="Courier New" w:hAnsi="Courier New" w:cs="Courier New" w:hint="eastAsia"/>
          <w:color w:val="002060"/>
          <w:sz w:val="18"/>
          <w:szCs w:val="18"/>
        </w:rPr>
        <w:tab/>
        <w:t>Reserved</w:t>
      </w:r>
      <w:r w:rsidR="00162590">
        <w:rPr>
          <w:rFonts w:ascii="Courier New" w:hAnsi="Courier New" w:cs="Courier New" w:hint="eastAsia"/>
          <w:color w:val="002060"/>
          <w:sz w:val="18"/>
          <w:szCs w:val="18"/>
        </w:rPr>
        <w:t>[4]</w:t>
      </w:r>
      <w:r>
        <w:rPr>
          <w:rFonts w:ascii="Courier New" w:hAnsi="Courier New" w:cs="Courier New" w:hint="eastAsia"/>
          <w:color w:val="002060"/>
          <w:sz w:val="18"/>
          <w:szCs w:val="18"/>
        </w:rPr>
        <w:t>;</w:t>
      </w:r>
    </w:p>
    <w:p w:rsidR="00A5315F" w:rsidRPr="00C33ED8" w:rsidRDefault="00732585" w:rsidP="00072C43">
      <w:pPr>
        <w:spacing w:line="0" w:lineRule="atLeast"/>
        <w:ind w:leftChars="600" w:left="1343"/>
        <w:rPr>
          <w:rFonts w:ascii="Courier New" w:hAnsi="Courier New" w:cs="Courier New"/>
          <w:color w:val="002060"/>
          <w:sz w:val="18"/>
          <w:szCs w:val="18"/>
        </w:rPr>
      </w:pPr>
      <w:r w:rsidRPr="00C33ED8">
        <w:rPr>
          <w:rFonts w:ascii="Courier New" w:hAnsi="Courier New" w:cs="Courier New"/>
          <w:color w:val="002060"/>
          <w:sz w:val="18"/>
          <w:szCs w:val="18"/>
        </w:rPr>
        <w:t>} hal_port_counters_t;</w:t>
      </w:r>
    </w:p>
    <w:p w:rsidR="00875892" w:rsidRPr="009607F7" w:rsidRDefault="00875892" w:rsidP="009607F7">
      <w:pPr>
        <w:spacing w:line="0" w:lineRule="atLeast"/>
        <w:ind w:leftChars="300" w:left="671"/>
        <w:rPr>
          <w:rFonts w:ascii="Courier New" w:hAnsi="Courier New" w:cs="Courier New"/>
          <w:sz w:val="18"/>
          <w:szCs w:val="18"/>
        </w:rPr>
      </w:pPr>
    </w:p>
    <w:p w:rsidR="00875892" w:rsidRPr="0074730F" w:rsidRDefault="00875892" w:rsidP="00072C43">
      <w:pPr>
        <w:ind w:left="420" w:firstLine="420"/>
        <w:rPr>
          <w:rFonts w:ascii="宋体" w:hAnsi="宋体"/>
          <w:sz w:val="18"/>
          <w:szCs w:val="18"/>
        </w:rPr>
      </w:pPr>
      <w:r w:rsidRPr="0074730F">
        <w:rPr>
          <w:rFonts w:ascii="宋体" w:hAnsi="宋体" w:hint="eastAsia"/>
          <w:sz w:val="18"/>
          <w:szCs w:val="18"/>
        </w:rPr>
        <w:t>（2）OBNet下发命令的数据结构</w:t>
      </w:r>
    </w:p>
    <w:p w:rsidR="00864CDF" w:rsidRPr="00C33ED8" w:rsidRDefault="00F355F6" w:rsidP="00072C43">
      <w:pPr>
        <w:spacing w:line="0" w:lineRule="atLeast"/>
        <w:ind w:leftChars="600" w:left="1343"/>
        <w:rPr>
          <w:rFonts w:ascii="Courier New" w:hAnsi="Courier New" w:cs="Courier New"/>
          <w:color w:val="002060"/>
          <w:sz w:val="18"/>
          <w:szCs w:val="18"/>
        </w:rPr>
      </w:pPr>
      <w:r>
        <w:rPr>
          <w:rFonts w:ascii="Courier New" w:hAnsi="Courier New" w:cs="Courier New"/>
          <w:color w:val="002060"/>
          <w:sz w:val="18"/>
          <w:szCs w:val="18"/>
        </w:rPr>
        <w:t>typedef struct</w:t>
      </w:r>
      <w:r w:rsidR="00D4462A">
        <w:rPr>
          <w:rFonts w:ascii="Courier New" w:hAnsi="Courier New" w:cs="Courier New" w:hint="eastAsia"/>
          <w:color w:val="002060"/>
          <w:sz w:val="18"/>
          <w:szCs w:val="18"/>
        </w:rPr>
        <w:t xml:space="preserve"> </w:t>
      </w:r>
      <w:r w:rsidR="00864CDF" w:rsidRPr="00C33ED8">
        <w:rPr>
          <w:rFonts w:ascii="Courier New" w:hAnsi="Courier New" w:cs="Courier New"/>
          <w:color w:val="002060"/>
          <w:sz w:val="18"/>
          <w:szCs w:val="18"/>
        </w:rPr>
        <w:t>{</w:t>
      </w:r>
    </w:p>
    <w:p w:rsidR="00864CDF" w:rsidRPr="00C33ED8" w:rsidRDefault="00864CDF" w:rsidP="00072C43">
      <w:pPr>
        <w:spacing w:line="0" w:lineRule="atLeast"/>
        <w:ind w:leftChars="600" w:left="1343"/>
        <w:rPr>
          <w:rFonts w:ascii="Courier New" w:hAnsi="Courier New" w:cs="Courier New"/>
          <w:color w:val="002060"/>
          <w:sz w:val="18"/>
          <w:szCs w:val="18"/>
        </w:rPr>
      </w:pPr>
      <w:r w:rsidRPr="00C33ED8">
        <w:rPr>
          <w:rFonts w:ascii="Courier New" w:hAnsi="Courier New" w:cs="Courier New"/>
          <w:color w:val="002060"/>
          <w:sz w:val="18"/>
          <w:szCs w:val="18"/>
        </w:rPr>
        <w:tab/>
        <w:t>U8</w:t>
      </w:r>
      <w:r w:rsidRPr="00C33ED8">
        <w:rPr>
          <w:rFonts w:ascii="Courier New" w:hAnsi="Courier New" w:cs="Courier New"/>
          <w:color w:val="002060"/>
          <w:sz w:val="18"/>
          <w:szCs w:val="18"/>
        </w:rPr>
        <w:tab/>
        <w:t>GetCode;</w:t>
      </w:r>
    </w:p>
    <w:p w:rsidR="00864CDF" w:rsidRPr="00C33ED8" w:rsidRDefault="00864CDF" w:rsidP="00072C43">
      <w:pPr>
        <w:spacing w:line="0" w:lineRule="atLeast"/>
        <w:ind w:leftChars="600" w:left="1343"/>
        <w:rPr>
          <w:rFonts w:ascii="Courier New" w:hAnsi="Courier New" w:cs="Courier New"/>
          <w:color w:val="002060"/>
          <w:sz w:val="18"/>
          <w:szCs w:val="18"/>
        </w:rPr>
      </w:pPr>
      <w:r w:rsidRPr="00C33ED8">
        <w:rPr>
          <w:rFonts w:ascii="Courier New" w:hAnsi="Courier New" w:cs="Courier New"/>
          <w:color w:val="002060"/>
          <w:sz w:val="18"/>
          <w:szCs w:val="18"/>
        </w:rPr>
        <w:tab/>
        <w:t>U8</w:t>
      </w:r>
      <w:r w:rsidRPr="00C33ED8">
        <w:rPr>
          <w:rFonts w:ascii="Courier New" w:hAnsi="Courier New" w:cs="Courier New"/>
          <w:color w:val="002060"/>
          <w:sz w:val="18"/>
          <w:szCs w:val="18"/>
        </w:rPr>
        <w:tab/>
        <w:t>RetCode;</w:t>
      </w:r>
    </w:p>
    <w:p w:rsidR="00F36F42" w:rsidRPr="00C33ED8" w:rsidRDefault="00864CDF" w:rsidP="00072C43">
      <w:pPr>
        <w:spacing w:line="0" w:lineRule="atLeast"/>
        <w:ind w:leftChars="600" w:left="1343"/>
        <w:rPr>
          <w:rFonts w:ascii="Courier New" w:hAnsi="Courier New" w:cs="Courier New"/>
          <w:color w:val="002060"/>
          <w:sz w:val="18"/>
          <w:szCs w:val="18"/>
        </w:rPr>
      </w:pPr>
      <w:r w:rsidRPr="00C33ED8">
        <w:rPr>
          <w:rFonts w:ascii="Courier New" w:hAnsi="Courier New" w:cs="Courier New"/>
          <w:color w:val="002060"/>
          <w:sz w:val="18"/>
          <w:szCs w:val="18"/>
        </w:rPr>
        <w:tab/>
        <w:t>U8</w:t>
      </w:r>
      <w:r w:rsidRPr="00C33ED8">
        <w:rPr>
          <w:rFonts w:ascii="Courier New" w:hAnsi="Courier New" w:cs="Courier New"/>
          <w:color w:val="002060"/>
          <w:sz w:val="18"/>
          <w:szCs w:val="18"/>
        </w:rPr>
        <w:tab/>
        <w:t>PortNum;</w:t>
      </w:r>
    </w:p>
    <w:p w:rsidR="00004DFC" w:rsidRPr="00C33ED8" w:rsidRDefault="00004DFC" w:rsidP="00072C43">
      <w:pPr>
        <w:spacing w:line="0" w:lineRule="atLeast"/>
        <w:ind w:leftChars="600" w:left="1343"/>
        <w:rPr>
          <w:rFonts w:ascii="Courier New" w:hAnsi="Courier New" w:cs="Courier New"/>
          <w:color w:val="002060"/>
          <w:sz w:val="18"/>
          <w:szCs w:val="18"/>
        </w:rPr>
      </w:pPr>
      <w:r w:rsidRPr="00C33ED8">
        <w:rPr>
          <w:rFonts w:ascii="Courier New" w:hAnsi="Courier New" w:cs="Courier New" w:hint="eastAsia"/>
          <w:color w:val="002060"/>
          <w:sz w:val="18"/>
          <w:szCs w:val="18"/>
        </w:rPr>
        <w:tab/>
        <w:t>U8</w:t>
      </w:r>
      <w:r w:rsidRPr="00C33ED8">
        <w:rPr>
          <w:rFonts w:ascii="Courier New" w:hAnsi="Courier New" w:cs="Courier New" w:hint="eastAsia"/>
          <w:color w:val="002060"/>
          <w:sz w:val="18"/>
          <w:szCs w:val="18"/>
        </w:rPr>
        <w:tab/>
        <w:t>OpCode</w:t>
      </w:r>
      <w:r w:rsidR="004B3CC7">
        <w:rPr>
          <w:rFonts w:ascii="Courier New" w:hAnsi="Courier New" w:cs="Courier New" w:hint="eastAsia"/>
          <w:color w:val="002060"/>
          <w:sz w:val="18"/>
          <w:szCs w:val="18"/>
        </w:rPr>
        <w:t>;</w:t>
      </w:r>
    </w:p>
    <w:p w:rsidR="001E58D5" w:rsidRPr="00C33ED8" w:rsidRDefault="00864CDF" w:rsidP="00072C43">
      <w:pPr>
        <w:spacing w:line="0" w:lineRule="atLeast"/>
        <w:ind w:leftChars="600" w:left="1343"/>
        <w:rPr>
          <w:rFonts w:ascii="Courier New" w:cs="Courier New"/>
          <w:color w:val="002060"/>
          <w:sz w:val="18"/>
          <w:szCs w:val="18"/>
        </w:rPr>
      </w:pPr>
      <w:r w:rsidRPr="00C33ED8">
        <w:rPr>
          <w:rFonts w:ascii="Courier New" w:hAnsi="Courier New" w:cs="Courier New"/>
          <w:color w:val="002060"/>
          <w:sz w:val="18"/>
          <w:szCs w:val="18"/>
        </w:rPr>
        <w:tab/>
        <w:t>U8</w:t>
      </w:r>
      <w:r w:rsidRPr="00C33ED8">
        <w:rPr>
          <w:rFonts w:ascii="Courier New" w:hAnsi="Courier New" w:cs="Courier New"/>
          <w:color w:val="002060"/>
          <w:sz w:val="18"/>
          <w:szCs w:val="18"/>
        </w:rPr>
        <w:tab/>
      </w:r>
      <w:r w:rsidR="00D44DC9" w:rsidRPr="00C33ED8">
        <w:rPr>
          <w:rFonts w:ascii="Courier New" w:hAnsi="Courier New" w:cs="Courier New" w:hint="eastAsia"/>
          <w:color w:val="002060"/>
          <w:sz w:val="18"/>
          <w:szCs w:val="18"/>
        </w:rPr>
        <w:t>Port</w:t>
      </w:r>
      <w:r w:rsidR="00D4462A">
        <w:rPr>
          <w:rFonts w:ascii="Courier New" w:hAnsi="Courier New" w:cs="Courier New" w:hint="eastAsia"/>
          <w:color w:val="002060"/>
          <w:sz w:val="18"/>
          <w:szCs w:val="18"/>
        </w:rPr>
        <w:t>Map</w:t>
      </w:r>
      <w:r w:rsidR="009D7F43" w:rsidRPr="00C33ED8">
        <w:rPr>
          <w:rFonts w:ascii="Courier New" w:hAnsi="Courier New" w:cs="Courier New" w:hint="eastAsia"/>
          <w:color w:val="002060"/>
          <w:sz w:val="18"/>
          <w:szCs w:val="18"/>
        </w:rPr>
        <w:t>[</w:t>
      </w:r>
      <w:r w:rsidR="00D4462A">
        <w:rPr>
          <w:rFonts w:ascii="Courier New" w:hAnsi="Courier New" w:cs="Courier New" w:hint="eastAsia"/>
          <w:color w:val="002060"/>
          <w:sz w:val="18"/>
          <w:szCs w:val="18"/>
        </w:rPr>
        <w:t>4</w:t>
      </w:r>
      <w:r w:rsidR="009D7F43" w:rsidRPr="00C33ED8">
        <w:rPr>
          <w:rFonts w:ascii="Courier New" w:hAnsi="Courier New" w:cs="Courier New" w:hint="eastAsia"/>
          <w:color w:val="002060"/>
          <w:sz w:val="18"/>
          <w:szCs w:val="18"/>
        </w:rPr>
        <w:t>]</w:t>
      </w:r>
      <w:r w:rsidR="009D7F43" w:rsidRPr="00C33ED8">
        <w:rPr>
          <w:rFonts w:ascii="Courier New" w:cs="Courier New" w:hint="eastAsia"/>
          <w:color w:val="002060"/>
          <w:sz w:val="18"/>
          <w:szCs w:val="18"/>
        </w:rPr>
        <w:t>;</w:t>
      </w:r>
    </w:p>
    <w:p w:rsidR="00864CDF" w:rsidRPr="00C33ED8" w:rsidRDefault="00864CDF" w:rsidP="00072C43">
      <w:pPr>
        <w:spacing w:line="0" w:lineRule="atLeast"/>
        <w:ind w:leftChars="600" w:left="1343"/>
        <w:rPr>
          <w:rFonts w:ascii="Courier New" w:hAnsi="Courier New" w:cs="Courier New"/>
          <w:color w:val="002060"/>
          <w:sz w:val="18"/>
          <w:szCs w:val="18"/>
        </w:rPr>
      </w:pPr>
      <w:r w:rsidRPr="00C33ED8">
        <w:rPr>
          <w:rFonts w:ascii="Courier New" w:hAnsi="Courier New" w:cs="Courier New"/>
          <w:color w:val="002060"/>
          <w:sz w:val="18"/>
          <w:szCs w:val="18"/>
        </w:rPr>
        <w:t>}</w:t>
      </w:r>
      <w:r w:rsidR="00F355F6">
        <w:rPr>
          <w:rFonts w:ascii="Courier New" w:hAnsi="Courier New" w:cs="Courier New" w:hint="eastAsia"/>
          <w:color w:val="002060"/>
          <w:sz w:val="18"/>
          <w:szCs w:val="18"/>
        </w:rPr>
        <w:t xml:space="preserve"> </w:t>
      </w:r>
      <w:r w:rsidRPr="00C33ED8">
        <w:rPr>
          <w:rFonts w:ascii="Courier New" w:hAnsi="Courier New" w:cs="Courier New"/>
          <w:color w:val="002060"/>
          <w:sz w:val="18"/>
          <w:szCs w:val="18"/>
        </w:rPr>
        <w:t>OBNET_</w:t>
      </w:r>
      <w:r w:rsidR="00C33ED8">
        <w:rPr>
          <w:rFonts w:ascii="Courier New" w:hAnsi="Courier New" w:cs="Courier New" w:hint="eastAsia"/>
          <w:color w:val="002060"/>
          <w:sz w:val="18"/>
          <w:szCs w:val="18"/>
        </w:rPr>
        <w:t>PORT</w:t>
      </w:r>
      <w:r w:rsidRPr="00C33ED8">
        <w:rPr>
          <w:rFonts w:ascii="Courier New" w:hAnsi="Courier New" w:cs="Courier New"/>
          <w:color w:val="002060"/>
          <w:sz w:val="18"/>
          <w:szCs w:val="18"/>
        </w:rPr>
        <w:t>_STATISTICS, *POBNET_</w:t>
      </w:r>
      <w:r w:rsidR="00C33ED8">
        <w:rPr>
          <w:rFonts w:ascii="Courier New" w:hAnsi="Courier New" w:cs="Courier New" w:hint="eastAsia"/>
          <w:color w:val="002060"/>
          <w:sz w:val="18"/>
          <w:szCs w:val="18"/>
        </w:rPr>
        <w:t>PORT</w:t>
      </w:r>
      <w:r w:rsidRPr="00C33ED8">
        <w:rPr>
          <w:rFonts w:ascii="Courier New" w:hAnsi="Courier New" w:cs="Courier New"/>
          <w:color w:val="002060"/>
          <w:sz w:val="18"/>
          <w:szCs w:val="18"/>
        </w:rPr>
        <w:t>_STATISTICS;</w:t>
      </w:r>
    </w:p>
    <w:p w:rsidR="00864CDF" w:rsidRDefault="00864CDF" w:rsidP="00072C43">
      <w:pPr>
        <w:spacing w:line="0" w:lineRule="atLeast"/>
        <w:ind w:leftChars="600" w:left="1343"/>
        <w:rPr>
          <w:rFonts w:ascii="Courier New" w:hAnsi="Courier New" w:cs="Courier New"/>
          <w:sz w:val="18"/>
          <w:szCs w:val="18"/>
        </w:rPr>
      </w:pPr>
    </w:p>
    <w:p w:rsidR="00C33ED8" w:rsidRPr="00D111C3" w:rsidRDefault="00C33ED8" w:rsidP="00072C43">
      <w:pPr>
        <w:spacing w:line="0" w:lineRule="atLeast"/>
        <w:ind w:leftChars="600" w:left="1343"/>
        <w:rPr>
          <w:rFonts w:ascii="Courier New" w:hAnsi="Courier New" w:cs="Courier New"/>
          <w:sz w:val="18"/>
          <w:szCs w:val="18"/>
        </w:rPr>
      </w:pPr>
      <w:r w:rsidRPr="00D111C3">
        <w:rPr>
          <w:rFonts w:ascii="Courier New" w:hAnsi="Courier New" w:cs="Courier New"/>
          <w:sz w:val="18"/>
          <w:szCs w:val="18"/>
        </w:rPr>
        <w:t>GetCode</w:t>
      </w:r>
      <w:r w:rsidRPr="00D111C3">
        <w:rPr>
          <w:rFonts w:ascii="Courier New" w:hAnsi="Courier New" w:cs="Courier New" w:hint="eastAsia"/>
          <w:sz w:val="18"/>
          <w:szCs w:val="18"/>
        </w:rPr>
        <w:t xml:space="preserve"> = 0xB2</w:t>
      </w:r>
    </w:p>
    <w:p w:rsidR="00875892" w:rsidRPr="00D111C3" w:rsidRDefault="00875892" w:rsidP="00072C43">
      <w:pPr>
        <w:spacing w:line="0" w:lineRule="atLeast"/>
        <w:ind w:leftChars="600" w:left="1343"/>
        <w:rPr>
          <w:rFonts w:ascii="Courier New" w:hAnsi="Courier New" w:cs="Courier New"/>
          <w:sz w:val="18"/>
          <w:szCs w:val="18"/>
        </w:rPr>
      </w:pPr>
      <w:r w:rsidRPr="00D111C3">
        <w:rPr>
          <w:rFonts w:ascii="Courier New" w:hAnsi="Courier New" w:cs="Courier New" w:hint="eastAsia"/>
          <w:b/>
          <w:sz w:val="18"/>
          <w:szCs w:val="18"/>
        </w:rPr>
        <w:t>OpCode</w:t>
      </w:r>
      <w:r w:rsidRPr="00D111C3">
        <w:rPr>
          <w:rFonts w:ascii="Courier New" w:hAnsi="Courier New" w:cs="Courier New" w:hint="eastAsia"/>
          <w:sz w:val="18"/>
          <w:szCs w:val="18"/>
        </w:rPr>
        <w:t>值描述：</w:t>
      </w:r>
    </w:p>
    <w:p w:rsidR="00875892" w:rsidRPr="00D111C3" w:rsidRDefault="00875892" w:rsidP="00072C43">
      <w:pPr>
        <w:spacing w:line="0" w:lineRule="atLeast"/>
        <w:ind w:leftChars="600" w:left="1343"/>
        <w:rPr>
          <w:rFonts w:ascii="Courier New" w:hAnsi="Courier New" w:cs="Courier New"/>
          <w:sz w:val="18"/>
          <w:szCs w:val="18"/>
        </w:rPr>
      </w:pPr>
      <w:r w:rsidRPr="00D111C3">
        <w:rPr>
          <w:rFonts w:ascii="Courier New" w:hAnsi="Courier New" w:cs="Courier New" w:hint="eastAsia"/>
          <w:sz w:val="18"/>
          <w:szCs w:val="18"/>
        </w:rPr>
        <w:tab/>
      </w:r>
      <w:r w:rsidRPr="00D111C3">
        <w:rPr>
          <w:rFonts w:ascii="Courier New" w:hAnsi="Courier New" w:cs="Courier New" w:hint="eastAsia"/>
          <w:sz w:val="18"/>
          <w:szCs w:val="18"/>
        </w:rPr>
        <w:tab/>
        <w:t>0x0</w:t>
      </w:r>
      <w:r w:rsidR="00D111C3" w:rsidRPr="00D111C3">
        <w:rPr>
          <w:rFonts w:ascii="Courier New" w:hAnsi="Courier New" w:cs="Courier New" w:hint="eastAsia"/>
          <w:sz w:val="18"/>
          <w:szCs w:val="18"/>
        </w:rPr>
        <w:t>0</w:t>
      </w:r>
      <w:r w:rsidRPr="00D111C3">
        <w:rPr>
          <w:rFonts w:ascii="Courier New" w:hAnsi="Courier New" w:cs="Courier New" w:hint="eastAsia"/>
          <w:sz w:val="18"/>
          <w:szCs w:val="18"/>
        </w:rPr>
        <w:t>:</w:t>
      </w:r>
      <w:r w:rsidRPr="00D111C3">
        <w:rPr>
          <w:rFonts w:ascii="Courier New" w:hAnsi="Courier New" w:cs="Courier New" w:hint="eastAsia"/>
          <w:sz w:val="18"/>
          <w:szCs w:val="18"/>
        </w:rPr>
        <w:tab/>
      </w:r>
      <w:r w:rsidRPr="00D111C3">
        <w:rPr>
          <w:rFonts w:ascii="Courier New" w:hAnsi="Courier New" w:cs="Courier New" w:hint="eastAsia"/>
          <w:sz w:val="18"/>
          <w:szCs w:val="18"/>
        </w:rPr>
        <w:t>刷新命令；</w:t>
      </w:r>
      <w:r w:rsidR="0049551C" w:rsidRPr="00D111C3">
        <w:rPr>
          <w:rFonts w:ascii="Courier New" w:hAnsi="Courier New" w:cs="Courier New" w:hint="eastAsia"/>
          <w:sz w:val="18"/>
          <w:szCs w:val="18"/>
        </w:rPr>
        <w:t>板卡软件关心的成员有（</w:t>
      </w:r>
      <w:r w:rsidR="0049551C" w:rsidRPr="00D111C3">
        <w:rPr>
          <w:rFonts w:ascii="Courier New" w:hAnsi="Courier New" w:cs="Courier New" w:hint="eastAsia"/>
          <w:sz w:val="18"/>
          <w:szCs w:val="18"/>
        </w:rPr>
        <w:t>OpCode</w:t>
      </w:r>
      <w:r w:rsidR="0049551C" w:rsidRPr="00D111C3">
        <w:rPr>
          <w:rFonts w:ascii="Courier New" w:hAnsi="Courier New" w:cs="Courier New" w:hint="eastAsia"/>
          <w:sz w:val="18"/>
          <w:szCs w:val="18"/>
        </w:rPr>
        <w:t>，</w:t>
      </w:r>
      <w:r w:rsidR="0049551C" w:rsidRPr="00D111C3">
        <w:rPr>
          <w:rFonts w:ascii="Courier New" w:hAnsi="Courier New" w:cs="Courier New" w:hint="eastAsia"/>
          <w:sz w:val="18"/>
          <w:szCs w:val="18"/>
        </w:rPr>
        <w:t xml:space="preserve"> </w:t>
      </w:r>
      <w:r w:rsidR="00D111C3" w:rsidRPr="00D111C3">
        <w:rPr>
          <w:rFonts w:ascii="Courier New" w:hAnsi="Courier New" w:cs="Courier New" w:hint="eastAsia"/>
          <w:sz w:val="18"/>
          <w:szCs w:val="18"/>
        </w:rPr>
        <w:t>PortMap</w:t>
      </w:r>
      <w:r w:rsidR="0049551C" w:rsidRPr="00D111C3">
        <w:rPr>
          <w:rFonts w:ascii="Courier New" w:hAnsi="Courier New" w:cs="Courier New" w:hint="eastAsia"/>
          <w:sz w:val="18"/>
          <w:szCs w:val="18"/>
        </w:rPr>
        <w:t>）</w:t>
      </w:r>
    </w:p>
    <w:p w:rsidR="00875892" w:rsidRPr="00D111C3" w:rsidRDefault="00875892" w:rsidP="00072C43">
      <w:pPr>
        <w:spacing w:line="0" w:lineRule="atLeast"/>
        <w:ind w:leftChars="600" w:left="1343"/>
        <w:rPr>
          <w:rFonts w:ascii="Courier New" w:hAnsi="Courier New" w:cs="Courier New"/>
          <w:sz w:val="18"/>
          <w:szCs w:val="18"/>
        </w:rPr>
      </w:pPr>
      <w:r w:rsidRPr="00D111C3">
        <w:rPr>
          <w:rFonts w:ascii="Courier New" w:hAnsi="Courier New" w:cs="Courier New" w:hint="eastAsia"/>
          <w:sz w:val="18"/>
          <w:szCs w:val="18"/>
        </w:rPr>
        <w:tab/>
      </w:r>
      <w:r w:rsidRPr="00D111C3">
        <w:rPr>
          <w:rFonts w:ascii="Courier New" w:hAnsi="Courier New" w:cs="Courier New" w:hint="eastAsia"/>
          <w:sz w:val="18"/>
          <w:szCs w:val="18"/>
        </w:rPr>
        <w:tab/>
        <w:t>0x0</w:t>
      </w:r>
      <w:r w:rsidR="00D111C3" w:rsidRPr="00D111C3">
        <w:rPr>
          <w:rFonts w:ascii="Courier New" w:hAnsi="Courier New" w:cs="Courier New" w:hint="eastAsia"/>
          <w:sz w:val="18"/>
          <w:szCs w:val="18"/>
        </w:rPr>
        <w:t>1</w:t>
      </w:r>
      <w:r w:rsidRPr="00D111C3">
        <w:rPr>
          <w:rFonts w:ascii="Courier New" w:hAnsi="Courier New" w:cs="Courier New" w:hint="eastAsia"/>
          <w:sz w:val="18"/>
          <w:szCs w:val="18"/>
        </w:rPr>
        <w:t>:</w:t>
      </w:r>
      <w:r w:rsidRPr="00D111C3">
        <w:rPr>
          <w:rFonts w:ascii="Courier New" w:hAnsi="Courier New" w:cs="Courier New" w:hint="eastAsia"/>
          <w:sz w:val="18"/>
          <w:szCs w:val="18"/>
        </w:rPr>
        <w:tab/>
      </w:r>
      <w:r w:rsidRPr="00D111C3">
        <w:rPr>
          <w:rFonts w:ascii="Courier New" w:hAnsi="Courier New" w:cs="Courier New" w:hint="eastAsia"/>
          <w:sz w:val="18"/>
          <w:szCs w:val="18"/>
        </w:rPr>
        <w:t>清零命令；</w:t>
      </w:r>
      <w:r w:rsidR="009955BB" w:rsidRPr="00D111C3">
        <w:rPr>
          <w:rFonts w:ascii="Courier New" w:hAnsi="Courier New" w:cs="Courier New" w:hint="eastAsia"/>
          <w:sz w:val="18"/>
          <w:szCs w:val="18"/>
        </w:rPr>
        <w:t>板卡软件关心的成员有（</w:t>
      </w:r>
      <w:r w:rsidR="009955BB" w:rsidRPr="00D111C3">
        <w:rPr>
          <w:rFonts w:ascii="Courier New" w:hAnsi="Courier New" w:cs="Courier New" w:hint="eastAsia"/>
          <w:sz w:val="18"/>
          <w:szCs w:val="18"/>
        </w:rPr>
        <w:t>OpCode</w:t>
      </w:r>
      <w:r w:rsidR="009955BB" w:rsidRPr="00D111C3">
        <w:rPr>
          <w:rFonts w:ascii="Courier New" w:hAnsi="Courier New" w:cs="Courier New" w:hint="eastAsia"/>
          <w:sz w:val="18"/>
          <w:szCs w:val="18"/>
        </w:rPr>
        <w:t>，</w:t>
      </w:r>
      <w:r w:rsidR="009955BB" w:rsidRPr="00D111C3">
        <w:rPr>
          <w:rFonts w:ascii="Courier New" w:hAnsi="Courier New" w:cs="Courier New" w:hint="eastAsia"/>
          <w:sz w:val="18"/>
          <w:szCs w:val="18"/>
        </w:rPr>
        <w:t xml:space="preserve"> </w:t>
      </w:r>
      <w:r w:rsidR="00D111C3" w:rsidRPr="00D111C3">
        <w:rPr>
          <w:rFonts w:ascii="Courier New" w:hAnsi="Courier New" w:cs="Courier New" w:hint="eastAsia"/>
          <w:sz w:val="18"/>
          <w:szCs w:val="18"/>
        </w:rPr>
        <w:t>PortMap</w:t>
      </w:r>
      <w:r w:rsidR="009955BB" w:rsidRPr="00D111C3">
        <w:rPr>
          <w:rFonts w:ascii="Courier New" w:hAnsi="Courier New" w:cs="Courier New" w:hint="eastAsia"/>
          <w:sz w:val="18"/>
          <w:szCs w:val="18"/>
        </w:rPr>
        <w:t>）</w:t>
      </w:r>
    </w:p>
    <w:p w:rsidR="00875892" w:rsidRDefault="00875892" w:rsidP="00875892">
      <w:pPr>
        <w:spacing w:line="0" w:lineRule="atLeast"/>
        <w:ind w:leftChars="300" w:left="671"/>
        <w:rPr>
          <w:rFonts w:ascii="Courier New" w:hAnsi="Courier New" w:cs="Courier New"/>
          <w:sz w:val="18"/>
          <w:szCs w:val="18"/>
        </w:rPr>
      </w:pPr>
    </w:p>
    <w:p w:rsidR="001620CE" w:rsidRPr="0074730F" w:rsidRDefault="001620CE" w:rsidP="00072C43">
      <w:pPr>
        <w:ind w:left="420" w:firstLine="420"/>
        <w:rPr>
          <w:rFonts w:ascii="宋体" w:hAnsi="宋体"/>
          <w:sz w:val="18"/>
          <w:szCs w:val="18"/>
        </w:rPr>
      </w:pPr>
      <w:r w:rsidRPr="0074730F">
        <w:rPr>
          <w:rFonts w:ascii="宋体" w:hAnsi="宋体" w:hint="eastAsia"/>
          <w:sz w:val="18"/>
          <w:szCs w:val="18"/>
        </w:rPr>
        <w:t>（</w:t>
      </w:r>
      <w:r w:rsidR="00D111C3" w:rsidRPr="0074730F">
        <w:rPr>
          <w:rFonts w:ascii="宋体" w:hAnsi="宋体" w:hint="eastAsia"/>
          <w:sz w:val="18"/>
          <w:szCs w:val="18"/>
        </w:rPr>
        <w:t>3</w:t>
      </w:r>
      <w:r w:rsidRPr="0074730F">
        <w:rPr>
          <w:rFonts w:ascii="宋体" w:hAnsi="宋体" w:hint="eastAsia"/>
          <w:sz w:val="18"/>
          <w:szCs w:val="18"/>
        </w:rPr>
        <w:t>）回应的统计信息数据结构</w:t>
      </w:r>
    </w:p>
    <w:p w:rsidR="00864CDF" w:rsidRPr="00C33ED8" w:rsidRDefault="00864CDF" w:rsidP="00072C43">
      <w:pPr>
        <w:spacing w:line="0" w:lineRule="atLeast"/>
        <w:ind w:leftChars="600" w:left="1343"/>
        <w:rPr>
          <w:rFonts w:ascii="Courier New" w:hAnsi="Courier New" w:cs="Courier New"/>
          <w:color w:val="002060"/>
          <w:sz w:val="18"/>
          <w:szCs w:val="18"/>
        </w:rPr>
      </w:pPr>
      <w:r w:rsidRPr="00C33ED8">
        <w:rPr>
          <w:rFonts w:ascii="Courier New" w:hAnsi="Courier New" w:cs="Courier New"/>
          <w:color w:val="002060"/>
          <w:sz w:val="18"/>
          <w:szCs w:val="18"/>
        </w:rPr>
        <w:t>typedef struct {</w:t>
      </w:r>
    </w:p>
    <w:p w:rsidR="00864CDF" w:rsidRPr="00C33ED8" w:rsidRDefault="00864CDF" w:rsidP="00072C43">
      <w:pPr>
        <w:spacing w:line="0" w:lineRule="atLeast"/>
        <w:ind w:leftChars="600" w:left="1343"/>
        <w:rPr>
          <w:rFonts w:ascii="Courier New" w:hAnsi="Courier New" w:cs="Courier New"/>
          <w:color w:val="002060"/>
          <w:sz w:val="18"/>
          <w:szCs w:val="18"/>
        </w:rPr>
      </w:pPr>
      <w:r w:rsidRPr="00C33ED8">
        <w:rPr>
          <w:rFonts w:ascii="Courier New" w:hAnsi="Courier New" w:cs="Courier New"/>
          <w:color w:val="002060"/>
          <w:sz w:val="18"/>
          <w:szCs w:val="18"/>
        </w:rPr>
        <w:tab/>
        <w:t>U8</w:t>
      </w:r>
      <w:r w:rsidRPr="00C33ED8">
        <w:rPr>
          <w:rFonts w:ascii="Courier New" w:hAnsi="Courier New" w:cs="Courier New"/>
          <w:color w:val="002060"/>
          <w:sz w:val="18"/>
          <w:szCs w:val="18"/>
        </w:rPr>
        <w:tab/>
        <w:t>GetCode;</w:t>
      </w:r>
    </w:p>
    <w:p w:rsidR="00864CDF" w:rsidRPr="00C33ED8" w:rsidRDefault="00864CDF" w:rsidP="00072C43">
      <w:pPr>
        <w:spacing w:line="0" w:lineRule="atLeast"/>
        <w:ind w:leftChars="600" w:left="1343"/>
        <w:rPr>
          <w:rFonts w:ascii="Courier New" w:hAnsi="Courier New" w:cs="Courier New"/>
          <w:color w:val="002060"/>
          <w:sz w:val="18"/>
          <w:szCs w:val="18"/>
        </w:rPr>
      </w:pPr>
      <w:r w:rsidRPr="00C33ED8">
        <w:rPr>
          <w:rFonts w:ascii="Courier New" w:hAnsi="Courier New" w:cs="Courier New"/>
          <w:color w:val="002060"/>
          <w:sz w:val="18"/>
          <w:szCs w:val="18"/>
        </w:rPr>
        <w:tab/>
        <w:t>U8</w:t>
      </w:r>
      <w:r w:rsidRPr="00C33ED8">
        <w:rPr>
          <w:rFonts w:ascii="Courier New" w:hAnsi="Courier New" w:cs="Courier New"/>
          <w:color w:val="002060"/>
          <w:sz w:val="18"/>
          <w:szCs w:val="18"/>
        </w:rPr>
        <w:tab/>
        <w:t>RetCode;</w:t>
      </w:r>
    </w:p>
    <w:p w:rsidR="00864CDF" w:rsidRPr="00C33ED8" w:rsidRDefault="00864CDF" w:rsidP="00072C43">
      <w:pPr>
        <w:spacing w:line="0" w:lineRule="atLeast"/>
        <w:ind w:leftChars="600" w:left="1343"/>
        <w:rPr>
          <w:rFonts w:ascii="Courier New" w:hAnsi="Courier New" w:cs="Courier New"/>
          <w:color w:val="002060"/>
          <w:sz w:val="18"/>
          <w:szCs w:val="18"/>
        </w:rPr>
      </w:pPr>
      <w:r w:rsidRPr="00C33ED8">
        <w:rPr>
          <w:rFonts w:ascii="Courier New" w:hAnsi="Courier New" w:cs="Courier New"/>
          <w:color w:val="002060"/>
          <w:sz w:val="18"/>
          <w:szCs w:val="18"/>
        </w:rPr>
        <w:tab/>
        <w:t>U8</w:t>
      </w:r>
      <w:r w:rsidRPr="00C33ED8">
        <w:rPr>
          <w:rFonts w:ascii="Courier New" w:hAnsi="Courier New" w:cs="Courier New"/>
          <w:color w:val="002060"/>
          <w:sz w:val="18"/>
          <w:szCs w:val="18"/>
        </w:rPr>
        <w:tab/>
        <w:t>PortNum;</w:t>
      </w:r>
    </w:p>
    <w:p w:rsidR="009955BB" w:rsidRPr="00644278" w:rsidRDefault="008E3083" w:rsidP="00072C43">
      <w:pPr>
        <w:spacing w:line="0" w:lineRule="atLeast"/>
        <w:ind w:leftChars="600" w:left="1343"/>
        <w:rPr>
          <w:rFonts w:ascii="Courier New" w:hAnsi="Courier New" w:cs="Courier New"/>
          <w:color w:val="002060"/>
          <w:sz w:val="18"/>
          <w:szCs w:val="18"/>
        </w:rPr>
      </w:pPr>
      <w:r w:rsidRPr="00C33ED8">
        <w:rPr>
          <w:rFonts w:ascii="Courier New" w:hAnsi="Courier New" w:cs="Courier New" w:hint="eastAsia"/>
          <w:color w:val="002060"/>
          <w:sz w:val="18"/>
          <w:szCs w:val="18"/>
        </w:rPr>
        <w:tab/>
      </w:r>
      <w:r w:rsidR="009955BB" w:rsidRPr="00644278">
        <w:rPr>
          <w:rFonts w:ascii="Courier New" w:hAnsi="Courier New" w:cs="Courier New" w:hint="eastAsia"/>
          <w:color w:val="002060"/>
          <w:sz w:val="18"/>
          <w:szCs w:val="18"/>
        </w:rPr>
        <w:t>U8</w:t>
      </w:r>
      <w:r w:rsidR="009955BB" w:rsidRPr="00644278">
        <w:rPr>
          <w:rFonts w:ascii="Courier New" w:hAnsi="Courier New" w:cs="Courier New" w:hint="eastAsia"/>
          <w:color w:val="002060"/>
          <w:sz w:val="18"/>
          <w:szCs w:val="18"/>
        </w:rPr>
        <w:tab/>
        <w:t>OpCode</w:t>
      </w:r>
    </w:p>
    <w:p w:rsidR="008E3083" w:rsidRDefault="008E3083" w:rsidP="00072C43">
      <w:pPr>
        <w:spacing w:line="0" w:lineRule="atLeast"/>
        <w:ind w:leftChars="600" w:left="1343"/>
        <w:rPr>
          <w:rFonts w:ascii="Courier New" w:cs="Courier New"/>
          <w:color w:val="002060"/>
          <w:sz w:val="18"/>
          <w:szCs w:val="18"/>
        </w:rPr>
      </w:pPr>
      <w:r w:rsidRPr="00C33ED8">
        <w:rPr>
          <w:rFonts w:ascii="Courier New" w:hAnsi="Courier New" w:cs="Courier New"/>
          <w:color w:val="002060"/>
          <w:sz w:val="18"/>
          <w:szCs w:val="18"/>
        </w:rPr>
        <w:tab/>
        <w:t>U8</w:t>
      </w:r>
      <w:r w:rsidRPr="00C33ED8">
        <w:rPr>
          <w:rFonts w:ascii="Courier New" w:hAnsi="Courier New" w:cs="Courier New"/>
          <w:color w:val="002060"/>
          <w:sz w:val="18"/>
          <w:szCs w:val="18"/>
        </w:rPr>
        <w:tab/>
      </w:r>
      <w:r w:rsidRPr="00C33ED8">
        <w:rPr>
          <w:rFonts w:ascii="Courier New" w:hAnsi="Courier New" w:cs="Courier New" w:hint="eastAsia"/>
          <w:color w:val="002060"/>
          <w:sz w:val="18"/>
          <w:szCs w:val="18"/>
        </w:rPr>
        <w:t>Port</w:t>
      </w:r>
      <w:r w:rsidR="00644278">
        <w:rPr>
          <w:rFonts w:ascii="Courier New" w:hAnsi="Courier New" w:cs="Courier New" w:hint="eastAsia"/>
          <w:color w:val="002060"/>
          <w:sz w:val="18"/>
          <w:szCs w:val="18"/>
        </w:rPr>
        <w:t>Map</w:t>
      </w:r>
      <w:r w:rsidR="004251FC">
        <w:rPr>
          <w:rFonts w:ascii="Courier New" w:hAnsi="Courier New" w:cs="Courier New" w:hint="eastAsia"/>
          <w:color w:val="002060"/>
          <w:sz w:val="18"/>
          <w:szCs w:val="18"/>
        </w:rPr>
        <w:t>[</w:t>
      </w:r>
      <w:r w:rsidR="00644278">
        <w:rPr>
          <w:rFonts w:ascii="Courier New" w:hAnsi="Courier New" w:cs="Courier New" w:hint="eastAsia"/>
          <w:color w:val="002060"/>
          <w:sz w:val="18"/>
          <w:szCs w:val="18"/>
        </w:rPr>
        <w:t>4</w:t>
      </w:r>
      <w:r w:rsidRPr="00C33ED8">
        <w:rPr>
          <w:rFonts w:ascii="Courier New" w:hAnsi="Courier New" w:cs="Courier New" w:hint="eastAsia"/>
          <w:color w:val="002060"/>
          <w:sz w:val="18"/>
          <w:szCs w:val="18"/>
        </w:rPr>
        <w:t>]</w:t>
      </w:r>
      <w:r w:rsidRPr="00C33ED8">
        <w:rPr>
          <w:rFonts w:ascii="Courier New" w:cs="Courier New" w:hint="eastAsia"/>
          <w:color w:val="002060"/>
          <w:sz w:val="18"/>
          <w:szCs w:val="18"/>
        </w:rPr>
        <w:t>;</w:t>
      </w:r>
    </w:p>
    <w:p w:rsidR="004D322A" w:rsidRPr="00C33ED8" w:rsidRDefault="004D322A" w:rsidP="00072C43">
      <w:pPr>
        <w:spacing w:line="0" w:lineRule="atLeast"/>
        <w:ind w:leftChars="600" w:left="1343"/>
        <w:rPr>
          <w:rFonts w:ascii="Courier New" w:cs="Courier New"/>
          <w:color w:val="002060"/>
          <w:sz w:val="18"/>
          <w:szCs w:val="18"/>
        </w:rPr>
      </w:pPr>
      <w:r>
        <w:rPr>
          <w:rFonts w:ascii="Courier New" w:hAnsi="Courier New" w:cs="Courier New" w:hint="eastAsia"/>
          <w:color w:val="002060"/>
          <w:sz w:val="18"/>
          <w:szCs w:val="18"/>
        </w:rPr>
        <w:tab/>
        <w:t>U</w:t>
      </w:r>
      <w:r w:rsidR="00154D6E">
        <w:rPr>
          <w:rFonts w:ascii="Courier New" w:hAnsi="Courier New" w:cs="Courier New" w:hint="eastAsia"/>
          <w:color w:val="002060"/>
          <w:sz w:val="18"/>
          <w:szCs w:val="18"/>
        </w:rPr>
        <w:t>8</w:t>
      </w:r>
      <w:r>
        <w:rPr>
          <w:rFonts w:ascii="Courier New" w:hAnsi="Courier New" w:cs="Courier New" w:hint="eastAsia"/>
          <w:color w:val="002060"/>
          <w:sz w:val="18"/>
          <w:szCs w:val="18"/>
        </w:rPr>
        <w:tab/>
      </w:r>
      <w:r w:rsidR="00D66DB9">
        <w:rPr>
          <w:rFonts w:ascii="Courier New" w:hAnsi="Courier New" w:cs="Courier New" w:hint="eastAsia"/>
          <w:color w:val="002060"/>
          <w:sz w:val="18"/>
          <w:szCs w:val="18"/>
        </w:rPr>
        <w:t>Valid</w:t>
      </w:r>
      <w:r w:rsidR="00162CBC">
        <w:rPr>
          <w:rFonts w:ascii="Courier New" w:hAnsi="Courier New" w:cs="Courier New" w:hint="eastAsia"/>
          <w:color w:val="002060"/>
          <w:sz w:val="18"/>
          <w:szCs w:val="18"/>
        </w:rPr>
        <w:t>Items</w:t>
      </w:r>
      <w:r>
        <w:rPr>
          <w:rFonts w:ascii="Courier New" w:hAnsi="Courier New" w:cs="Courier New" w:hint="eastAsia"/>
          <w:color w:val="002060"/>
          <w:sz w:val="18"/>
          <w:szCs w:val="18"/>
        </w:rPr>
        <w:t>Mask</w:t>
      </w:r>
      <w:r w:rsidR="00154D6E">
        <w:rPr>
          <w:rFonts w:ascii="Courier New" w:hAnsi="Courier New" w:cs="Courier New" w:hint="eastAsia"/>
          <w:color w:val="002060"/>
          <w:sz w:val="18"/>
          <w:szCs w:val="18"/>
        </w:rPr>
        <w:t>[2]</w:t>
      </w:r>
      <w:r>
        <w:rPr>
          <w:rFonts w:ascii="Courier New" w:hAnsi="Courier New" w:cs="Courier New" w:hint="eastAsia"/>
          <w:color w:val="002060"/>
          <w:sz w:val="18"/>
          <w:szCs w:val="18"/>
        </w:rPr>
        <w:t>;</w:t>
      </w:r>
    </w:p>
    <w:p w:rsidR="00864CDF" w:rsidRPr="00C33ED8" w:rsidRDefault="00864CDF" w:rsidP="00072C43">
      <w:pPr>
        <w:spacing w:line="0" w:lineRule="atLeast"/>
        <w:ind w:leftChars="600" w:left="1343"/>
        <w:rPr>
          <w:rFonts w:ascii="Courier New" w:hAnsi="Courier New" w:cs="Courier New"/>
          <w:color w:val="002060"/>
          <w:sz w:val="18"/>
          <w:szCs w:val="18"/>
        </w:rPr>
      </w:pPr>
      <w:r w:rsidRPr="00C33ED8">
        <w:rPr>
          <w:rFonts w:ascii="Courier New" w:hAnsi="Courier New" w:cs="Courier New"/>
          <w:color w:val="002060"/>
          <w:sz w:val="18"/>
          <w:szCs w:val="18"/>
        </w:rPr>
        <w:tab/>
      </w:r>
      <w:r w:rsidR="008E3083" w:rsidRPr="00C33ED8">
        <w:rPr>
          <w:rFonts w:ascii="Courier New" w:hAnsi="Courier New" w:cs="Courier New"/>
          <w:color w:val="002060"/>
          <w:sz w:val="18"/>
          <w:szCs w:val="18"/>
        </w:rPr>
        <w:t>hal_port_counters_t</w:t>
      </w:r>
      <w:r w:rsidR="004B3CC7">
        <w:rPr>
          <w:rFonts w:ascii="Courier New" w:hAnsi="Courier New" w:cs="Courier New" w:hint="eastAsia"/>
          <w:color w:val="002060"/>
          <w:sz w:val="18"/>
          <w:szCs w:val="18"/>
        </w:rPr>
        <w:t xml:space="preserve"> </w:t>
      </w:r>
      <w:r w:rsidR="003468DF" w:rsidRPr="00C33ED8">
        <w:rPr>
          <w:rFonts w:ascii="Courier New" w:hAnsi="Courier New" w:cs="Courier New" w:hint="eastAsia"/>
          <w:color w:val="002060"/>
          <w:sz w:val="18"/>
          <w:szCs w:val="18"/>
        </w:rPr>
        <w:t>Counter</w:t>
      </w:r>
      <w:r w:rsidR="008E3083" w:rsidRPr="00C33ED8">
        <w:rPr>
          <w:rFonts w:ascii="Courier New" w:hAnsi="Courier New" w:cs="Courier New" w:hint="eastAsia"/>
          <w:color w:val="002060"/>
          <w:sz w:val="18"/>
          <w:szCs w:val="18"/>
        </w:rPr>
        <w:t>[</w:t>
      </w:r>
      <w:r w:rsidR="00461D91">
        <w:rPr>
          <w:rFonts w:ascii="Courier New" w:hAnsi="Courier New" w:cs="Courier New" w:hint="eastAsia"/>
          <w:color w:val="002060"/>
          <w:sz w:val="18"/>
          <w:szCs w:val="18"/>
        </w:rPr>
        <w:t>4</w:t>
      </w:r>
      <w:r w:rsidR="008E3083" w:rsidRPr="00C33ED8">
        <w:rPr>
          <w:rFonts w:ascii="Courier New" w:hAnsi="Courier New" w:cs="Courier New" w:hint="eastAsia"/>
          <w:color w:val="002060"/>
          <w:sz w:val="18"/>
          <w:szCs w:val="18"/>
        </w:rPr>
        <w:t>]</w:t>
      </w:r>
      <w:r w:rsidRPr="00C33ED8">
        <w:rPr>
          <w:rFonts w:ascii="Courier New" w:hAnsi="Courier New" w:cs="Courier New"/>
          <w:color w:val="002060"/>
          <w:sz w:val="18"/>
          <w:szCs w:val="18"/>
        </w:rPr>
        <w:t>;</w:t>
      </w:r>
    </w:p>
    <w:p w:rsidR="00C33ED8" w:rsidRDefault="00864CDF" w:rsidP="00072C43">
      <w:pPr>
        <w:spacing w:line="0" w:lineRule="atLeast"/>
        <w:ind w:leftChars="600" w:left="1343"/>
        <w:rPr>
          <w:rFonts w:ascii="Courier New" w:hAnsi="Courier New" w:cs="Courier New"/>
          <w:color w:val="002060"/>
          <w:sz w:val="18"/>
          <w:szCs w:val="18"/>
        </w:rPr>
      </w:pPr>
      <w:r w:rsidRPr="00C33ED8">
        <w:rPr>
          <w:rFonts w:ascii="Courier New" w:hAnsi="Courier New" w:cs="Courier New"/>
          <w:color w:val="002060"/>
          <w:sz w:val="18"/>
          <w:szCs w:val="18"/>
        </w:rPr>
        <w:t>}</w:t>
      </w:r>
      <w:r w:rsidR="00574395">
        <w:rPr>
          <w:rFonts w:ascii="Courier New" w:hAnsi="Courier New" w:cs="Courier New" w:hint="eastAsia"/>
          <w:color w:val="002060"/>
          <w:sz w:val="18"/>
          <w:szCs w:val="18"/>
        </w:rPr>
        <w:t xml:space="preserve"> </w:t>
      </w:r>
      <w:r w:rsidRPr="00C33ED8">
        <w:rPr>
          <w:rFonts w:ascii="Courier New" w:hAnsi="Courier New" w:cs="Courier New"/>
          <w:color w:val="002060"/>
          <w:sz w:val="18"/>
          <w:szCs w:val="18"/>
        </w:rPr>
        <w:t>OBNET_RSP_GET_PORT_STATISTICS;</w:t>
      </w:r>
    </w:p>
    <w:p w:rsidR="00C33ED8" w:rsidRPr="00574395" w:rsidRDefault="00C33ED8" w:rsidP="00072C43">
      <w:pPr>
        <w:spacing w:line="0" w:lineRule="atLeast"/>
        <w:ind w:leftChars="600" w:left="1343"/>
        <w:rPr>
          <w:rFonts w:ascii="Courier New" w:hAnsi="Courier New" w:cs="Courier New"/>
          <w:color w:val="002060"/>
          <w:sz w:val="18"/>
          <w:szCs w:val="18"/>
        </w:rPr>
      </w:pPr>
    </w:p>
    <w:p w:rsidR="00864CDF" w:rsidRPr="00C67E78" w:rsidRDefault="00C33ED8" w:rsidP="00072C43">
      <w:pPr>
        <w:spacing w:line="0" w:lineRule="atLeast"/>
        <w:ind w:leftChars="600" w:left="1343"/>
        <w:rPr>
          <w:rFonts w:ascii="Courier New" w:hAnsi="Courier New" w:cs="Courier New"/>
          <w:sz w:val="18"/>
          <w:szCs w:val="18"/>
        </w:rPr>
      </w:pPr>
      <w:r w:rsidRPr="00C67E78">
        <w:rPr>
          <w:rFonts w:hint="eastAsia"/>
          <w:sz w:val="18"/>
          <w:szCs w:val="18"/>
        </w:rPr>
        <w:t>当下发的操作码（</w:t>
      </w:r>
      <w:r w:rsidRPr="00C67E78">
        <w:rPr>
          <w:rFonts w:hint="eastAsia"/>
          <w:sz w:val="18"/>
          <w:szCs w:val="18"/>
        </w:rPr>
        <w:t>OpCode</w:t>
      </w:r>
      <w:r w:rsidRPr="00C67E78">
        <w:rPr>
          <w:rFonts w:hint="eastAsia"/>
          <w:sz w:val="18"/>
          <w:szCs w:val="18"/>
        </w:rPr>
        <w:t>）为：</w:t>
      </w:r>
    </w:p>
    <w:p w:rsidR="00B513E0" w:rsidRPr="00C67E78" w:rsidRDefault="00C33ED8" w:rsidP="00072C43">
      <w:pPr>
        <w:spacing w:line="0" w:lineRule="atLeast"/>
        <w:ind w:leftChars="500" w:left="1119"/>
        <w:rPr>
          <w:rFonts w:ascii="Courier New" w:hAnsi="Courier New" w:cs="Courier New"/>
          <w:sz w:val="18"/>
          <w:szCs w:val="18"/>
        </w:rPr>
      </w:pPr>
      <w:r w:rsidRPr="00C67E78">
        <w:rPr>
          <w:rFonts w:ascii="Courier New" w:hAnsi="Courier New" w:cs="Courier New" w:hint="eastAsia"/>
          <w:sz w:val="18"/>
          <w:szCs w:val="18"/>
        </w:rPr>
        <w:tab/>
      </w:r>
      <w:r w:rsidRPr="00C67E78">
        <w:rPr>
          <w:rFonts w:ascii="Courier New" w:hAnsi="Courier New" w:cs="Courier New" w:hint="eastAsia"/>
          <w:sz w:val="18"/>
          <w:szCs w:val="18"/>
        </w:rPr>
        <w:tab/>
        <w:t>0x0</w:t>
      </w:r>
      <w:r w:rsidR="00B513E0" w:rsidRPr="00C67E78">
        <w:rPr>
          <w:rFonts w:ascii="Courier New" w:hAnsi="Courier New" w:cs="Courier New" w:hint="eastAsia"/>
          <w:sz w:val="18"/>
          <w:szCs w:val="18"/>
        </w:rPr>
        <w:t>0</w:t>
      </w:r>
      <w:r w:rsidRPr="00C67E78">
        <w:rPr>
          <w:rFonts w:ascii="Courier New" w:hAnsi="Courier New" w:cs="Courier New" w:hint="eastAsia"/>
          <w:sz w:val="18"/>
          <w:szCs w:val="18"/>
        </w:rPr>
        <w:t>:</w:t>
      </w:r>
      <w:r w:rsidRPr="00C67E78">
        <w:rPr>
          <w:rFonts w:ascii="Courier New" w:hAnsi="Courier New" w:cs="Courier New" w:hint="eastAsia"/>
          <w:sz w:val="18"/>
          <w:szCs w:val="18"/>
        </w:rPr>
        <w:tab/>
      </w:r>
      <w:r w:rsidRPr="00C67E78">
        <w:rPr>
          <w:rFonts w:ascii="Courier New" w:hAnsi="Courier New" w:cs="Courier New" w:hint="eastAsia"/>
          <w:sz w:val="18"/>
          <w:szCs w:val="18"/>
        </w:rPr>
        <w:t>回应消息只关心</w:t>
      </w:r>
      <w:r w:rsidR="00B513E0" w:rsidRPr="00C67E78">
        <w:rPr>
          <w:rFonts w:ascii="Courier New" w:hAnsi="Courier New" w:cs="Courier New" w:hint="eastAsia"/>
          <w:sz w:val="18"/>
          <w:szCs w:val="18"/>
        </w:rPr>
        <w:t>（</w:t>
      </w:r>
      <w:r w:rsidRPr="00C67E78">
        <w:rPr>
          <w:rFonts w:ascii="Courier New" w:hAnsi="Courier New" w:cs="Courier New" w:hint="eastAsia"/>
          <w:sz w:val="18"/>
          <w:szCs w:val="18"/>
        </w:rPr>
        <w:t>RetCode</w:t>
      </w:r>
      <w:r w:rsidR="00B513E0" w:rsidRPr="00C67E78">
        <w:rPr>
          <w:rFonts w:ascii="Courier New" w:hAnsi="Courier New" w:cs="Courier New" w:hint="eastAsia"/>
          <w:sz w:val="18"/>
          <w:szCs w:val="18"/>
        </w:rPr>
        <w:t>, Counter[4]</w:t>
      </w:r>
      <w:r w:rsidR="00B513E0" w:rsidRPr="00C67E78">
        <w:rPr>
          <w:rFonts w:ascii="Courier New" w:hAnsi="Courier New" w:cs="Courier New" w:hint="eastAsia"/>
          <w:sz w:val="18"/>
          <w:szCs w:val="18"/>
        </w:rPr>
        <w:t>）</w:t>
      </w:r>
    </w:p>
    <w:p w:rsidR="00C33ED8" w:rsidRDefault="00C33ED8" w:rsidP="00072C43">
      <w:pPr>
        <w:spacing w:line="0" w:lineRule="atLeast"/>
        <w:ind w:leftChars="500" w:left="1119"/>
        <w:rPr>
          <w:rFonts w:ascii="Courier New" w:hAnsi="Courier New" w:cs="Courier New"/>
          <w:sz w:val="18"/>
          <w:szCs w:val="18"/>
        </w:rPr>
      </w:pPr>
      <w:r w:rsidRPr="00C67E78">
        <w:rPr>
          <w:rFonts w:ascii="Courier New" w:hAnsi="Courier New" w:cs="Courier New" w:hint="eastAsia"/>
          <w:sz w:val="18"/>
          <w:szCs w:val="18"/>
        </w:rPr>
        <w:tab/>
      </w:r>
      <w:r w:rsidRPr="00C67E78">
        <w:rPr>
          <w:rFonts w:ascii="Courier New" w:hAnsi="Courier New" w:cs="Courier New" w:hint="eastAsia"/>
          <w:sz w:val="18"/>
          <w:szCs w:val="18"/>
        </w:rPr>
        <w:tab/>
        <w:t>0x0</w:t>
      </w:r>
      <w:r w:rsidR="00B513E0" w:rsidRPr="00C67E78">
        <w:rPr>
          <w:rFonts w:ascii="Courier New" w:hAnsi="Courier New" w:cs="Courier New" w:hint="eastAsia"/>
          <w:sz w:val="18"/>
          <w:szCs w:val="18"/>
        </w:rPr>
        <w:t>1</w:t>
      </w:r>
      <w:r w:rsidRPr="00C67E78">
        <w:rPr>
          <w:rFonts w:ascii="Courier New" w:hAnsi="Courier New" w:cs="Courier New" w:hint="eastAsia"/>
          <w:sz w:val="18"/>
          <w:szCs w:val="18"/>
        </w:rPr>
        <w:t>:</w:t>
      </w:r>
      <w:r w:rsidRPr="00C67E78">
        <w:rPr>
          <w:rFonts w:ascii="Courier New" w:hAnsi="Courier New" w:cs="Courier New" w:hint="eastAsia"/>
          <w:sz w:val="18"/>
          <w:szCs w:val="18"/>
        </w:rPr>
        <w:tab/>
      </w:r>
      <w:r w:rsidR="00B2495B" w:rsidRPr="00C67E78">
        <w:rPr>
          <w:rFonts w:ascii="Courier New" w:hAnsi="Courier New" w:cs="Courier New" w:hint="eastAsia"/>
          <w:sz w:val="18"/>
          <w:szCs w:val="18"/>
        </w:rPr>
        <w:t>回应消息只关心</w:t>
      </w:r>
      <w:r w:rsidR="00614B0F" w:rsidRPr="00C67E78">
        <w:rPr>
          <w:rFonts w:ascii="Courier New" w:hAnsi="Courier New" w:cs="Courier New" w:hint="eastAsia"/>
          <w:sz w:val="18"/>
          <w:szCs w:val="18"/>
        </w:rPr>
        <w:t>（</w:t>
      </w:r>
      <w:r w:rsidR="00B2495B" w:rsidRPr="00C67E78">
        <w:rPr>
          <w:rFonts w:ascii="Courier New" w:hAnsi="Courier New" w:cs="Courier New" w:hint="eastAsia"/>
          <w:sz w:val="18"/>
          <w:szCs w:val="18"/>
        </w:rPr>
        <w:t>RetCode</w:t>
      </w:r>
      <w:r w:rsidR="00614B0F" w:rsidRPr="00C67E78">
        <w:rPr>
          <w:rFonts w:ascii="Courier New" w:hAnsi="Courier New" w:cs="Courier New" w:hint="eastAsia"/>
          <w:sz w:val="18"/>
          <w:szCs w:val="18"/>
        </w:rPr>
        <w:t>）</w:t>
      </w:r>
    </w:p>
    <w:p w:rsidR="005F3F74" w:rsidRDefault="005F3F74" w:rsidP="00C67E78">
      <w:pPr>
        <w:spacing w:line="0" w:lineRule="atLeast"/>
        <w:ind w:leftChars="300" w:left="671"/>
        <w:rPr>
          <w:rFonts w:ascii="Courier New" w:hAnsi="Courier New" w:cs="Courier New"/>
          <w:sz w:val="18"/>
          <w:szCs w:val="18"/>
        </w:rPr>
      </w:pPr>
    </w:p>
    <w:p w:rsidR="00723AF3" w:rsidRPr="0074730F" w:rsidRDefault="00723AF3" w:rsidP="00723AF3">
      <w:pPr>
        <w:ind w:left="420" w:firstLine="420"/>
        <w:rPr>
          <w:rFonts w:ascii="宋体" w:hAnsi="宋体"/>
          <w:sz w:val="18"/>
          <w:szCs w:val="18"/>
        </w:rPr>
      </w:pPr>
      <w:r w:rsidRPr="0074730F">
        <w:rPr>
          <w:rFonts w:ascii="宋体" w:hAnsi="宋体" w:hint="eastAsia"/>
          <w:sz w:val="18"/>
          <w:szCs w:val="18"/>
        </w:rPr>
        <w:t>（</w:t>
      </w:r>
      <w:r w:rsidR="00D85752" w:rsidRPr="0074730F">
        <w:rPr>
          <w:rFonts w:ascii="宋体" w:hAnsi="宋体" w:hint="eastAsia"/>
          <w:sz w:val="18"/>
          <w:szCs w:val="18"/>
        </w:rPr>
        <w:t>4</w:t>
      </w:r>
      <w:r w:rsidRPr="0074730F">
        <w:rPr>
          <w:rFonts w:ascii="宋体" w:hAnsi="宋体" w:hint="eastAsia"/>
          <w:sz w:val="18"/>
          <w:szCs w:val="18"/>
        </w:rPr>
        <w:t>）</w:t>
      </w:r>
      <w:r w:rsidR="00D85752" w:rsidRPr="0074730F">
        <w:rPr>
          <w:rFonts w:ascii="Courier New" w:hAnsi="Courier New" w:cs="Courier New" w:hint="eastAsia"/>
          <w:sz w:val="18"/>
          <w:szCs w:val="18"/>
        </w:rPr>
        <w:t>PortMap[4]</w:t>
      </w:r>
      <w:r w:rsidR="00D85752" w:rsidRPr="0074730F">
        <w:rPr>
          <w:rFonts w:ascii="Courier New" w:hAnsi="Courier New" w:cs="Courier New" w:hint="eastAsia"/>
          <w:sz w:val="18"/>
          <w:szCs w:val="18"/>
        </w:rPr>
        <w:t>字段定义</w:t>
      </w:r>
    </w:p>
    <w:p w:rsidR="0055597A" w:rsidRDefault="0055597A" w:rsidP="00D85752">
      <w:pPr>
        <w:spacing w:line="0" w:lineRule="atLeast"/>
        <w:rPr>
          <w:rFonts w:ascii="Courier New" w:hAnsi="Courier New" w:cs="Courier New"/>
          <w:color w:val="FF0000"/>
          <w:sz w:val="18"/>
          <w:szCs w:val="18"/>
        </w:rPr>
      </w:pPr>
    </w:p>
    <w:tbl>
      <w:tblPr>
        <w:tblW w:w="5670" w:type="dxa"/>
        <w:tblInd w:w="152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709"/>
        <w:gridCol w:w="850"/>
        <w:gridCol w:w="851"/>
        <w:gridCol w:w="1559"/>
        <w:gridCol w:w="850"/>
        <w:gridCol w:w="851"/>
      </w:tblGrid>
      <w:tr w:rsidR="005F3F74" w:rsidTr="00072C43">
        <w:tc>
          <w:tcPr>
            <w:tcW w:w="709" w:type="dxa"/>
            <w:tcBorders>
              <w:top w:val="single" w:sz="12" w:space="0" w:color="000000"/>
              <w:left w:val="single" w:sz="12" w:space="0" w:color="000000"/>
              <w:bottom w:val="single" w:sz="6" w:space="0" w:color="000000"/>
              <w:right w:val="single" w:sz="6" w:space="0" w:color="000000"/>
            </w:tcBorders>
          </w:tcPr>
          <w:p w:rsidR="005F3F74" w:rsidRDefault="005F3F74" w:rsidP="009733B6">
            <w:r>
              <w:rPr>
                <w:rFonts w:hint="eastAsia"/>
              </w:rPr>
              <w:t>位</w:t>
            </w:r>
          </w:p>
        </w:tc>
        <w:tc>
          <w:tcPr>
            <w:tcW w:w="850" w:type="dxa"/>
            <w:tcBorders>
              <w:top w:val="single" w:sz="12" w:space="0" w:color="000000"/>
              <w:left w:val="single" w:sz="6" w:space="0" w:color="000000"/>
              <w:bottom w:val="single" w:sz="6" w:space="0" w:color="000000"/>
              <w:right w:val="single" w:sz="6" w:space="0" w:color="000000"/>
            </w:tcBorders>
          </w:tcPr>
          <w:p w:rsidR="005F3F74" w:rsidRDefault="005F3F74" w:rsidP="009733B6">
            <w:r>
              <w:t xml:space="preserve">Bit </w:t>
            </w:r>
            <w:r>
              <w:rPr>
                <w:rFonts w:hint="eastAsia"/>
              </w:rPr>
              <w:t>31</w:t>
            </w:r>
          </w:p>
        </w:tc>
        <w:tc>
          <w:tcPr>
            <w:tcW w:w="851" w:type="dxa"/>
            <w:tcBorders>
              <w:top w:val="single" w:sz="12" w:space="0" w:color="000000"/>
              <w:left w:val="single" w:sz="6" w:space="0" w:color="000000"/>
              <w:bottom w:val="single" w:sz="6" w:space="0" w:color="000000"/>
              <w:right w:val="single" w:sz="6" w:space="0" w:color="000000"/>
            </w:tcBorders>
          </w:tcPr>
          <w:p w:rsidR="005F3F74" w:rsidRDefault="005F3F74" w:rsidP="009733B6">
            <w:r>
              <w:t>Bit2</w:t>
            </w:r>
            <w:r>
              <w:rPr>
                <w:rFonts w:hint="eastAsia"/>
              </w:rPr>
              <w:t>9</w:t>
            </w:r>
          </w:p>
        </w:tc>
        <w:tc>
          <w:tcPr>
            <w:tcW w:w="1559" w:type="dxa"/>
            <w:tcBorders>
              <w:top w:val="single" w:sz="12" w:space="0" w:color="000000"/>
              <w:left w:val="single" w:sz="6" w:space="0" w:color="000000"/>
              <w:bottom w:val="single" w:sz="6" w:space="0" w:color="000000"/>
              <w:right w:val="single" w:sz="6" w:space="0" w:color="000000"/>
            </w:tcBorders>
          </w:tcPr>
          <w:p w:rsidR="005F3F74" w:rsidRDefault="005F3F74" w:rsidP="009733B6">
            <w:r>
              <w:t>Bit</w:t>
            </w:r>
            <w:r>
              <w:rPr>
                <w:rFonts w:hint="eastAsia"/>
              </w:rPr>
              <w:t>28~Bit2</w:t>
            </w:r>
          </w:p>
        </w:tc>
        <w:tc>
          <w:tcPr>
            <w:tcW w:w="850" w:type="dxa"/>
            <w:tcBorders>
              <w:top w:val="single" w:sz="12" w:space="0" w:color="000000"/>
              <w:left w:val="single" w:sz="6" w:space="0" w:color="000000"/>
              <w:bottom w:val="single" w:sz="6" w:space="0" w:color="000000"/>
              <w:right w:val="single" w:sz="6" w:space="0" w:color="000000"/>
            </w:tcBorders>
          </w:tcPr>
          <w:p w:rsidR="005F3F74" w:rsidRDefault="005F3F74" w:rsidP="009733B6">
            <w:r>
              <w:t>Bit</w:t>
            </w:r>
            <w:r>
              <w:rPr>
                <w:rFonts w:hint="eastAsia"/>
              </w:rPr>
              <w:t>1</w:t>
            </w:r>
          </w:p>
        </w:tc>
        <w:tc>
          <w:tcPr>
            <w:tcW w:w="851" w:type="dxa"/>
            <w:tcBorders>
              <w:top w:val="single" w:sz="12" w:space="0" w:color="000000"/>
              <w:left w:val="single" w:sz="6" w:space="0" w:color="000000"/>
              <w:bottom w:val="single" w:sz="6" w:space="0" w:color="000000"/>
              <w:right w:val="single" w:sz="12" w:space="0" w:color="000000"/>
            </w:tcBorders>
          </w:tcPr>
          <w:p w:rsidR="005F3F74" w:rsidRDefault="005F3F74" w:rsidP="009733B6">
            <w:r>
              <w:t>Bit</w:t>
            </w:r>
            <w:r>
              <w:rPr>
                <w:rFonts w:hint="eastAsia"/>
              </w:rPr>
              <w:t>0</w:t>
            </w:r>
          </w:p>
        </w:tc>
      </w:tr>
      <w:tr w:rsidR="005F3F74" w:rsidTr="00072C43">
        <w:tc>
          <w:tcPr>
            <w:tcW w:w="709" w:type="dxa"/>
            <w:tcBorders>
              <w:top w:val="single" w:sz="6" w:space="0" w:color="000000"/>
              <w:left w:val="single" w:sz="12" w:space="0" w:color="000000"/>
              <w:bottom w:val="single" w:sz="12" w:space="0" w:color="000000"/>
              <w:right w:val="single" w:sz="6" w:space="0" w:color="000000"/>
            </w:tcBorders>
          </w:tcPr>
          <w:p w:rsidR="005F3F74" w:rsidRDefault="005F3F74" w:rsidP="009733B6">
            <w:r>
              <w:rPr>
                <w:rFonts w:hint="eastAsia"/>
              </w:rPr>
              <w:t>意义</w:t>
            </w:r>
          </w:p>
        </w:tc>
        <w:tc>
          <w:tcPr>
            <w:tcW w:w="850" w:type="dxa"/>
            <w:tcBorders>
              <w:top w:val="single" w:sz="6" w:space="0" w:color="000000"/>
              <w:left w:val="single" w:sz="6" w:space="0" w:color="000000"/>
              <w:bottom w:val="single" w:sz="12" w:space="0" w:color="000000"/>
              <w:right w:val="single" w:sz="6" w:space="0" w:color="000000"/>
            </w:tcBorders>
          </w:tcPr>
          <w:p w:rsidR="005F3F74" w:rsidRDefault="005F3F74" w:rsidP="009733B6">
            <w:r>
              <w:rPr>
                <w:rFonts w:hint="eastAsia"/>
              </w:rPr>
              <w:t>Port32</w:t>
            </w:r>
          </w:p>
        </w:tc>
        <w:tc>
          <w:tcPr>
            <w:tcW w:w="851" w:type="dxa"/>
            <w:tcBorders>
              <w:top w:val="single" w:sz="6" w:space="0" w:color="000000"/>
              <w:left w:val="single" w:sz="6" w:space="0" w:color="000000"/>
              <w:bottom w:val="single" w:sz="12" w:space="0" w:color="000000"/>
              <w:right w:val="single" w:sz="6" w:space="0" w:color="000000"/>
            </w:tcBorders>
          </w:tcPr>
          <w:p w:rsidR="005F3F74" w:rsidRDefault="005F3F74" w:rsidP="009733B6">
            <w:r>
              <w:rPr>
                <w:rFonts w:hint="eastAsia"/>
              </w:rPr>
              <w:t>Port30</w:t>
            </w:r>
          </w:p>
        </w:tc>
        <w:tc>
          <w:tcPr>
            <w:tcW w:w="1559" w:type="dxa"/>
            <w:tcBorders>
              <w:top w:val="single" w:sz="6" w:space="0" w:color="000000"/>
              <w:left w:val="single" w:sz="6" w:space="0" w:color="000000"/>
              <w:bottom w:val="single" w:sz="12" w:space="0" w:color="000000"/>
              <w:right w:val="single" w:sz="6" w:space="0" w:color="000000"/>
            </w:tcBorders>
          </w:tcPr>
          <w:p w:rsidR="005F3F74" w:rsidRDefault="005F3F74" w:rsidP="009733B6">
            <w:r>
              <w:rPr>
                <w:rFonts w:hint="eastAsia"/>
              </w:rPr>
              <w:t>Port29~Port3</w:t>
            </w:r>
          </w:p>
        </w:tc>
        <w:tc>
          <w:tcPr>
            <w:tcW w:w="850" w:type="dxa"/>
            <w:tcBorders>
              <w:top w:val="single" w:sz="6" w:space="0" w:color="000000"/>
              <w:left w:val="single" w:sz="6" w:space="0" w:color="000000"/>
              <w:bottom w:val="single" w:sz="12" w:space="0" w:color="000000"/>
              <w:right w:val="single" w:sz="6" w:space="0" w:color="000000"/>
            </w:tcBorders>
          </w:tcPr>
          <w:p w:rsidR="005F3F74" w:rsidRDefault="005F3F74" w:rsidP="009733B6">
            <w:r>
              <w:rPr>
                <w:rFonts w:hint="eastAsia"/>
              </w:rPr>
              <w:t>Port02</w:t>
            </w:r>
          </w:p>
        </w:tc>
        <w:tc>
          <w:tcPr>
            <w:tcW w:w="851" w:type="dxa"/>
            <w:tcBorders>
              <w:top w:val="single" w:sz="6" w:space="0" w:color="000000"/>
              <w:left w:val="single" w:sz="6" w:space="0" w:color="000000"/>
              <w:bottom w:val="single" w:sz="12" w:space="0" w:color="000000"/>
              <w:right w:val="single" w:sz="12" w:space="0" w:color="000000"/>
            </w:tcBorders>
          </w:tcPr>
          <w:p w:rsidR="005F3F74" w:rsidRDefault="005F3F74" w:rsidP="009733B6">
            <w:r>
              <w:rPr>
                <w:rFonts w:hint="eastAsia"/>
              </w:rPr>
              <w:t>Port01</w:t>
            </w:r>
          </w:p>
        </w:tc>
      </w:tr>
    </w:tbl>
    <w:p w:rsidR="005F3F74" w:rsidRDefault="005F3F74" w:rsidP="0055597A">
      <w:pPr>
        <w:spacing w:line="0" w:lineRule="atLeast"/>
        <w:ind w:leftChars="300" w:left="671"/>
        <w:rPr>
          <w:rFonts w:ascii="Courier New" w:hAnsi="Courier New" w:cs="Courier New"/>
          <w:color w:val="FF0000"/>
          <w:sz w:val="18"/>
          <w:szCs w:val="18"/>
        </w:rPr>
      </w:pPr>
    </w:p>
    <w:p w:rsidR="005F3F74" w:rsidRPr="0074730F" w:rsidRDefault="005F3F74" w:rsidP="0055597A">
      <w:pPr>
        <w:spacing w:line="0" w:lineRule="atLeast"/>
        <w:ind w:leftChars="300" w:left="671"/>
        <w:rPr>
          <w:rFonts w:ascii="Courier New" w:hAnsi="Courier New" w:cs="Courier New"/>
          <w:color w:val="FF0000"/>
          <w:sz w:val="18"/>
          <w:szCs w:val="18"/>
        </w:rPr>
      </w:pPr>
    </w:p>
    <w:p w:rsidR="00D85752" w:rsidRPr="0074730F" w:rsidRDefault="00D85752" w:rsidP="00D85752">
      <w:pPr>
        <w:ind w:left="420" w:firstLine="420"/>
        <w:rPr>
          <w:rFonts w:ascii="宋体" w:hAnsi="宋体"/>
          <w:sz w:val="18"/>
          <w:szCs w:val="18"/>
        </w:rPr>
      </w:pPr>
      <w:r w:rsidRPr="0074730F">
        <w:rPr>
          <w:rFonts w:ascii="宋体" w:hAnsi="宋体" w:hint="eastAsia"/>
          <w:sz w:val="18"/>
          <w:szCs w:val="18"/>
        </w:rPr>
        <w:t>（</w:t>
      </w:r>
      <w:r w:rsidR="00A220F9" w:rsidRPr="0074730F">
        <w:rPr>
          <w:rFonts w:ascii="宋体" w:hAnsi="宋体" w:hint="eastAsia"/>
          <w:sz w:val="18"/>
          <w:szCs w:val="18"/>
        </w:rPr>
        <w:t>5</w:t>
      </w:r>
      <w:r w:rsidRPr="0074730F">
        <w:rPr>
          <w:rFonts w:ascii="宋体" w:hAnsi="宋体" w:hint="eastAsia"/>
          <w:sz w:val="18"/>
          <w:szCs w:val="18"/>
        </w:rPr>
        <w:t>）</w:t>
      </w:r>
      <w:r w:rsidR="003C35B4" w:rsidRPr="0074730F">
        <w:rPr>
          <w:rFonts w:ascii="Courier New" w:hAnsi="Courier New" w:cs="Courier New" w:hint="eastAsia"/>
          <w:sz w:val="18"/>
          <w:szCs w:val="18"/>
        </w:rPr>
        <w:t>ValidItemsMask</w:t>
      </w:r>
      <w:r w:rsidRPr="0074730F">
        <w:rPr>
          <w:rFonts w:ascii="Courier New" w:hAnsi="Courier New" w:cs="Courier New" w:hint="eastAsia"/>
          <w:sz w:val="18"/>
          <w:szCs w:val="18"/>
        </w:rPr>
        <w:t>[</w:t>
      </w:r>
      <w:r w:rsidR="003C35B4" w:rsidRPr="0074730F">
        <w:rPr>
          <w:rFonts w:ascii="Courier New" w:hAnsi="Courier New" w:cs="Courier New" w:hint="eastAsia"/>
          <w:sz w:val="18"/>
          <w:szCs w:val="18"/>
        </w:rPr>
        <w:t>2</w:t>
      </w:r>
      <w:r w:rsidRPr="0074730F">
        <w:rPr>
          <w:rFonts w:ascii="Courier New" w:hAnsi="Courier New" w:cs="Courier New" w:hint="eastAsia"/>
          <w:sz w:val="18"/>
          <w:szCs w:val="18"/>
        </w:rPr>
        <w:t>]</w:t>
      </w:r>
      <w:r w:rsidRPr="0074730F">
        <w:rPr>
          <w:rFonts w:ascii="Courier New" w:hAnsi="Courier New" w:cs="Courier New" w:hint="eastAsia"/>
          <w:sz w:val="18"/>
          <w:szCs w:val="18"/>
        </w:rPr>
        <w:t>字段定义</w:t>
      </w:r>
    </w:p>
    <w:p w:rsidR="005F3F74" w:rsidRDefault="005F3F74" w:rsidP="0055597A">
      <w:pPr>
        <w:spacing w:line="0" w:lineRule="atLeast"/>
        <w:ind w:leftChars="300" w:left="671"/>
        <w:rPr>
          <w:rFonts w:ascii="Courier New" w:hAnsi="Courier New" w:cs="Courier New"/>
          <w:color w:val="FF0000"/>
          <w:sz w:val="18"/>
          <w:szCs w:val="18"/>
        </w:rPr>
      </w:pPr>
    </w:p>
    <w:p w:rsidR="005F3F74" w:rsidRDefault="005F3F74" w:rsidP="0055597A">
      <w:pPr>
        <w:spacing w:line="0" w:lineRule="atLeast"/>
        <w:ind w:leftChars="300" w:left="671"/>
        <w:rPr>
          <w:rFonts w:ascii="Courier New" w:hAnsi="Courier New" w:cs="Courier New"/>
          <w:color w:val="FF0000"/>
          <w:sz w:val="18"/>
          <w:szCs w:val="18"/>
        </w:rPr>
      </w:pPr>
    </w:p>
    <w:p w:rsidR="005F3F74" w:rsidRDefault="005F3F74" w:rsidP="0055597A">
      <w:pPr>
        <w:spacing w:line="0" w:lineRule="atLeast"/>
        <w:ind w:leftChars="300" w:left="671"/>
        <w:rPr>
          <w:rFonts w:ascii="Courier New" w:hAnsi="Courier New" w:cs="Courier New"/>
          <w:color w:val="FF0000"/>
          <w:sz w:val="18"/>
          <w:szCs w:val="18"/>
        </w:rPr>
      </w:pPr>
    </w:p>
    <w:p w:rsidR="005F3F74" w:rsidRDefault="005F3F74" w:rsidP="0055597A">
      <w:pPr>
        <w:spacing w:line="0" w:lineRule="atLeast"/>
        <w:ind w:leftChars="300" w:left="671"/>
        <w:rPr>
          <w:rFonts w:ascii="Courier New" w:hAnsi="Courier New" w:cs="Courier New"/>
          <w:color w:val="FF0000"/>
          <w:sz w:val="18"/>
          <w:szCs w:val="18"/>
        </w:rPr>
      </w:pPr>
    </w:p>
    <w:tbl>
      <w:tblPr>
        <w:tblW w:w="7938" w:type="dxa"/>
        <w:tblInd w:w="152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709"/>
        <w:gridCol w:w="3543"/>
        <w:gridCol w:w="3686"/>
      </w:tblGrid>
      <w:tr w:rsidR="003C35B4" w:rsidTr="003C35B4">
        <w:tc>
          <w:tcPr>
            <w:tcW w:w="709" w:type="dxa"/>
            <w:tcBorders>
              <w:top w:val="single" w:sz="12" w:space="0" w:color="000000"/>
              <w:left w:val="single" w:sz="12" w:space="0" w:color="000000"/>
              <w:bottom w:val="single" w:sz="6" w:space="0" w:color="000000"/>
              <w:right w:val="single" w:sz="6" w:space="0" w:color="000000"/>
            </w:tcBorders>
          </w:tcPr>
          <w:p w:rsidR="003C35B4" w:rsidRPr="00A8741A" w:rsidRDefault="003C35B4" w:rsidP="00A8741A">
            <w:pPr>
              <w:spacing w:line="0" w:lineRule="atLeast"/>
              <w:rPr>
                <w:rFonts w:ascii="宋体" w:hAnsi="宋体"/>
                <w:sz w:val="18"/>
                <w:szCs w:val="18"/>
              </w:rPr>
            </w:pPr>
            <w:r w:rsidRPr="00A8741A">
              <w:rPr>
                <w:rFonts w:ascii="宋体" w:hAnsi="宋体" w:hint="eastAsia"/>
                <w:sz w:val="18"/>
                <w:szCs w:val="18"/>
              </w:rPr>
              <w:t>位</w:t>
            </w:r>
          </w:p>
        </w:tc>
        <w:tc>
          <w:tcPr>
            <w:tcW w:w="3543" w:type="dxa"/>
            <w:tcBorders>
              <w:top w:val="single" w:sz="12" w:space="0" w:color="000000"/>
              <w:left w:val="single" w:sz="6" w:space="0" w:color="000000"/>
              <w:bottom w:val="single" w:sz="6" w:space="0" w:color="000000"/>
              <w:right w:val="single" w:sz="6" w:space="0" w:color="000000"/>
            </w:tcBorders>
          </w:tcPr>
          <w:p w:rsidR="003C35B4" w:rsidRPr="00A8741A" w:rsidRDefault="003C35B4" w:rsidP="00A8741A">
            <w:pPr>
              <w:spacing w:line="0" w:lineRule="atLeast"/>
              <w:rPr>
                <w:rFonts w:ascii="宋体" w:hAnsi="宋体"/>
                <w:sz w:val="18"/>
                <w:szCs w:val="18"/>
              </w:rPr>
            </w:pPr>
            <w:r w:rsidRPr="00A8741A">
              <w:rPr>
                <w:rFonts w:ascii="宋体" w:hAnsi="宋体"/>
                <w:sz w:val="18"/>
                <w:szCs w:val="18"/>
              </w:rPr>
              <w:t xml:space="preserve">Bit </w:t>
            </w:r>
            <w:r w:rsidRPr="00A8741A">
              <w:rPr>
                <w:rFonts w:ascii="宋体" w:hAnsi="宋体" w:hint="eastAsia"/>
                <w:sz w:val="18"/>
                <w:szCs w:val="18"/>
              </w:rPr>
              <w:t>15</w:t>
            </w:r>
          </w:p>
        </w:tc>
        <w:tc>
          <w:tcPr>
            <w:tcW w:w="3686" w:type="dxa"/>
            <w:tcBorders>
              <w:top w:val="single" w:sz="12" w:space="0" w:color="000000"/>
              <w:left w:val="single" w:sz="6" w:space="0" w:color="000000"/>
              <w:bottom w:val="single" w:sz="6" w:space="0" w:color="000000"/>
              <w:right w:val="single" w:sz="12" w:space="0" w:color="000000"/>
            </w:tcBorders>
          </w:tcPr>
          <w:p w:rsidR="003C35B4" w:rsidRPr="00A8741A" w:rsidRDefault="003C35B4" w:rsidP="00A8741A">
            <w:pPr>
              <w:spacing w:line="0" w:lineRule="atLeast"/>
              <w:rPr>
                <w:rFonts w:ascii="宋体" w:hAnsi="宋体"/>
                <w:sz w:val="18"/>
                <w:szCs w:val="18"/>
              </w:rPr>
            </w:pPr>
            <w:r w:rsidRPr="00A8741A">
              <w:rPr>
                <w:rFonts w:ascii="宋体" w:hAnsi="宋体"/>
                <w:sz w:val="18"/>
                <w:szCs w:val="18"/>
              </w:rPr>
              <w:t>Bit</w:t>
            </w:r>
            <w:r w:rsidR="00A220F9" w:rsidRPr="00A8741A">
              <w:rPr>
                <w:rFonts w:ascii="宋体" w:hAnsi="宋体" w:hint="eastAsia"/>
                <w:sz w:val="18"/>
                <w:szCs w:val="18"/>
              </w:rPr>
              <w:t>14</w:t>
            </w:r>
          </w:p>
        </w:tc>
      </w:tr>
      <w:tr w:rsidR="003C35B4" w:rsidTr="00A220F9">
        <w:trPr>
          <w:trHeight w:val="571"/>
        </w:trPr>
        <w:tc>
          <w:tcPr>
            <w:tcW w:w="709" w:type="dxa"/>
            <w:tcBorders>
              <w:top w:val="single" w:sz="6" w:space="0" w:color="000000"/>
              <w:left w:val="single" w:sz="12" w:space="0" w:color="000000"/>
              <w:bottom w:val="double" w:sz="12" w:space="0" w:color="auto"/>
              <w:right w:val="single" w:sz="6" w:space="0" w:color="000000"/>
            </w:tcBorders>
          </w:tcPr>
          <w:p w:rsidR="003C35B4" w:rsidRPr="00A8741A" w:rsidRDefault="003C35B4" w:rsidP="00A8741A">
            <w:pPr>
              <w:spacing w:line="0" w:lineRule="atLeast"/>
              <w:rPr>
                <w:rFonts w:ascii="宋体" w:hAnsi="宋体"/>
                <w:sz w:val="18"/>
                <w:szCs w:val="18"/>
              </w:rPr>
            </w:pPr>
            <w:r w:rsidRPr="00A8741A">
              <w:rPr>
                <w:rFonts w:ascii="宋体" w:hAnsi="宋体" w:hint="eastAsia"/>
                <w:sz w:val="18"/>
                <w:szCs w:val="18"/>
              </w:rPr>
              <w:t>意义</w:t>
            </w:r>
          </w:p>
        </w:tc>
        <w:tc>
          <w:tcPr>
            <w:tcW w:w="3543" w:type="dxa"/>
            <w:tcBorders>
              <w:top w:val="single" w:sz="6" w:space="0" w:color="000000"/>
              <w:left w:val="single" w:sz="6" w:space="0" w:color="000000"/>
              <w:bottom w:val="double" w:sz="12" w:space="0" w:color="auto"/>
              <w:right w:val="single" w:sz="6" w:space="0" w:color="000000"/>
            </w:tcBorders>
          </w:tcPr>
          <w:p w:rsidR="003C35B4" w:rsidRPr="00A8741A" w:rsidRDefault="003C35B4" w:rsidP="00A8741A">
            <w:pPr>
              <w:spacing w:line="0" w:lineRule="atLeast"/>
              <w:rPr>
                <w:rFonts w:ascii="宋体" w:hAnsi="宋体" w:cs="Courier New"/>
                <w:sz w:val="18"/>
                <w:szCs w:val="18"/>
              </w:rPr>
            </w:pPr>
            <w:r w:rsidRPr="00A8741A">
              <w:rPr>
                <w:rFonts w:ascii="宋体" w:hAnsi="宋体" w:cs="Courier New" w:hint="eastAsia"/>
                <w:sz w:val="18"/>
                <w:szCs w:val="18"/>
              </w:rPr>
              <w:t xml:space="preserve">1: </w:t>
            </w:r>
            <w:r w:rsidRPr="00A8741A">
              <w:rPr>
                <w:rFonts w:ascii="宋体" w:hAnsi="宋体" w:cs="Courier New"/>
                <w:sz w:val="18"/>
                <w:szCs w:val="18"/>
              </w:rPr>
              <w:t>RxGoodOctetsLo</w:t>
            </w:r>
            <w:r w:rsidRPr="00A8741A">
              <w:rPr>
                <w:rFonts w:ascii="宋体" w:hAnsi="宋体" w:cs="Courier New" w:hint="eastAsia"/>
                <w:sz w:val="18"/>
                <w:szCs w:val="18"/>
              </w:rPr>
              <w:t>统计值有效</w:t>
            </w:r>
          </w:p>
          <w:p w:rsidR="003C35B4" w:rsidRPr="00A8741A" w:rsidRDefault="003C35B4" w:rsidP="00A8741A">
            <w:pPr>
              <w:spacing w:line="0" w:lineRule="atLeast"/>
              <w:rPr>
                <w:rFonts w:ascii="宋体" w:hAnsi="宋体"/>
                <w:sz w:val="18"/>
                <w:szCs w:val="18"/>
              </w:rPr>
            </w:pPr>
            <w:r w:rsidRPr="00A8741A">
              <w:rPr>
                <w:rFonts w:ascii="宋体" w:hAnsi="宋体" w:cs="Courier New" w:hint="eastAsia"/>
                <w:sz w:val="18"/>
                <w:szCs w:val="18"/>
              </w:rPr>
              <w:t xml:space="preserve">0: </w:t>
            </w:r>
            <w:r w:rsidRPr="00A8741A">
              <w:rPr>
                <w:rFonts w:ascii="宋体" w:hAnsi="宋体" w:cs="Courier New"/>
                <w:sz w:val="18"/>
                <w:szCs w:val="18"/>
              </w:rPr>
              <w:t>RxGoodOctetsLo</w:t>
            </w:r>
            <w:r w:rsidRPr="00A8741A">
              <w:rPr>
                <w:rFonts w:ascii="宋体" w:hAnsi="宋体" w:cs="Courier New" w:hint="eastAsia"/>
                <w:sz w:val="18"/>
                <w:szCs w:val="18"/>
              </w:rPr>
              <w:t>统计值</w:t>
            </w:r>
            <w:r w:rsidR="00A220F9" w:rsidRPr="00A8741A">
              <w:rPr>
                <w:rFonts w:ascii="宋体" w:hAnsi="宋体" w:cs="Courier New" w:hint="eastAsia"/>
                <w:sz w:val="18"/>
                <w:szCs w:val="18"/>
              </w:rPr>
              <w:t>无</w:t>
            </w:r>
            <w:r w:rsidRPr="00A8741A">
              <w:rPr>
                <w:rFonts w:ascii="宋体" w:hAnsi="宋体" w:cs="Courier New" w:hint="eastAsia"/>
                <w:sz w:val="18"/>
                <w:szCs w:val="18"/>
              </w:rPr>
              <w:t>效</w:t>
            </w:r>
          </w:p>
        </w:tc>
        <w:tc>
          <w:tcPr>
            <w:tcW w:w="3686" w:type="dxa"/>
            <w:tcBorders>
              <w:top w:val="single" w:sz="6" w:space="0" w:color="000000"/>
              <w:left w:val="single" w:sz="6" w:space="0" w:color="000000"/>
              <w:bottom w:val="double" w:sz="12" w:space="0" w:color="auto"/>
              <w:right w:val="single" w:sz="12" w:space="0" w:color="000000"/>
            </w:tcBorders>
          </w:tcPr>
          <w:p w:rsidR="00A220F9" w:rsidRPr="00A8741A" w:rsidRDefault="00A220F9" w:rsidP="00A8741A">
            <w:pPr>
              <w:spacing w:line="0" w:lineRule="atLeast"/>
              <w:rPr>
                <w:rFonts w:ascii="宋体" w:hAnsi="宋体" w:cs="Courier New"/>
                <w:sz w:val="18"/>
                <w:szCs w:val="18"/>
              </w:rPr>
            </w:pPr>
            <w:r w:rsidRPr="00A8741A">
              <w:rPr>
                <w:rFonts w:ascii="宋体" w:hAnsi="宋体" w:cs="Courier New" w:hint="eastAsia"/>
                <w:sz w:val="18"/>
                <w:szCs w:val="18"/>
              </w:rPr>
              <w:t xml:space="preserve">1: </w:t>
            </w:r>
            <w:r w:rsidRPr="00A8741A">
              <w:rPr>
                <w:rFonts w:ascii="宋体" w:hAnsi="宋体" w:cs="Courier New"/>
                <w:sz w:val="18"/>
                <w:szCs w:val="18"/>
              </w:rPr>
              <w:t>RxGoodOctetsHi</w:t>
            </w:r>
            <w:r w:rsidRPr="00A8741A">
              <w:rPr>
                <w:rFonts w:ascii="宋体" w:hAnsi="宋体" w:cs="Courier New" w:hint="eastAsia"/>
                <w:sz w:val="18"/>
                <w:szCs w:val="18"/>
              </w:rPr>
              <w:t>统计值有效</w:t>
            </w:r>
          </w:p>
          <w:p w:rsidR="003C35B4" w:rsidRPr="00A8741A" w:rsidRDefault="00A220F9" w:rsidP="00A8741A">
            <w:pPr>
              <w:spacing w:line="0" w:lineRule="atLeast"/>
              <w:rPr>
                <w:rFonts w:ascii="宋体" w:hAnsi="宋体"/>
                <w:sz w:val="18"/>
                <w:szCs w:val="18"/>
              </w:rPr>
            </w:pPr>
            <w:r w:rsidRPr="00A8741A">
              <w:rPr>
                <w:rFonts w:ascii="宋体" w:hAnsi="宋体" w:cs="Courier New" w:hint="eastAsia"/>
                <w:sz w:val="18"/>
                <w:szCs w:val="18"/>
              </w:rPr>
              <w:t xml:space="preserve">0: </w:t>
            </w:r>
            <w:r w:rsidRPr="00A8741A">
              <w:rPr>
                <w:rFonts w:ascii="宋体" w:hAnsi="宋体" w:cs="Courier New"/>
                <w:sz w:val="18"/>
                <w:szCs w:val="18"/>
              </w:rPr>
              <w:t>RxGoodOctetsHi</w:t>
            </w:r>
            <w:r w:rsidRPr="00A8741A">
              <w:rPr>
                <w:rFonts w:ascii="宋体" w:hAnsi="宋体" w:cs="Courier New" w:hint="eastAsia"/>
                <w:sz w:val="18"/>
                <w:szCs w:val="18"/>
              </w:rPr>
              <w:t>统计值无效</w:t>
            </w:r>
          </w:p>
        </w:tc>
      </w:tr>
      <w:tr w:rsidR="00A220F9" w:rsidTr="00A220F9">
        <w:trPr>
          <w:trHeight w:val="353"/>
        </w:trPr>
        <w:tc>
          <w:tcPr>
            <w:tcW w:w="709" w:type="dxa"/>
            <w:tcBorders>
              <w:top w:val="double" w:sz="12" w:space="0" w:color="auto"/>
              <w:left w:val="single" w:sz="12" w:space="0" w:color="000000"/>
              <w:bottom w:val="single" w:sz="2" w:space="0" w:color="000000"/>
              <w:right w:val="single" w:sz="6" w:space="0" w:color="000000"/>
            </w:tcBorders>
          </w:tcPr>
          <w:p w:rsidR="00A220F9" w:rsidRPr="00A8741A" w:rsidRDefault="00A220F9" w:rsidP="00A8741A">
            <w:pPr>
              <w:spacing w:line="0" w:lineRule="atLeast"/>
              <w:rPr>
                <w:rFonts w:ascii="宋体" w:hAnsi="宋体"/>
                <w:sz w:val="18"/>
                <w:szCs w:val="18"/>
              </w:rPr>
            </w:pPr>
            <w:r w:rsidRPr="00A8741A">
              <w:rPr>
                <w:rFonts w:ascii="宋体" w:hAnsi="宋体" w:hint="eastAsia"/>
                <w:sz w:val="18"/>
                <w:szCs w:val="18"/>
              </w:rPr>
              <w:t>位</w:t>
            </w:r>
          </w:p>
        </w:tc>
        <w:tc>
          <w:tcPr>
            <w:tcW w:w="3543" w:type="dxa"/>
            <w:tcBorders>
              <w:top w:val="double" w:sz="12" w:space="0" w:color="auto"/>
              <w:left w:val="single" w:sz="6" w:space="0" w:color="000000"/>
              <w:bottom w:val="single" w:sz="2" w:space="0" w:color="000000"/>
              <w:right w:val="single" w:sz="6" w:space="0" w:color="000000"/>
            </w:tcBorders>
          </w:tcPr>
          <w:p w:rsidR="00A220F9" w:rsidRPr="00A8741A" w:rsidRDefault="00A220F9" w:rsidP="00A8741A">
            <w:pPr>
              <w:spacing w:line="0" w:lineRule="atLeast"/>
              <w:rPr>
                <w:rFonts w:ascii="宋体" w:hAnsi="宋体"/>
                <w:sz w:val="18"/>
                <w:szCs w:val="18"/>
              </w:rPr>
            </w:pPr>
            <w:r w:rsidRPr="00A8741A">
              <w:rPr>
                <w:rFonts w:ascii="宋体" w:hAnsi="宋体"/>
                <w:sz w:val="18"/>
                <w:szCs w:val="18"/>
              </w:rPr>
              <w:t xml:space="preserve">Bit </w:t>
            </w:r>
            <w:r w:rsidRPr="00A8741A">
              <w:rPr>
                <w:rFonts w:ascii="宋体" w:hAnsi="宋体" w:hint="eastAsia"/>
                <w:sz w:val="18"/>
                <w:szCs w:val="18"/>
              </w:rPr>
              <w:t>13</w:t>
            </w:r>
          </w:p>
        </w:tc>
        <w:tc>
          <w:tcPr>
            <w:tcW w:w="3686" w:type="dxa"/>
            <w:tcBorders>
              <w:top w:val="double" w:sz="12" w:space="0" w:color="auto"/>
              <w:left w:val="single" w:sz="6" w:space="0" w:color="000000"/>
              <w:bottom w:val="single" w:sz="2" w:space="0" w:color="000000"/>
              <w:right w:val="single" w:sz="12" w:space="0" w:color="000000"/>
            </w:tcBorders>
          </w:tcPr>
          <w:p w:rsidR="00A220F9" w:rsidRPr="00A8741A" w:rsidRDefault="00A220F9" w:rsidP="00A8741A">
            <w:pPr>
              <w:spacing w:line="0" w:lineRule="atLeast"/>
              <w:rPr>
                <w:rFonts w:ascii="宋体" w:hAnsi="宋体"/>
                <w:sz w:val="18"/>
                <w:szCs w:val="18"/>
              </w:rPr>
            </w:pPr>
            <w:r w:rsidRPr="00A8741A">
              <w:rPr>
                <w:rFonts w:ascii="宋体" w:hAnsi="宋体"/>
                <w:sz w:val="18"/>
                <w:szCs w:val="18"/>
              </w:rPr>
              <w:t>Bit</w:t>
            </w:r>
            <w:r w:rsidRPr="00A8741A">
              <w:rPr>
                <w:rFonts w:ascii="宋体" w:hAnsi="宋体" w:hint="eastAsia"/>
                <w:sz w:val="18"/>
                <w:szCs w:val="18"/>
              </w:rPr>
              <w:t>12</w:t>
            </w:r>
          </w:p>
        </w:tc>
      </w:tr>
      <w:tr w:rsidR="00A220F9" w:rsidTr="00A220F9">
        <w:trPr>
          <w:trHeight w:val="489"/>
        </w:trPr>
        <w:tc>
          <w:tcPr>
            <w:tcW w:w="709" w:type="dxa"/>
            <w:tcBorders>
              <w:top w:val="single" w:sz="2" w:space="0" w:color="000000"/>
              <w:left w:val="single" w:sz="12" w:space="0" w:color="000000"/>
              <w:bottom w:val="double" w:sz="12" w:space="0" w:color="auto"/>
              <w:right w:val="single" w:sz="6" w:space="0" w:color="000000"/>
            </w:tcBorders>
          </w:tcPr>
          <w:p w:rsidR="00A220F9" w:rsidRPr="00A8741A" w:rsidRDefault="00A220F9" w:rsidP="00A8741A">
            <w:pPr>
              <w:spacing w:line="0" w:lineRule="atLeast"/>
              <w:rPr>
                <w:rFonts w:ascii="宋体" w:hAnsi="宋体"/>
                <w:sz w:val="18"/>
                <w:szCs w:val="18"/>
              </w:rPr>
            </w:pPr>
            <w:r w:rsidRPr="00A8741A">
              <w:rPr>
                <w:rFonts w:ascii="宋体" w:hAnsi="宋体" w:hint="eastAsia"/>
                <w:sz w:val="18"/>
                <w:szCs w:val="18"/>
              </w:rPr>
              <w:t>意义</w:t>
            </w:r>
          </w:p>
        </w:tc>
        <w:tc>
          <w:tcPr>
            <w:tcW w:w="3543" w:type="dxa"/>
            <w:tcBorders>
              <w:top w:val="single" w:sz="2" w:space="0" w:color="000000"/>
              <w:left w:val="single" w:sz="6" w:space="0" w:color="000000"/>
              <w:bottom w:val="double" w:sz="12" w:space="0" w:color="auto"/>
              <w:right w:val="single" w:sz="6" w:space="0" w:color="000000"/>
            </w:tcBorders>
          </w:tcPr>
          <w:p w:rsidR="00A220F9" w:rsidRPr="00A8741A" w:rsidRDefault="00A220F9" w:rsidP="00A8741A">
            <w:pPr>
              <w:spacing w:line="0" w:lineRule="atLeast"/>
              <w:rPr>
                <w:rFonts w:ascii="宋体" w:hAnsi="宋体" w:cs="Courier New"/>
                <w:sz w:val="18"/>
                <w:szCs w:val="18"/>
              </w:rPr>
            </w:pPr>
            <w:r w:rsidRPr="00A8741A">
              <w:rPr>
                <w:rFonts w:ascii="宋体" w:hAnsi="宋体" w:cs="Courier New" w:hint="eastAsia"/>
                <w:sz w:val="18"/>
                <w:szCs w:val="18"/>
              </w:rPr>
              <w:t xml:space="preserve">1: </w:t>
            </w:r>
            <w:r w:rsidRPr="00A8741A">
              <w:rPr>
                <w:rFonts w:ascii="宋体" w:hAnsi="宋体" w:cs="Courier New"/>
                <w:sz w:val="18"/>
                <w:szCs w:val="18"/>
              </w:rPr>
              <w:t>RxUnicastPkts</w:t>
            </w:r>
            <w:r w:rsidRPr="00A8741A">
              <w:rPr>
                <w:rFonts w:ascii="宋体" w:hAnsi="宋体" w:cs="Courier New" w:hint="eastAsia"/>
                <w:sz w:val="18"/>
                <w:szCs w:val="18"/>
              </w:rPr>
              <w:t>统计值有效</w:t>
            </w:r>
          </w:p>
          <w:p w:rsidR="00A220F9" w:rsidRPr="00A8741A" w:rsidRDefault="00A220F9" w:rsidP="00A8741A">
            <w:pPr>
              <w:spacing w:line="0" w:lineRule="atLeast"/>
              <w:rPr>
                <w:rFonts w:ascii="宋体" w:hAnsi="宋体"/>
                <w:sz w:val="18"/>
                <w:szCs w:val="18"/>
              </w:rPr>
            </w:pPr>
            <w:r w:rsidRPr="00A8741A">
              <w:rPr>
                <w:rFonts w:ascii="宋体" w:hAnsi="宋体" w:cs="Courier New" w:hint="eastAsia"/>
                <w:sz w:val="18"/>
                <w:szCs w:val="18"/>
              </w:rPr>
              <w:t xml:space="preserve">0: </w:t>
            </w:r>
            <w:r w:rsidRPr="00A8741A">
              <w:rPr>
                <w:rFonts w:ascii="宋体" w:hAnsi="宋体" w:cs="Courier New"/>
                <w:sz w:val="18"/>
                <w:szCs w:val="18"/>
              </w:rPr>
              <w:t>RxUnicastPkts</w:t>
            </w:r>
            <w:r w:rsidRPr="00A8741A">
              <w:rPr>
                <w:rFonts w:ascii="宋体" w:hAnsi="宋体" w:cs="Courier New" w:hint="eastAsia"/>
                <w:sz w:val="18"/>
                <w:szCs w:val="18"/>
              </w:rPr>
              <w:t>统计值无效</w:t>
            </w:r>
          </w:p>
        </w:tc>
        <w:tc>
          <w:tcPr>
            <w:tcW w:w="3686" w:type="dxa"/>
            <w:tcBorders>
              <w:top w:val="single" w:sz="2" w:space="0" w:color="000000"/>
              <w:left w:val="single" w:sz="6" w:space="0" w:color="000000"/>
              <w:bottom w:val="double" w:sz="12" w:space="0" w:color="auto"/>
              <w:right w:val="single" w:sz="12" w:space="0" w:color="000000"/>
            </w:tcBorders>
          </w:tcPr>
          <w:p w:rsidR="00A220F9" w:rsidRPr="00A8741A" w:rsidRDefault="00A220F9" w:rsidP="00A8741A">
            <w:pPr>
              <w:spacing w:line="0" w:lineRule="atLeast"/>
              <w:rPr>
                <w:rFonts w:ascii="宋体" w:hAnsi="宋体" w:cs="Courier New"/>
                <w:sz w:val="18"/>
                <w:szCs w:val="18"/>
              </w:rPr>
            </w:pPr>
            <w:r w:rsidRPr="00A8741A">
              <w:rPr>
                <w:rFonts w:ascii="宋体" w:hAnsi="宋体" w:cs="Courier New" w:hint="eastAsia"/>
                <w:sz w:val="18"/>
                <w:szCs w:val="18"/>
              </w:rPr>
              <w:t xml:space="preserve">1: </w:t>
            </w:r>
            <w:r w:rsidRPr="00A8741A">
              <w:rPr>
                <w:rFonts w:ascii="宋体" w:hAnsi="宋体" w:cs="Courier New"/>
                <w:sz w:val="18"/>
                <w:szCs w:val="18"/>
              </w:rPr>
              <w:t>RxBroadcastPkts</w:t>
            </w:r>
            <w:r w:rsidRPr="00A8741A">
              <w:rPr>
                <w:rFonts w:ascii="宋体" w:hAnsi="宋体" w:cs="Courier New" w:hint="eastAsia"/>
                <w:sz w:val="18"/>
                <w:szCs w:val="18"/>
              </w:rPr>
              <w:t>统计值有效</w:t>
            </w:r>
          </w:p>
          <w:p w:rsidR="00A220F9" w:rsidRPr="00A8741A" w:rsidRDefault="00A220F9" w:rsidP="00A8741A">
            <w:pPr>
              <w:spacing w:line="0" w:lineRule="atLeast"/>
              <w:rPr>
                <w:rFonts w:ascii="宋体" w:hAnsi="宋体"/>
                <w:sz w:val="18"/>
                <w:szCs w:val="18"/>
              </w:rPr>
            </w:pPr>
            <w:r w:rsidRPr="00A8741A">
              <w:rPr>
                <w:rFonts w:ascii="宋体" w:hAnsi="宋体" w:cs="Courier New" w:hint="eastAsia"/>
                <w:sz w:val="18"/>
                <w:szCs w:val="18"/>
              </w:rPr>
              <w:t xml:space="preserve">0: </w:t>
            </w:r>
            <w:r w:rsidRPr="00A8741A">
              <w:rPr>
                <w:rFonts w:ascii="宋体" w:hAnsi="宋体" w:cs="Courier New"/>
                <w:sz w:val="18"/>
                <w:szCs w:val="18"/>
              </w:rPr>
              <w:t>RxBroadcastPkts</w:t>
            </w:r>
            <w:r w:rsidRPr="00A8741A">
              <w:rPr>
                <w:rFonts w:ascii="宋体" w:hAnsi="宋体" w:cs="Courier New" w:hint="eastAsia"/>
                <w:sz w:val="18"/>
                <w:szCs w:val="18"/>
              </w:rPr>
              <w:t>统计值无效</w:t>
            </w:r>
          </w:p>
        </w:tc>
      </w:tr>
      <w:tr w:rsidR="00A220F9" w:rsidTr="00A220F9">
        <w:trPr>
          <w:trHeight w:val="326"/>
        </w:trPr>
        <w:tc>
          <w:tcPr>
            <w:tcW w:w="709" w:type="dxa"/>
            <w:tcBorders>
              <w:top w:val="double" w:sz="12" w:space="0" w:color="auto"/>
              <w:left w:val="single" w:sz="12" w:space="0" w:color="000000"/>
              <w:bottom w:val="single" w:sz="2" w:space="0" w:color="000000"/>
              <w:right w:val="single" w:sz="6" w:space="0" w:color="000000"/>
            </w:tcBorders>
          </w:tcPr>
          <w:p w:rsidR="00A220F9" w:rsidRPr="00A8741A" w:rsidRDefault="00A220F9" w:rsidP="00A8741A">
            <w:pPr>
              <w:spacing w:line="0" w:lineRule="atLeast"/>
              <w:rPr>
                <w:rFonts w:ascii="宋体" w:hAnsi="宋体"/>
                <w:sz w:val="18"/>
                <w:szCs w:val="18"/>
              </w:rPr>
            </w:pPr>
            <w:r w:rsidRPr="00A8741A">
              <w:rPr>
                <w:rFonts w:ascii="宋体" w:hAnsi="宋体" w:hint="eastAsia"/>
                <w:sz w:val="18"/>
                <w:szCs w:val="18"/>
              </w:rPr>
              <w:t>位</w:t>
            </w:r>
          </w:p>
        </w:tc>
        <w:tc>
          <w:tcPr>
            <w:tcW w:w="3543" w:type="dxa"/>
            <w:tcBorders>
              <w:top w:val="double" w:sz="12" w:space="0" w:color="auto"/>
              <w:left w:val="single" w:sz="6" w:space="0" w:color="000000"/>
              <w:bottom w:val="single" w:sz="2" w:space="0" w:color="000000"/>
              <w:right w:val="single" w:sz="6" w:space="0" w:color="000000"/>
            </w:tcBorders>
          </w:tcPr>
          <w:p w:rsidR="00A220F9" w:rsidRPr="00A8741A" w:rsidRDefault="00A220F9" w:rsidP="00A8741A">
            <w:pPr>
              <w:spacing w:line="0" w:lineRule="atLeast"/>
              <w:rPr>
                <w:rFonts w:ascii="宋体" w:hAnsi="宋体"/>
                <w:sz w:val="18"/>
                <w:szCs w:val="18"/>
              </w:rPr>
            </w:pPr>
            <w:r w:rsidRPr="00A8741A">
              <w:rPr>
                <w:rFonts w:ascii="宋体" w:hAnsi="宋体"/>
                <w:sz w:val="18"/>
                <w:szCs w:val="18"/>
              </w:rPr>
              <w:t xml:space="preserve">Bit </w:t>
            </w:r>
            <w:r w:rsidRPr="00A8741A">
              <w:rPr>
                <w:rFonts w:ascii="宋体" w:hAnsi="宋体" w:hint="eastAsia"/>
                <w:sz w:val="18"/>
                <w:szCs w:val="18"/>
              </w:rPr>
              <w:t>11</w:t>
            </w:r>
          </w:p>
        </w:tc>
        <w:tc>
          <w:tcPr>
            <w:tcW w:w="3686" w:type="dxa"/>
            <w:tcBorders>
              <w:top w:val="double" w:sz="12" w:space="0" w:color="auto"/>
              <w:left w:val="single" w:sz="6" w:space="0" w:color="000000"/>
              <w:bottom w:val="single" w:sz="2" w:space="0" w:color="000000"/>
              <w:right w:val="single" w:sz="12" w:space="0" w:color="000000"/>
            </w:tcBorders>
          </w:tcPr>
          <w:p w:rsidR="00A220F9" w:rsidRPr="00A8741A" w:rsidRDefault="00A220F9" w:rsidP="00A8741A">
            <w:pPr>
              <w:spacing w:line="0" w:lineRule="atLeast"/>
              <w:rPr>
                <w:rFonts w:ascii="宋体" w:hAnsi="宋体"/>
                <w:sz w:val="18"/>
                <w:szCs w:val="18"/>
              </w:rPr>
            </w:pPr>
            <w:r w:rsidRPr="00A8741A">
              <w:rPr>
                <w:rFonts w:ascii="宋体" w:hAnsi="宋体"/>
                <w:sz w:val="18"/>
                <w:szCs w:val="18"/>
              </w:rPr>
              <w:t>Bit</w:t>
            </w:r>
            <w:r w:rsidRPr="00A8741A">
              <w:rPr>
                <w:rFonts w:ascii="宋体" w:hAnsi="宋体" w:hint="eastAsia"/>
                <w:sz w:val="18"/>
                <w:szCs w:val="18"/>
              </w:rPr>
              <w:t>10</w:t>
            </w:r>
          </w:p>
        </w:tc>
      </w:tr>
      <w:tr w:rsidR="00A220F9" w:rsidTr="00A220F9">
        <w:trPr>
          <w:trHeight w:val="394"/>
        </w:trPr>
        <w:tc>
          <w:tcPr>
            <w:tcW w:w="709" w:type="dxa"/>
            <w:tcBorders>
              <w:top w:val="single" w:sz="2" w:space="0" w:color="000000"/>
              <w:left w:val="single" w:sz="12" w:space="0" w:color="000000"/>
              <w:bottom w:val="double" w:sz="12" w:space="0" w:color="auto"/>
              <w:right w:val="single" w:sz="6" w:space="0" w:color="000000"/>
            </w:tcBorders>
          </w:tcPr>
          <w:p w:rsidR="00A220F9" w:rsidRPr="00A8741A" w:rsidRDefault="00A220F9" w:rsidP="00A8741A">
            <w:pPr>
              <w:spacing w:line="0" w:lineRule="atLeast"/>
              <w:rPr>
                <w:rFonts w:ascii="宋体" w:hAnsi="宋体"/>
                <w:sz w:val="18"/>
                <w:szCs w:val="18"/>
              </w:rPr>
            </w:pPr>
            <w:r w:rsidRPr="00A8741A">
              <w:rPr>
                <w:rFonts w:ascii="宋体" w:hAnsi="宋体" w:hint="eastAsia"/>
                <w:sz w:val="18"/>
                <w:szCs w:val="18"/>
              </w:rPr>
              <w:t>意义</w:t>
            </w:r>
          </w:p>
        </w:tc>
        <w:tc>
          <w:tcPr>
            <w:tcW w:w="3543" w:type="dxa"/>
            <w:tcBorders>
              <w:top w:val="single" w:sz="2" w:space="0" w:color="000000"/>
              <w:left w:val="single" w:sz="6" w:space="0" w:color="000000"/>
              <w:bottom w:val="double" w:sz="12" w:space="0" w:color="auto"/>
              <w:right w:val="single" w:sz="6" w:space="0" w:color="000000"/>
            </w:tcBorders>
          </w:tcPr>
          <w:p w:rsidR="00A220F9" w:rsidRPr="00A8741A" w:rsidRDefault="00A220F9" w:rsidP="00A8741A">
            <w:pPr>
              <w:spacing w:line="0" w:lineRule="atLeast"/>
              <w:rPr>
                <w:rFonts w:ascii="宋体" w:hAnsi="宋体" w:cs="Courier New"/>
                <w:sz w:val="18"/>
                <w:szCs w:val="18"/>
              </w:rPr>
            </w:pPr>
            <w:r w:rsidRPr="00A8741A">
              <w:rPr>
                <w:rFonts w:ascii="宋体" w:hAnsi="宋体" w:cs="Courier New" w:hint="eastAsia"/>
                <w:sz w:val="18"/>
                <w:szCs w:val="18"/>
              </w:rPr>
              <w:t xml:space="preserve">1: </w:t>
            </w:r>
            <w:r w:rsidRPr="00A8741A">
              <w:rPr>
                <w:rFonts w:ascii="宋体" w:hAnsi="宋体" w:cs="Courier New"/>
                <w:sz w:val="18"/>
                <w:szCs w:val="18"/>
              </w:rPr>
              <w:t>RxMulticastPkts</w:t>
            </w:r>
            <w:r w:rsidRPr="00A8741A">
              <w:rPr>
                <w:rFonts w:ascii="宋体" w:hAnsi="宋体" w:cs="Courier New" w:hint="eastAsia"/>
                <w:sz w:val="18"/>
                <w:szCs w:val="18"/>
              </w:rPr>
              <w:t>统计值有效</w:t>
            </w:r>
          </w:p>
          <w:p w:rsidR="00A220F9" w:rsidRPr="00A8741A" w:rsidRDefault="00A220F9" w:rsidP="00A8741A">
            <w:pPr>
              <w:spacing w:line="0" w:lineRule="atLeast"/>
              <w:rPr>
                <w:rFonts w:ascii="宋体" w:hAnsi="宋体"/>
                <w:sz w:val="18"/>
                <w:szCs w:val="18"/>
              </w:rPr>
            </w:pPr>
            <w:r w:rsidRPr="00A8741A">
              <w:rPr>
                <w:rFonts w:ascii="宋体" w:hAnsi="宋体" w:cs="Courier New" w:hint="eastAsia"/>
                <w:sz w:val="18"/>
                <w:szCs w:val="18"/>
              </w:rPr>
              <w:t xml:space="preserve">0: </w:t>
            </w:r>
            <w:r w:rsidRPr="00A8741A">
              <w:rPr>
                <w:rFonts w:ascii="宋体" w:hAnsi="宋体" w:cs="Courier New"/>
                <w:sz w:val="18"/>
                <w:szCs w:val="18"/>
              </w:rPr>
              <w:t>RxMulticastPkts</w:t>
            </w:r>
            <w:r w:rsidRPr="00A8741A">
              <w:rPr>
                <w:rFonts w:ascii="宋体" w:hAnsi="宋体" w:cs="Courier New" w:hint="eastAsia"/>
                <w:sz w:val="18"/>
                <w:szCs w:val="18"/>
              </w:rPr>
              <w:t>统计值无效</w:t>
            </w:r>
          </w:p>
        </w:tc>
        <w:tc>
          <w:tcPr>
            <w:tcW w:w="3686" w:type="dxa"/>
            <w:tcBorders>
              <w:top w:val="single" w:sz="2" w:space="0" w:color="000000"/>
              <w:left w:val="single" w:sz="6" w:space="0" w:color="000000"/>
              <w:bottom w:val="double" w:sz="12" w:space="0" w:color="auto"/>
              <w:right w:val="single" w:sz="12" w:space="0" w:color="000000"/>
            </w:tcBorders>
          </w:tcPr>
          <w:p w:rsidR="00A220F9" w:rsidRPr="00A8741A" w:rsidRDefault="00A220F9" w:rsidP="00A8741A">
            <w:pPr>
              <w:spacing w:line="0" w:lineRule="atLeast"/>
              <w:rPr>
                <w:rFonts w:ascii="宋体" w:hAnsi="宋体" w:cs="Courier New"/>
                <w:sz w:val="18"/>
                <w:szCs w:val="18"/>
              </w:rPr>
            </w:pPr>
            <w:r w:rsidRPr="00A8741A">
              <w:rPr>
                <w:rFonts w:ascii="宋体" w:hAnsi="宋体" w:cs="Courier New" w:hint="eastAsia"/>
                <w:sz w:val="18"/>
                <w:szCs w:val="18"/>
              </w:rPr>
              <w:t xml:space="preserve">1: </w:t>
            </w:r>
            <w:r w:rsidRPr="00A8741A">
              <w:rPr>
                <w:rFonts w:ascii="宋体" w:hAnsi="宋体" w:cs="Courier New"/>
                <w:sz w:val="18"/>
                <w:szCs w:val="18"/>
              </w:rPr>
              <w:t>RxPausePkts</w:t>
            </w:r>
            <w:r w:rsidRPr="00A8741A">
              <w:rPr>
                <w:rFonts w:ascii="宋体" w:hAnsi="宋体" w:cs="Courier New" w:hint="eastAsia"/>
                <w:sz w:val="18"/>
                <w:szCs w:val="18"/>
              </w:rPr>
              <w:t>统计值有效</w:t>
            </w:r>
          </w:p>
          <w:p w:rsidR="00A220F9" w:rsidRPr="00A8741A" w:rsidRDefault="00A220F9" w:rsidP="00A8741A">
            <w:pPr>
              <w:spacing w:line="0" w:lineRule="atLeast"/>
              <w:rPr>
                <w:rFonts w:ascii="宋体" w:hAnsi="宋体"/>
                <w:sz w:val="18"/>
                <w:szCs w:val="18"/>
              </w:rPr>
            </w:pPr>
            <w:r w:rsidRPr="00A8741A">
              <w:rPr>
                <w:rFonts w:ascii="宋体" w:hAnsi="宋体" w:cs="Courier New" w:hint="eastAsia"/>
                <w:sz w:val="18"/>
                <w:szCs w:val="18"/>
              </w:rPr>
              <w:t xml:space="preserve">0: </w:t>
            </w:r>
            <w:r w:rsidRPr="00A8741A">
              <w:rPr>
                <w:rFonts w:ascii="宋体" w:hAnsi="宋体" w:cs="Courier New"/>
                <w:sz w:val="18"/>
                <w:szCs w:val="18"/>
              </w:rPr>
              <w:t>RxPausePkts</w:t>
            </w:r>
            <w:r w:rsidRPr="00A8741A">
              <w:rPr>
                <w:rFonts w:ascii="宋体" w:hAnsi="宋体" w:cs="Courier New" w:hint="eastAsia"/>
                <w:sz w:val="18"/>
                <w:szCs w:val="18"/>
              </w:rPr>
              <w:t>统计值无效</w:t>
            </w:r>
          </w:p>
        </w:tc>
      </w:tr>
      <w:tr w:rsidR="00A220F9" w:rsidTr="00A220F9">
        <w:trPr>
          <w:trHeight w:val="326"/>
        </w:trPr>
        <w:tc>
          <w:tcPr>
            <w:tcW w:w="709" w:type="dxa"/>
            <w:tcBorders>
              <w:top w:val="double" w:sz="12" w:space="0" w:color="auto"/>
              <w:left w:val="single" w:sz="12" w:space="0" w:color="000000"/>
              <w:bottom w:val="single" w:sz="2" w:space="0" w:color="000000"/>
              <w:right w:val="single" w:sz="6" w:space="0" w:color="000000"/>
            </w:tcBorders>
          </w:tcPr>
          <w:p w:rsidR="00A220F9" w:rsidRPr="00A8741A" w:rsidRDefault="00A220F9" w:rsidP="00A8741A">
            <w:pPr>
              <w:spacing w:line="0" w:lineRule="atLeast"/>
              <w:rPr>
                <w:rFonts w:ascii="宋体" w:hAnsi="宋体"/>
                <w:sz w:val="18"/>
                <w:szCs w:val="18"/>
              </w:rPr>
            </w:pPr>
            <w:r w:rsidRPr="00A8741A">
              <w:rPr>
                <w:rFonts w:ascii="宋体" w:hAnsi="宋体" w:hint="eastAsia"/>
                <w:sz w:val="18"/>
                <w:szCs w:val="18"/>
              </w:rPr>
              <w:t>位</w:t>
            </w:r>
          </w:p>
        </w:tc>
        <w:tc>
          <w:tcPr>
            <w:tcW w:w="3543" w:type="dxa"/>
            <w:tcBorders>
              <w:top w:val="double" w:sz="12" w:space="0" w:color="auto"/>
              <w:left w:val="single" w:sz="6" w:space="0" w:color="000000"/>
              <w:bottom w:val="single" w:sz="2" w:space="0" w:color="000000"/>
              <w:right w:val="single" w:sz="6" w:space="0" w:color="000000"/>
            </w:tcBorders>
          </w:tcPr>
          <w:p w:rsidR="00A220F9" w:rsidRPr="00A8741A" w:rsidRDefault="00A220F9" w:rsidP="00A8741A">
            <w:pPr>
              <w:spacing w:line="0" w:lineRule="atLeast"/>
              <w:rPr>
                <w:rFonts w:ascii="宋体" w:hAnsi="宋体"/>
                <w:sz w:val="18"/>
                <w:szCs w:val="18"/>
              </w:rPr>
            </w:pPr>
            <w:r w:rsidRPr="00A8741A">
              <w:rPr>
                <w:rFonts w:ascii="宋体" w:hAnsi="宋体"/>
                <w:sz w:val="18"/>
                <w:szCs w:val="18"/>
              </w:rPr>
              <w:t xml:space="preserve">Bit </w:t>
            </w:r>
            <w:r w:rsidRPr="00A8741A">
              <w:rPr>
                <w:rFonts w:ascii="宋体" w:hAnsi="宋体" w:hint="eastAsia"/>
                <w:sz w:val="18"/>
                <w:szCs w:val="18"/>
              </w:rPr>
              <w:t>09</w:t>
            </w:r>
          </w:p>
        </w:tc>
        <w:tc>
          <w:tcPr>
            <w:tcW w:w="3686" w:type="dxa"/>
            <w:tcBorders>
              <w:top w:val="double" w:sz="12" w:space="0" w:color="auto"/>
              <w:left w:val="single" w:sz="6" w:space="0" w:color="000000"/>
              <w:bottom w:val="single" w:sz="2" w:space="0" w:color="000000"/>
              <w:right w:val="single" w:sz="12" w:space="0" w:color="000000"/>
            </w:tcBorders>
          </w:tcPr>
          <w:p w:rsidR="00A220F9" w:rsidRPr="00A8741A" w:rsidRDefault="00A220F9" w:rsidP="00A8741A">
            <w:pPr>
              <w:spacing w:line="0" w:lineRule="atLeast"/>
              <w:rPr>
                <w:rFonts w:ascii="宋体" w:hAnsi="宋体"/>
                <w:sz w:val="18"/>
                <w:szCs w:val="18"/>
              </w:rPr>
            </w:pPr>
            <w:r w:rsidRPr="00A8741A">
              <w:rPr>
                <w:rFonts w:ascii="宋体" w:hAnsi="宋体"/>
                <w:sz w:val="18"/>
                <w:szCs w:val="18"/>
              </w:rPr>
              <w:t>Bit</w:t>
            </w:r>
            <w:r w:rsidRPr="00A8741A">
              <w:rPr>
                <w:rFonts w:ascii="宋体" w:hAnsi="宋体" w:hint="eastAsia"/>
                <w:sz w:val="18"/>
                <w:szCs w:val="18"/>
              </w:rPr>
              <w:t>08</w:t>
            </w:r>
          </w:p>
        </w:tc>
      </w:tr>
      <w:tr w:rsidR="00A220F9" w:rsidTr="00A220F9">
        <w:trPr>
          <w:trHeight w:val="312"/>
        </w:trPr>
        <w:tc>
          <w:tcPr>
            <w:tcW w:w="709" w:type="dxa"/>
            <w:tcBorders>
              <w:top w:val="single" w:sz="2" w:space="0" w:color="000000"/>
              <w:left w:val="single" w:sz="12" w:space="0" w:color="000000"/>
              <w:bottom w:val="double" w:sz="12" w:space="0" w:color="auto"/>
              <w:right w:val="single" w:sz="6" w:space="0" w:color="000000"/>
            </w:tcBorders>
          </w:tcPr>
          <w:p w:rsidR="00A220F9" w:rsidRPr="00A8741A" w:rsidRDefault="00A220F9" w:rsidP="00A8741A">
            <w:pPr>
              <w:spacing w:line="0" w:lineRule="atLeast"/>
              <w:rPr>
                <w:rFonts w:ascii="宋体" w:hAnsi="宋体"/>
                <w:sz w:val="18"/>
                <w:szCs w:val="18"/>
              </w:rPr>
            </w:pPr>
            <w:r w:rsidRPr="00A8741A">
              <w:rPr>
                <w:rFonts w:ascii="宋体" w:hAnsi="宋体" w:hint="eastAsia"/>
                <w:sz w:val="18"/>
                <w:szCs w:val="18"/>
              </w:rPr>
              <w:t>意义</w:t>
            </w:r>
          </w:p>
        </w:tc>
        <w:tc>
          <w:tcPr>
            <w:tcW w:w="3543" w:type="dxa"/>
            <w:tcBorders>
              <w:top w:val="single" w:sz="2" w:space="0" w:color="000000"/>
              <w:left w:val="single" w:sz="6" w:space="0" w:color="000000"/>
              <w:bottom w:val="double" w:sz="12" w:space="0" w:color="auto"/>
              <w:right w:val="single" w:sz="6" w:space="0" w:color="000000"/>
            </w:tcBorders>
          </w:tcPr>
          <w:p w:rsidR="00A220F9" w:rsidRPr="00A8741A" w:rsidRDefault="00A220F9" w:rsidP="00A8741A">
            <w:pPr>
              <w:spacing w:line="0" w:lineRule="atLeast"/>
              <w:rPr>
                <w:rFonts w:ascii="宋体" w:hAnsi="宋体" w:cs="Courier New"/>
                <w:sz w:val="18"/>
                <w:szCs w:val="18"/>
              </w:rPr>
            </w:pPr>
            <w:r w:rsidRPr="00A8741A">
              <w:rPr>
                <w:rFonts w:ascii="宋体" w:hAnsi="宋体" w:cs="Courier New" w:hint="eastAsia"/>
                <w:sz w:val="18"/>
                <w:szCs w:val="18"/>
              </w:rPr>
              <w:t xml:space="preserve">1: </w:t>
            </w:r>
            <w:r w:rsidRPr="00A8741A">
              <w:rPr>
                <w:rFonts w:ascii="宋体" w:hAnsi="宋体" w:cs="Courier New"/>
                <w:sz w:val="18"/>
                <w:szCs w:val="18"/>
              </w:rPr>
              <w:t>TxOctetsLo</w:t>
            </w:r>
            <w:r w:rsidRPr="00A8741A">
              <w:rPr>
                <w:rFonts w:ascii="宋体" w:hAnsi="宋体" w:cs="Courier New" w:hint="eastAsia"/>
                <w:sz w:val="18"/>
                <w:szCs w:val="18"/>
              </w:rPr>
              <w:t>统计值有效</w:t>
            </w:r>
          </w:p>
          <w:p w:rsidR="00A220F9" w:rsidRPr="00A8741A" w:rsidRDefault="00A220F9" w:rsidP="00A8741A">
            <w:pPr>
              <w:spacing w:line="0" w:lineRule="atLeast"/>
              <w:rPr>
                <w:rFonts w:ascii="宋体" w:hAnsi="宋体"/>
                <w:sz w:val="18"/>
                <w:szCs w:val="18"/>
              </w:rPr>
            </w:pPr>
            <w:r w:rsidRPr="00A8741A">
              <w:rPr>
                <w:rFonts w:ascii="宋体" w:hAnsi="宋体" w:cs="Courier New" w:hint="eastAsia"/>
                <w:sz w:val="18"/>
                <w:szCs w:val="18"/>
              </w:rPr>
              <w:t xml:space="preserve">0: </w:t>
            </w:r>
            <w:r w:rsidRPr="00A8741A">
              <w:rPr>
                <w:rFonts w:ascii="宋体" w:hAnsi="宋体" w:cs="Courier New"/>
                <w:sz w:val="18"/>
                <w:szCs w:val="18"/>
              </w:rPr>
              <w:t>TxOctetsLo</w:t>
            </w:r>
            <w:r w:rsidRPr="00A8741A">
              <w:rPr>
                <w:rFonts w:ascii="宋体" w:hAnsi="宋体" w:cs="Courier New" w:hint="eastAsia"/>
                <w:sz w:val="18"/>
                <w:szCs w:val="18"/>
              </w:rPr>
              <w:t>统计值无效</w:t>
            </w:r>
          </w:p>
        </w:tc>
        <w:tc>
          <w:tcPr>
            <w:tcW w:w="3686" w:type="dxa"/>
            <w:tcBorders>
              <w:top w:val="single" w:sz="2" w:space="0" w:color="000000"/>
              <w:left w:val="single" w:sz="6" w:space="0" w:color="000000"/>
              <w:bottom w:val="double" w:sz="12" w:space="0" w:color="auto"/>
              <w:right w:val="single" w:sz="12" w:space="0" w:color="000000"/>
            </w:tcBorders>
          </w:tcPr>
          <w:p w:rsidR="00A220F9" w:rsidRPr="00A8741A" w:rsidRDefault="00A220F9" w:rsidP="00A8741A">
            <w:pPr>
              <w:spacing w:line="0" w:lineRule="atLeast"/>
              <w:rPr>
                <w:rFonts w:ascii="宋体" w:hAnsi="宋体" w:cs="Courier New"/>
                <w:sz w:val="18"/>
                <w:szCs w:val="18"/>
              </w:rPr>
            </w:pPr>
            <w:r w:rsidRPr="00A8741A">
              <w:rPr>
                <w:rFonts w:ascii="宋体" w:hAnsi="宋体" w:cs="Courier New" w:hint="eastAsia"/>
                <w:sz w:val="18"/>
                <w:szCs w:val="18"/>
              </w:rPr>
              <w:t xml:space="preserve">1: </w:t>
            </w:r>
            <w:r w:rsidRPr="00A8741A">
              <w:rPr>
                <w:rFonts w:ascii="宋体" w:hAnsi="宋体" w:cs="Courier New"/>
                <w:sz w:val="18"/>
                <w:szCs w:val="18"/>
              </w:rPr>
              <w:t>TxOctetsHi</w:t>
            </w:r>
            <w:r w:rsidRPr="00A8741A">
              <w:rPr>
                <w:rFonts w:ascii="宋体" w:hAnsi="宋体" w:cs="Courier New" w:hint="eastAsia"/>
                <w:sz w:val="18"/>
                <w:szCs w:val="18"/>
              </w:rPr>
              <w:t>统计值有效</w:t>
            </w:r>
          </w:p>
          <w:p w:rsidR="00A220F9" w:rsidRPr="00A8741A" w:rsidRDefault="00A220F9" w:rsidP="00A8741A">
            <w:pPr>
              <w:spacing w:line="0" w:lineRule="atLeast"/>
              <w:rPr>
                <w:rFonts w:ascii="宋体" w:hAnsi="宋体"/>
                <w:sz w:val="18"/>
                <w:szCs w:val="18"/>
              </w:rPr>
            </w:pPr>
            <w:r w:rsidRPr="00A8741A">
              <w:rPr>
                <w:rFonts w:ascii="宋体" w:hAnsi="宋体" w:cs="Courier New" w:hint="eastAsia"/>
                <w:sz w:val="18"/>
                <w:szCs w:val="18"/>
              </w:rPr>
              <w:t xml:space="preserve">0: </w:t>
            </w:r>
            <w:r w:rsidRPr="00A8741A">
              <w:rPr>
                <w:rFonts w:ascii="宋体" w:hAnsi="宋体" w:cs="Courier New"/>
                <w:sz w:val="18"/>
                <w:szCs w:val="18"/>
              </w:rPr>
              <w:t>TxOctetsHi</w:t>
            </w:r>
            <w:r w:rsidRPr="00A8741A">
              <w:rPr>
                <w:rFonts w:ascii="宋体" w:hAnsi="宋体" w:cs="Courier New" w:hint="eastAsia"/>
                <w:sz w:val="18"/>
                <w:szCs w:val="18"/>
              </w:rPr>
              <w:t>统计值无效</w:t>
            </w:r>
          </w:p>
        </w:tc>
      </w:tr>
      <w:tr w:rsidR="00A220F9" w:rsidTr="00A220F9">
        <w:trPr>
          <w:trHeight w:val="380"/>
        </w:trPr>
        <w:tc>
          <w:tcPr>
            <w:tcW w:w="709" w:type="dxa"/>
            <w:tcBorders>
              <w:top w:val="double" w:sz="12" w:space="0" w:color="auto"/>
              <w:left w:val="single" w:sz="12" w:space="0" w:color="000000"/>
              <w:bottom w:val="single" w:sz="2" w:space="0" w:color="000000"/>
              <w:right w:val="single" w:sz="6" w:space="0" w:color="000000"/>
            </w:tcBorders>
          </w:tcPr>
          <w:p w:rsidR="00A220F9" w:rsidRPr="00A8741A" w:rsidRDefault="00A220F9" w:rsidP="00A8741A">
            <w:pPr>
              <w:spacing w:line="0" w:lineRule="atLeast"/>
              <w:rPr>
                <w:rFonts w:ascii="宋体" w:hAnsi="宋体"/>
                <w:sz w:val="18"/>
                <w:szCs w:val="18"/>
              </w:rPr>
            </w:pPr>
            <w:r w:rsidRPr="00A8741A">
              <w:rPr>
                <w:rFonts w:ascii="宋体" w:hAnsi="宋体" w:hint="eastAsia"/>
                <w:sz w:val="18"/>
                <w:szCs w:val="18"/>
              </w:rPr>
              <w:t>位</w:t>
            </w:r>
          </w:p>
        </w:tc>
        <w:tc>
          <w:tcPr>
            <w:tcW w:w="3543" w:type="dxa"/>
            <w:tcBorders>
              <w:top w:val="double" w:sz="12" w:space="0" w:color="auto"/>
              <w:left w:val="single" w:sz="6" w:space="0" w:color="000000"/>
              <w:bottom w:val="single" w:sz="2" w:space="0" w:color="000000"/>
              <w:right w:val="single" w:sz="6" w:space="0" w:color="000000"/>
            </w:tcBorders>
          </w:tcPr>
          <w:p w:rsidR="00A220F9" w:rsidRPr="00A8741A" w:rsidRDefault="00A220F9" w:rsidP="00A8741A">
            <w:pPr>
              <w:spacing w:line="0" w:lineRule="atLeast"/>
              <w:rPr>
                <w:rFonts w:ascii="宋体" w:hAnsi="宋体"/>
                <w:sz w:val="18"/>
                <w:szCs w:val="18"/>
              </w:rPr>
            </w:pPr>
            <w:r w:rsidRPr="00A8741A">
              <w:rPr>
                <w:rFonts w:ascii="宋体" w:hAnsi="宋体"/>
                <w:sz w:val="18"/>
                <w:szCs w:val="18"/>
              </w:rPr>
              <w:t xml:space="preserve">Bit </w:t>
            </w:r>
            <w:r w:rsidRPr="00A8741A">
              <w:rPr>
                <w:rFonts w:ascii="宋体" w:hAnsi="宋体" w:hint="eastAsia"/>
                <w:sz w:val="18"/>
                <w:szCs w:val="18"/>
              </w:rPr>
              <w:t>07</w:t>
            </w:r>
          </w:p>
        </w:tc>
        <w:tc>
          <w:tcPr>
            <w:tcW w:w="3686" w:type="dxa"/>
            <w:tcBorders>
              <w:top w:val="double" w:sz="12" w:space="0" w:color="auto"/>
              <w:left w:val="single" w:sz="6" w:space="0" w:color="000000"/>
              <w:bottom w:val="single" w:sz="2" w:space="0" w:color="000000"/>
              <w:right w:val="single" w:sz="12" w:space="0" w:color="000000"/>
            </w:tcBorders>
          </w:tcPr>
          <w:p w:rsidR="00A220F9" w:rsidRPr="00A8741A" w:rsidRDefault="00A220F9" w:rsidP="00A8741A">
            <w:pPr>
              <w:spacing w:line="0" w:lineRule="atLeast"/>
              <w:rPr>
                <w:rFonts w:ascii="宋体" w:hAnsi="宋体"/>
                <w:sz w:val="18"/>
                <w:szCs w:val="18"/>
              </w:rPr>
            </w:pPr>
            <w:r w:rsidRPr="00A8741A">
              <w:rPr>
                <w:rFonts w:ascii="宋体" w:hAnsi="宋体"/>
                <w:sz w:val="18"/>
                <w:szCs w:val="18"/>
              </w:rPr>
              <w:t>Bit</w:t>
            </w:r>
            <w:r w:rsidRPr="00A8741A">
              <w:rPr>
                <w:rFonts w:ascii="宋体" w:hAnsi="宋体" w:hint="eastAsia"/>
                <w:sz w:val="18"/>
                <w:szCs w:val="18"/>
              </w:rPr>
              <w:t>06</w:t>
            </w:r>
          </w:p>
        </w:tc>
      </w:tr>
      <w:tr w:rsidR="00A220F9" w:rsidTr="00A220F9">
        <w:trPr>
          <w:trHeight w:val="353"/>
        </w:trPr>
        <w:tc>
          <w:tcPr>
            <w:tcW w:w="709" w:type="dxa"/>
            <w:tcBorders>
              <w:top w:val="single" w:sz="2" w:space="0" w:color="000000"/>
              <w:left w:val="single" w:sz="12" w:space="0" w:color="000000"/>
              <w:bottom w:val="double" w:sz="12" w:space="0" w:color="auto"/>
              <w:right w:val="single" w:sz="6" w:space="0" w:color="000000"/>
            </w:tcBorders>
          </w:tcPr>
          <w:p w:rsidR="00A220F9" w:rsidRPr="00A8741A" w:rsidRDefault="00A220F9" w:rsidP="00A8741A">
            <w:pPr>
              <w:spacing w:line="0" w:lineRule="atLeast"/>
              <w:rPr>
                <w:rFonts w:ascii="宋体" w:hAnsi="宋体"/>
                <w:sz w:val="18"/>
                <w:szCs w:val="18"/>
              </w:rPr>
            </w:pPr>
            <w:r w:rsidRPr="00A8741A">
              <w:rPr>
                <w:rFonts w:ascii="宋体" w:hAnsi="宋体" w:hint="eastAsia"/>
                <w:sz w:val="18"/>
                <w:szCs w:val="18"/>
              </w:rPr>
              <w:t>意义</w:t>
            </w:r>
          </w:p>
        </w:tc>
        <w:tc>
          <w:tcPr>
            <w:tcW w:w="3543" w:type="dxa"/>
            <w:tcBorders>
              <w:top w:val="single" w:sz="2" w:space="0" w:color="000000"/>
              <w:left w:val="single" w:sz="6" w:space="0" w:color="000000"/>
              <w:bottom w:val="double" w:sz="12" w:space="0" w:color="auto"/>
              <w:right w:val="single" w:sz="6" w:space="0" w:color="000000"/>
            </w:tcBorders>
          </w:tcPr>
          <w:p w:rsidR="00A220F9" w:rsidRPr="00A8741A" w:rsidRDefault="00A220F9" w:rsidP="00A8741A">
            <w:pPr>
              <w:spacing w:line="0" w:lineRule="atLeast"/>
              <w:rPr>
                <w:rFonts w:ascii="宋体" w:hAnsi="宋体" w:cs="Courier New"/>
                <w:sz w:val="18"/>
                <w:szCs w:val="18"/>
              </w:rPr>
            </w:pPr>
            <w:r w:rsidRPr="00A8741A">
              <w:rPr>
                <w:rFonts w:ascii="宋体" w:hAnsi="宋体" w:cs="Courier New" w:hint="eastAsia"/>
                <w:sz w:val="18"/>
                <w:szCs w:val="18"/>
              </w:rPr>
              <w:t xml:space="preserve">1: </w:t>
            </w:r>
            <w:r w:rsidRPr="00A8741A">
              <w:rPr>
                <w:rFonts w:ascii="宋体" w:hAnsi="宋体" w:cs="Courier New"/>
                <w:sz w:val="18"/>
                <w:szCs w:val="18"/>
              </w:rPr>
              <w:t>TxUnicastPkts</w:t>
            </w:r>
            <w:r w:rsidRPr="00A8741A">
              <w:rPr>
                <w:rFonts w:ascii="宋体" w:hAnsi="宋体" w:cs="Courier New" w:hint="eastAsia"/>
                <w:sz w:val="18"/>
                <w:szCs w:val="18"/>
              </w:rPr>
              <w:t>统计值有效</w:t>
            </w:r>
          </w:p>
          <w:p w:rsidR="00A220F9" w:rsidRPr="00A8741A" w:rsidRDefault="00A220F9" w:rsidP="00A8741A">
            <w:pPr>
              <w:spacing w:line="0" w:lineRule="atLeast"/>
              <w:rPr>
                <w:rFonts w:ascii="宋体" w:hAnsi="宋体"/>
                <w:sz w:val="18"/>
                <w:szCs w:val="18"/>
              </w:rPr>
            </w:pPr>
            <w:r w:rsidRPr="00A8741A">
              <w:rPr>
                <w:rFonts w:ascii="宋体" w:hAnsi="宋体" w:cs="Courier New" w:hint="eastAsia"/>
                <w:sz w:val="18"/>
                <w:szCs w:val="18"/>
              </w:rPr>
              <w:t xml:space="preserve">0: </w:t>
            </w:r>
            <w:r w:rsidRPr="00A8741A">
              <w:rPr>
                <w:rFonts w:ascii="宋体" w:hAnsi="宋体" w:cs="Courier New"/>
                <w:sz w:val="18"/>
                <w:szCs w:val="18"/>
              </w:rPr>
              <w:t>TxUnicastPkts</w:t>
            </w:r>
            <w:r w:rsidRPr="00A8741A">
              <w:rPr>
                <w:rFonts w:ascii="宋体" w:hAnsi="宋体" w:cs="Courier New" w:hint="eastAsia"/>
                <w:sz w:val="18"/>
                <w:szCs w:val="18"/>
              </w:rPr>
              <w:t>统计值无效</w:t>
            </w:r>
          </w:p>
        </w:tc>
        <w:tc>
          <w:tcPr>
            <w:tcW w:w="3686" w:type="dxa"/>
            <w:tcBorders>
              <w:top w:val="single" w:sz="2" w:space="0" w:color="000000"/>
              <w:left w:val="single" w:sz="6" w:space="0" w:color="000000"/>
              <w:bottom w:val="double" w:sz="12" w:space="0" w:color="auto"/>
              <w:right w:val="single" w:sz="12" w:space="0" w:color="000000"/>
            </w:tcBorders>
          </w:tcPr>
          <w:p w:rsidR="00A220F9" w:rsidRPr="00A8741A" w:rsidRDefault="00A220F9" w:rsidP="00A8741A">
            <w:pPr>
              <w:spacing w:line="0" w:lineRule="atLeast"/>
              <w:rPr>
                <w:rFonts w:ascii="宋体" w:hAnsi="宋体" w:cs="Courier New"/>
                <w:sz w:val="18"/>
                <w:szCs w:val="18"/>
              </w:rPr>
            </w:pPr>
            <w:r w:rsidRPr="00A8741A">
              <w:rPr>
                <w:rFonts w:ascii="宋体" w:hAnsi="宋体" w:cs="Courier New" w:hint="eastAsia"/>
                <w:sz w:val="18"/>
                <w:szCs w:val="18"/>
              </w:rPr>
              <w:t xml:space="preserve">1: </w:t>
            </w:r>
            <w:r w:rsidRPr="00A8741A">
              <w:rPr>
                <w:rFonts w:ascii="宋体" w:hAnsi="宋体" w:cs="Courier New"/>
                <w:sz w:val="18"/>
                <w:szCs w:val="18"/>
              </w:rPr>
              <w:t>TxBroadcastPkts</w:t>
            </w:r>
            <w:r w:rsidRPr="00A8741A">
              <w:rPr>
                <w:rFonts w:ascii="宋体" w:hAnsi="宋体" w:cs="Courier New" w:hint="eastAsia"/>
                <w:sz w:val="18"/>
                <w:szCs w:val="18"/>
              </w:rPr>
              <w:t>统计值有效</w:t>
            </w:r>
          </w:p>
          <w:p w:rsidR="00A220F9" w:rsidRPr="00A8741A" w:rsidRDefault="00A220F9" w:rsidP="00A8741A">
            <w:pPr>
              <w:spacing w:line="0" w:lineRule="atLeast"/>
              <w:rPr>
                <w:rFonts w:ascii="宋体" w:hAnsi="宋体"/>
                <w:sz w:val="18"/>
                <w:szCs w:val="18"/>
              </w:rPr>
            </w:pPr>
            <w:r w:rsidRPr="00A8741A">
              <w:rPr>
                <w:rFonts w:ascii="宋体" w:hAnsi="宋体" w:cs="Courier New" w:hint="eastAsia"/>
                <w:sz w:val="18"/>
                <w:szCs w:val="18"/>
              </w:rPr>
              <w:t xml:space="preserve">0: </w:t>
            </w:r>
            <w:r w:rsidRPr="00A8741A">
              <w:rPr>
                <w:rFonts w:ascii="宋体" w:hAnsi="宋体" w:cs="Courier New"/>
                <w:sz w:val="18"/>
                <w:szCs w:val="18"/>
              </w:rPr>
              <w:t>TxBroadcastPkts</w:t>
            </w:r>
            <w:r w:rsidRPr="00A8741A">
              <w:rPr>
                <w:rFonts w:ascii="宋体" w:hAnsi="宋体" w:cs="Courier New" w:hint="eastAsia"/>
                <w:sz w:val="18"/>
                <w:szCs w:val="18"/>
              </w:rPr>
              <w:t>统计值无效</w:t>
            </w:r>
          </w:p>
        </w:tc>
      </w:tr>
      <w:tr w:rsidR="00A220F9" w:rsidTr="00A220F9">
        <w:trPr>
          <w:trHeight w:val="407"/>
        </w:trPr>
        <w:tc>
          <w:tcPr>
            <w:tcW w:w="709" w:type="dxa"/>
            <w:tcBorders>
              <w:top w:val="double" w:sz="12" w:space="0" w:color="auto"/>
              <w:left w:val="single" w:sz="12" w:space="0" w:color="000000"/>
              <w:bottom w:val="single" w:sz="2" w:space="0" w:color="000000"/>
              <w:right w:val="single" w:sz="6" w:space="0" w:color="000000"/>
            </w:tcBorders>
          </w:tcPr>
          <w:p w:rsidR="00A220F9" w:rsidRPr="00A8741A" w:rsidRDefault="00A220F9" w:rsidP="00A8741A">
            <w:pPr>
              <w:spacing w:line="0" w:lineRule="atLeast"/>
              <w:rPr>
                <w:rFonts w:ascii="宋体" w:hAnsi="宋体"/>
                <w:sz w:val="18"/>
                <w:szCs w:val="18"/>
              </w:rPr>
            </w:pPr>
            <w:r w:rsidRPr="00A8741A">
              <w:rPr>
                <w:rFonts w:ascii="宋体" w:hAnsi="宋体" w:hint="eastAsia"/>
                <w:sz w:val="18"/>
                <w:szCs w:val="18"/>
              </w:rPr>
              <w:t>位</w:t>
            </w:r>
          </w:p>
        </w:tc>
        <w:tc>
          <w:tcPr>
            <w:tcW w:w="3543" w:type="dxa"/>
            <w:tcBorders>
              <w:top w:val="double" w:sz="12" w:space="0" w:color="auto"/>
              <w:left w:val="single" w:sz="6" w:space="0" w:color="000000"/>
              <w:bottom w:val="single" w:sz="2" w:space="0" w:color="000000"/>
              <w:right w:val="single" w:sz="6" w:space="0" w:color="000000"/>
            </w:tcBorders>
          </w:tcPr>
          <w:p w:rsidR="00A220F9" w:rsidRPr="00A8741A" w:rsidRDefault="00A220F9" w:rsidP="00A8741A">
            <w:pPr>
              <w:spacing w:line="0" w:lineRule="atLeast"/>
              <w:rPr>
                <w:rFonts w:ascii="宋体" w:hAnsi="宋体"/>
                <w:sz w:val="18"/>
                <w:szCs w:val="18"/>
              </w:rPr>
            </w:pPr>
            <w:r w:rsidRPr="00A8741A">
              <w:rPr>
                <w:rFonts w:ascii="宋体" w:hAnsi="宋体"/>
                <w:sz w:val="18"/>
                <w:szCs w:val="18"/>
              </w:rPr>
              <w:t xml:space="preserve">Bit </w:t>
            </w:r>
            <w:r w:rsidRPr="00A8741A">
              <w:rPr>
                <w:rFonts w:ascii="宋体" w:hAnsi="宋体" w:hint="eastAsia"/>
                <w:sz w:val="18"/>
                <w:szCs w:val="18"/>
              </w:rPr>
              <w:t>05</w:t>
            </w:r>
          </w:p>
        </w:tc>
        <w:tc>
          <w:tcPr>
            <w:tcW w:w="3686" w:type="dxa"/>
            <w:tcBorders>
              <w:top w:val="double" w:sz="12" w:space="0" w:color="auto"/>
              <w:left w:val="single" w:sz="6" w:space="0" w:color="000000"/>
              <w:bottom w:val="single" w:sz="2" w:space="0" w:color="000000"/>
              <w:right w:val="single" w:sz="12" w:space="0" w:color="000000"/>
            </w:tcBorders>
          </w:tcPr>
          <w:p w:rsidR="00A220F9" w:rsidRPr="00A8741A" w:rsidRDefault="00A220F9" w:rsidP="00A8741A">
            <w:pPr>
              <w:spacing w:line="0" w:lineRule="atLeast"/>
              <w:rPr>
                <w:rFonts w:ascii="宋体" w:hAnsi="宋体"/>
                <w:sz w:val="18"/>
                <w:szCs w:val="18"/>
              </w:rPr>
            </w:pPr>
            <w:r w:rsidRPr="00A8741A">
              <w:rPr>
                <w:rFonts w:ascii="宋体" w:hAnsi="宋体"/>
                <w:sz w:val="18"/>
                <w:szCs w:val="18"/>
              </w:rPr>
              <w:t>Bit</w:t>
            </w:r>
            <w:r w:rsidRPr="00A8741A">
              <w:rPr>
                <w:rFonts w:ascii="宋体" w:hAnsi="宋体" w:hint="eastAsia"/>
                <w:sz w:val="18"/>
                <w:szCs w:val="18"/>
              </w:rPr>
              <w:t>04</w:t>
            </w:r>
          </w:p>
        </w:tc>
      </w:tr>
      <w:tr w:rsidR="00A220F9" w:rsidTr="00A220F9">
        <w:trPr>
          <w:trHeight w:val="353"/>
        </w:trPr>
        <w:tc>
          <w:tcPr>
            <w:tcW w:w="709" w:type="dxa"/>
            <w:tcBorders>
              <w:top w:val="single" w:sz="2" w:space="0" w:color="000000"/>
              <w:left w:val="single" w:sz="12" w:space="0" w:color="000000"/>
              <w:bottom w:val="double" w:sz="12" w:space="0" w:color="auto"/>
              <w:right w:val="single" w:sz="6" w:space="0" w:color="000000"/>
            </w:tcBorders>
          </w:tcPr>
          <w:p w:rsidR="00A220F9" w:rsidRPr="00A8741A" w:rsidRDefault="00A220F9" w:rsidP="00A8741A">
            <w:pPr>
              <w:spacing w:line="0" w:lineRule="atLeast"/>
              <w:rPr>
                <w:rFonts w:ascii="宋体" w:hAnsi="宋体"/>
                <w:sz w:val="18"/>
                <w:szCs w:val="18"/>
              </w:rPr>
            </w:pPr>
            <w:r w:rsidRPr="00A8741A">
              <w:rPr>
                <w:rFonts w:ascii="宋体" w:hAnsi="宋体" w:hint="eastAsia"/>
                <w:sz w:val="18"/>
                <w:szCs w:val="18"/>
              </w:rPr>
              <w:t>意义</w:t>
            </w:r>
          </w:p>
        </w:tc>
        <w:tc>
          <w:tcPr>
            <w:tcW w:w="3543" w:type="dxa"/>
            <w:tcBorders>
              <w:top w:val="single" w:sz="2" w:space="0" w:color="000000"/>
              <w:left w:val="single" w:sz="6" w:space="0" w:color="000000"/>
              <w:bottom w:val="double" w:sz="12" w:space="0" w:color="auto"/>
              <w:right w:val="single" w:sz="6" w:space="0" w:color="000000"/>
            </w:tcBorders>
          </w:tcPr>
          <w:p w:rsidR="00A220F9" w:rsidRPr="00A8741A" w:rsidRDefault="00A220F9" w:rsidP="00A8741A">
            <w:pPr>
              <w:spacing w:line="0" w:lineRule="atLeast"/>
              <w:rPr>
                <w:rFonts w:ascii="宋体" w:hAnsi="宋体" w:cs="Courier New"/>
                <w:sz w:val="18"/>
                <w:szCs w:val="18"/>
              </w:rPr>
            </w:pPr>
            <w:r w:rsidRPr="00A8741A">
              <w:rPr>
                <w:rFonts w:ascii="宋体" w:hAnsi="宋体" w:cs="Courier New" w:hint="eastAsia"/>
                <w:sz w:val="18"/>
                <w:szCs w:val="18"/>
              </w:rPr>
              <w:t xml:space="preserve">1: </w:t>
            </w:r>
            <w:r w:rsidRPr="00A8741A">
              <w:rPr>
                <w:rFonts w:ascii="宋体" w:hAnsi="宋体" w:cs="Courier New"/>
                <w:sz w:val="18"/>
                <w:szCs w:val="18"/>
              </w:rPr>
              <w:t>TxMulticastPkts</w:t>
            </w:r>
            <w:r w:rsidRPr="00A8741A">
              <w:rPr>
                <w:rFonts w:ascii="宋体" w:hAnsi="宋体" w:cs="Courier New" w:hint="eastAsia"/>
                <w:sz w:val="18"/>
                <w:szCs w:val="18"/>
              </w:rPr>
              <w:t>统计值有效</w:t>
            </w:r>
          </w:p>
          <w:p w:rsidR="00A220F9" w:rsidRPr="00A8741A" w:rsidRDefault="00A220F9" w:rsidP="00A8741A">
            <w:pPr>
              <w:spacing w:line="0" w:lineRule="atLeast"/>
              <w:rPr>
                <w:rFonts w:ascii="宋体" w:hAnsi="宋体"/>
                <w:sz w:val="18"/>
                <w:szCs w:val="18"/>
              </w:rPr>
            </w:pPr>
            <w:r w:rsidRPr="00A8741A">
              <w:rPr>
                <w:rFonts w:ascii="宋体" w:hAnsi="宋体" w:cs="Courier New" w:hint="eastAsia"/>
                <w:sz w:val="18"/>
                <w:szCs w:val="18"/>
              </w:rPr>
              <w:t xml:space="preserve">0: </w:t>
            </w:r>
            <w:r w:rsidRPr="00A8741A">
              <w:rPr>
                <w:rFonts w:ascii="宋体" w:hAnsi="宋体" w:cs="Courier New"/>
                <w:sz w:val="18"/>
                <w:szCs w:val="18"/>
              </w:rPr>
              <w:t>TxMulticastPkts</w:t>
            </w:r>
            <w:r w:rsidRPr="00A8741A">
              <w:rPr>
                <w:rFonts w:ascii="宋体" w:hAnsi="宋体" w:cs="Courier New" w:hint="eastAsia"/>
                <w:sz w:val="18"/>
                <w:szCs w:val="18"/>
              </w:rPr>
              <w:t>统计值无效</w:t>
            </w:r>
          </w:p>
        </w:tc>
        <w:tc>
          <w:tcPr>
            <w:tcW w:w="3686" w:type="dxa"/>
            <w:tcBorders>
              <w:top w:val="single" w:sz="2" w:space="0" w:color="000000"/>
              <w:left w:val="single" w:sz="6" w:space="0" w:color="000000"/>
              <w:bottom w:val="double" w:sz="12" w:space="0" w:color="auto"/>
              <w:right w:val="single" w:sz="12" w:space="0" w:color="000000"/>
            </w:tcBorders>
          </w:tcPr>
          <w:p w:rsidR="00A220F9" w:rsidRPr="00A8741A" w:rsidRDefault="00A220F9" w:rsidP="00A8741A">
            <w:pPr>
              <w:spacing w:line="0" w:lineRule="atLeast"/>
              <w:rPr>
                <w:rFonts w:ascii="宋体" w:hAnsi="宋体" w:cs="Courier New"/>
                <w:sz w:val="18"/>
                <w:szCs w:val="18"/>
              </w:rPr>
            </w:pPr>
            <w:r w:rsidRPr="00A8741A">
              <w:rPr>
                <w:rFonts w:ascii="宋体" w:hAnsi="宋体" w:cs="Courier New" w:hint="eastAsia"/>
                <w:sz w:val="18"/>
                <w:szCs w:val="18"/>
              </w:rPr>
              <w:t xml:space="preserve">1: </w:t>
            </w:r>
            <w:r w:rsidRPr="00A8741A">
              <w:rPr>
                <w:rFonts w:ascii="宋体" w:hAnsi="宋体" w:cs="Courier New"/>
                <w:sz w:val="18"/>
                <w:szCs w:val="18"/>
              </w:rPr>
              <w:t>TxPausePkts</w:t>
            </w:r>
            <w:r w:rsidRPr="00A8741A">
              <w:rPr>
                <w:rFonts w:ascii="宋体" w:hAnsi="宋体" w:cs="Courier New" w:hint="eastAsia"/>
                <w:sz w:val="18"/>
                <w:szCs w:val="18"/>
              </w:rPr>
              <w:t>统计值有效</w:t>
            </w:r>
          </w:p>
          <w:p w:rsidR="00A220F9" w:rsidRPr="00A8741A" w:rsidRDefault="00A220F9" w:rsidP="00A8741A">
            <w:pPr>
              <w:spacing w:line="0" w:lineRule="atLeast"/>
              <w:rPr>
                <w:rFonts w:ascii="宋体" w:hAnsi="宋体"/>
                <w:sz w:val="18"/>
                <w:szCs w:val="18"/>
              </w:rPr>
            </w:pPr>
            <w:r w:rsidRPr="00A8741A">
              <w:rPr>
                <w:rFonts w:ascii="宋体" w:hAnsi="宋体" w:cs="Courier New" w:hint="eastAsia"/>
                <w:sz w:val="18"/>
                <w:szCs w:val="18"/>
              </w:rPr>
              <w:t xml:space="preserve">0: </w:t>
            </w:r>
            <w:r w:rsidRPr="00A8741A">
              <w:rPr>
                <w:rFonts w:ascii="宋体" w:hAnsi="宋体" w:cs="Courier New"/>
                <w:sz w:val="18"/>
                <w:szCs w:val="18"/>
              </w:rPr>
              <w:t>TxPausePkts</w:t>
            </w:r>
            <w:r w:rsidRPr="00A8741A">
              <w:rPr>
                <w:rFonts w:ascii="宋体" w:hAnsi="宋体" w:cs="Courier New" w:hint="eastAsia"/>
                <w:sz w:val="18"/>
                <w:szCs w:val="18"/>
              </w:rPr>
              <w:t>统计值无效</w:t>
            </w:r>
          </w:p>
        </w:tc>
      </w:tr>
      <w:tr w:rsidR="00A220F9" w:rsidTr="00A220F9">
        <w:trPr>
          <w:trHeight w:val="380"/>
        </w:trPr>
        <w:tc>
          <w:tcPr>
            <w:tcW w:w="709" w:type="dxa"/>
            <w:tcBorders>
              <w:top w:val="double" w:sz="12" w:space="0" w:color="auto"/>
              <w:left w:val="single" w:sz="12" w:space="0" w:color="000000"/>
              <w:bottom w:val="single" w:sz="2" w:space="0" w:color="000000"/>
              <w:right w:val="single" w:sz="6" w:space="0" w:color="000000"/>
            </w:tcBorders>
          </w:tcPr>
          <w:p w:rsidR="00A220F9" w:rsidRPr="00A8741A" w:rsidRDefault="00A220F9" w:rsidP="00A8741A">
            <w:pPr>
              <w:spacing w:line="0" w:lineRule="atLeast"/>
              <w:rPr>
                <w:rFonts w:ascii="宋体" w:hAnsi="宋体"/>
                <w:sz w:val="18"/>
                <w:szCs w:val="18"/>
              </w:rPr>
            </w:pPr>
            <w:r w:rsidRPr="00A8741A">
              <w:rPr>
                <w:rFonts w:ascii="宋体" w:hAnsi="宋体" w:hint="eastAsia"/>
                <w:sz w:val="18"/>
                <w:szCs w:val="18"/>
              </w:rPr>
              <w:t>位</w:t>
            </w:r>
          </w:p>
        </w:tc>
        <w:tc>
          <w:tcPr>
            <w:tcW w:w="7229" w:type="dxa"/>
            <w:gridSpan w:val="2"/>
            <w:tcBorders>
              <w:top w:val="double" w:sz="12" w:space="0" w:color="auto"/>
              <w:left w:val="single" w:sz="6" w:space="0" w:color="000000"/>
              <w:bottom w:val="single" w:sz="2" w:space="0" w:color="000000"/>
              <w:right w:val="single" w:sz="12" w:space="0" w:color="000000"/>
            </w:tcBorders>
          </w:tcPr>
          <w:p w:rsidR="00A220F9" w:rsidRPr="00A8741A" w:rsidRDefault="00A220F9" w:rsidP="00A8741A">
            <w:pPr>
              <w:spacing w:line="0" w:lineRule="atLeast"/>
              <w:rPr>
                <w:rFonts w:ascii="宋体" w:hAnsi="宋体"/>
                <w:sz w:val="18"/>
                <w:szCs w:val="18"/>
              </w:rPr>
            </w:pPr>
            <w:r w:rsidRPr="00A8741A">
              <w:rPr>
                <w:rFonts w:ascii="宋体" w:hAnsi="宋体"/>
                <w:sz w:val="18"/>
                <w:szCs w:val="18"/>
              </w:rPr>
              <w:t xml:space="preserve">Bit </w:t>
            </w:r>
            <w:r w:rsidRPr="00A8741A">
              <w:rPr>
                <w:rFonts w:ascii="宋体" w:hAnsi="宋体" w:hint="eastAsia"/>
                <w:sz w:val="18"/>
                <w:szCs w:val="18"/>
              </w:rPr>
              <w:t xml:space="preserve">3 ~ </w:t>
            </w:r>
            <w:r w:rsidRPr="00A8741A">
              <w:rPr>
                <w:rFonts w:ascii="宋体" w:hAnsi="宋体"/>
                <w:sz w:val="18"/>
                <w:szCs w:val="18"/>
              </w:rPr>
              <w:t>Bit</w:t>
            </w:r>
            <w:r w:rsidRPr="00A8741A">
              <w:rPr>
                <w:rFonts w:ascii="宋体" w:hAnsi="宋体" w:hint="eastAsia"/>
                <w:sz w:val="18"/>
                <w:szCs w:val="18"/>
              </w:rPr>
              <w:t>0</w:t>
            </w:r>
          </w:p>
        </w:tc>
      </w:tr>
      <w:tr w:rsidR="00A220F9" w:rsidTr="00A220F9">
        <w:trPr>
          <w:trHeight w:val="272"/>
        </w:trPr>
        <w:tc>
          <w:tcPr>
            <w:tcW w:w="709" w:type="dxa"/>
            <w:tcBorders>
              <w:top w:val="single" w:sz="2" w:space="0" w:color="000000"/>
              <w:left w:val="single" w:sz="12" w:space="0" w:color="000000"/>
              <w:bottom w:val="single" w:sz="12" w:space="0" w:color="000000"/>
              <w:right w:val="single" w:sz="6" w:space="0" w:color="000000"/>
            </w:tcBorders>
          </w:tcPr>
          <w:p w:rsidR="00A220F9" w:rsidRPr="00A8741A" w:rsidRDefault="00A220F9" w:rsidP="00A8741A">
            <w:pPr>
              <w:spacing w:line="0" w:lineRule="atLeast"/>
              <w:rPr>
                <w:rFonts w:ascii="宋体" w:hAnsi="宋体"/>
                <w:sz w:val="18"/>
                <w:szCs w:val="18"/>
              </w:rPr>
            </w:pPr>
            <w:r w:rsidRPr="00A8741A">
              <w:rPr>
                <w:rFonts w:ascii="宋体" w:hAnsi="宋体" w:hint="eastAsia"/>
                <w:sz w:val="18"/>
                <w:szCs w:val="18"/>
              </w:rPr>
              <w:t>意义</w:t>
            </w:r>
          </w:p>
        </w:tc>
        <w:tc>
          <w:tcPr>
            <w:tcW w:w="7229" w:type="dxa"/>
            <w:gridSpan w:val="2"/>
            <w:tcBorders>
              <w:top w:val="single" w:sz="2" w:space="0" w:color="000000"/>
              <w:left w:val="single" w:sz="6" w:space="0" w:color="000000"/>
              <w:bottom w:val="single" w:sz="12" w:space="0" w:color="000000"/>
              <w:right w:val="single" w:sz="12" w:space="0" w:color="000000"/>
            </w:tcBorders>
          </w:tcPr>
          <w:p w:rsidR="00A220F9" w:rsidRPr="00A8741A" w:rsidRDefault="00A220F9" w:rsidP="00A8741A">
            <w:pPr>
              <w:spacing w:line="0" w:lineRule="atLeast"/>
              <w:rPr>
                <w:rFonts w:ascii="宋体" w:hAnsi="宋体"/>
                <w:sz w:val="18"/>
                <w:szCs w:val="18"/>
              </w:rPr>
            </w:pPr>
            <w:r w:rsidRPr="00A8741A">
              <w:rPr>
                <w:rFonts w:ascii="宋体" w:hAnsi="宋体" w:hint="eastAsia"/>
                <w:sz w:val="18"/>
                <w:szCs w:val="18"/>
              </w:rPr>
              <w:t>保留</w:t>
            </w:r>
          </w:p>
        </w:tc>
      </w:tr>
    </w:tbl>
    <w:p w:rsidR="003C35B4" w:rsidRDefault="003C35B4" w:rsidP="003C35B4">
      <w:pPr>
        <w:spacing w:line="0" w:lineRule="atLeast"/>
        <w:ind w:leftChars="300" w:left="671"/>
        <w:rPr>
          <w:rFonts w:ascii="Courier New" w:hAnsi="Courier New" w:cs="Courier New"/>
          <w:color w:val="FF0000"/>
          <w:sz w:val="18"/>
          <w:szCs w:val="18"/>
        </w:rPr>
      </w:pPr>
    </w:p>
    <w:p w:rsidR="005F3F74" w:rsidRPr="0055597A" w:rsidRDefault="005F3F74" w:rsidP="00072C43">
      <w:pPr>
        <w:spacing w:line="0" w:lineRule="atLeast"/>
        <w:rPr>
          <w:rFonts w:ascii="Courier New" w:hAnsi="Courier New" w:cs="Courier New"/>
          <w:color w:val="FF0000"/>
          <w:sz w:val="18"/>
          <w:szCs w:val="18"/>
        </w:rPr>
      </w:pPr>
    </w:p>
    <w:p w:rsidR="00E628D3" w:rsidRDefault="009955BB" w:rsidP="00D612D0">
      <w:pPr>
        <w:numPr>
          <w:ilvl w:val="0"/>
          <w:numId w:val="44"/>
        </w:numPr>
        <w:spacing w:afterLines="50" w:line="0" w:lineRule="atLeast"/>
        <w:rPr>
          <w:b/>
          <w:szCs w:val="21"/>
        </w:rPr>
      </w:pPr>
      <w:r w:rsidRPr="00072C43">
        <w:rPr>
          <w:rFonts w:hint="eastAsia"/>
          <w:b/>
          <w:szCs w:val="21"/>
        </w:rPr>
        <w:t>网管消息定义：</w:t>
      </w:r>
    </w:p>
    <w:p w:rsidR="009955BB" w:rsidRPr="00072C43" w:rsidRDefault="00F02FB8" w:rsidP="00072C43">
      <w:pPr>
        <w:spacing w:line="0" w:lineRule="atLeast"/>
        <w:ind w:left="420" w:firstLine="420"/>
        <w:rPr>
          <w:sz w:val="18"/>
          <w:szCs w:val="18"/>
        </w:rPr>
      </w:pPr>
      <w:r w:rsidRPr="00072C43">
        <w:rPr>
          <w:rFonts w:hint="eastAsia"/>
          <w:sz w:val="18"/>
          <w:szCs w:val="18"/>
        </w:rPr>
        <w:t>命令消息下发</w:t>
      </w:r>
      <w:r w:rsidR="009955BB" w:rsidRPr="00072C43">
        <w:rPr>
          <w:rFonts w:hint="eastAsia"/>
          <w:sz w:val="18"/>
          <w:szCs w:val="18"/>
        </w:rPr>
        <w:t>：</w:t>
      </w:r>
    </w:p>
    <w:tbl>
      <w:tblPr>
        <w:tblW w:w="0" w:type="auto"/>
        <w:tblInd w:w="959"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tblPr>
      <w:tblGrid>
        <w:gridCol w:w="2410"/>
        <w:gridCol w:w="1275"/>
        <w:gridCol w:w="4820"/>
      </w:tblGrid>
      <w:tr w:rsidR="009955BB" w:rsidRPr="00072C43" w:rsidTr="00072C43">
        <w:tc>
          <w:tcPr>
            <w:tcW w:w="2410" w:type="dxa"/>
            <w:tcBorders>
              <w:top w:val="single" w:sz="12" w:space="0" w:color="auto"/>
              <w:left w:val="single" w:sz="12" w:space="0" w:color="auto"/>
              <w:bottom w:val="single" w:sz="4" w:space="0" w:color="000000"/>
              <w:right w:val="single" w:sz="4" w:space="0" w:color="000000"/>
            </w:tcBorders>
          </w:tcPr>
          <w:p w:rsidR="009955BB" w:rsidRPr="00072C43" w:rsidRDefault="009955BB" w:rsidP="00072C43">
            <w:pPr>
              <w:spacing w:line="0" w:lineRule="atLeast"/>
              <w:jc w:val="center"/>
              <w:rPr>
                <w:rFonts w:ascii="黑体" w:eastAsia="黑体"/>
                <w:sz w:val="18"/>
                <w:szCs w:val="18"/>
              </w:rPr>
            </w:pPr>
            <w:r w:rsidRPr="00072C43">
              <w:rPr>
                <w:rFonts w:ascii="黑体" w:eastAsia="黑体" w:hint="eastAsia"/>
                <w:sz w:val="18"/>
                <w:szCs w:val="18"/>
              </w:rPr>
              <w:t>值域</w:t>
            </w:r>
          </w:p>
        </w:tc>
        <w:tc>
          <w:tcPr>
            <w:tcW w:w="1275" w:type="dxa"/>
            <w:tcBorders>
              <w:top w:val="single" w:sz="12" w:space="0" w:color="auto"/>
              <w:left w:val="single" w:sz="4" w:space="0" w:color="000000"/>
              <w:bottom w:val="single" w:sz="4" w:space="0" w:color="000000"/>
              <w:right w:val="single" w:sz="4" w:space="0" w:color="000000"/>
            </w:tcBorders>
          </w:tcPr>
          <w:p w:rsidR="009955BB" w:rsidRPr="00072C43" w:rsidRDefault="009955BB" w:rsidP="00072C43">
            <w:pPr>
              <w:spacing w:line="0" w:lineRule="atLeast"/>
              <w:jc w:val="center"/>
              <w:rPr>
                <w:rFonts w:ascii="黑体" w:eastAsia="黑体"/>
                <w:sz w:val="18"/>
                <w:szCs w:val="18"/>
              </w:rPr>
            </w:pPr>
            <w:r w:rsidRPr="00072C43">
              <w:rPr>
                <w:rFonts w:ascii="黑体" w:eastAsia="黑体" w:hint="eastAsia"/>
                <w:sz w:val="18"/>
                <w:szCs w:val="18"/>
              </w:rPr>
              <w:t>字节</w:t>
            </w:r>
          </w:p>
        </w:tc>
        <w:tc>
          <w:tcPr>
            <w:tcW w:w="4820" w:type="dxa"/>
            <w:tcBorders>
              <w:top w:val="single" w:sz="12" w:space="0" w:color="auto"/>
              <w:left w:val="single" w:sz="4" w:space="0" w:color="000000"/>
              <w:bottom w:val="single" w:sz="4" w:space="0" w:color="000000"/>
              <w:right w:val="single" w:sz="12" w:space="0" w:color="auto"/>
            </w:tcBorders>
          </w:tcPr>
          <w:p w:rsidR="009955BB" w:rsidRPr="00072C43" w:rsidRDefault="009955BB" w:rsidP="00072C43">
            <w:pPr>
              <w:spacing w:line="0" w:lineRule="atLeast"/>
              <w:jc w:val="center"/>
              <w:rPr>
                <w:rFonts w:ascii="黑体" w:eastAsia="黑体"/>
                <w:sz w:val="18"/>
                <w:szCs w:val="18"/>
              </w:rPr>
            </w:pPr>
            <w:r w:rsidRPr="00072C43">
              <w:rPr>
                <w:rFonts w:ascii="黑体" w:eastAsia="黑体" w:hint="eastAsia"/>
                <w:sz w:val="18"/>
                <w:szCs w:val="18"/>
              </w:rPr>
              <w:t>分配值</w:t>
            </w:r>
          </w:p>
        </w:tc>
      </w:tr>
      <w:tr w:rsidR="009955BB" w:rsidRPr="00072C43" w:rsidTr="00072C43">
        <w:tc>
          <w:tcPr>
            <w:tcW w:w="8505" w:type="dxa"/>
            <w:gridSpan w:val="3"/>
            <w:tcBorders>
              <w:top w:val="single" w:sz="4" w:space="0" w:color="000000"/>
              <w:left w:val="single" w:sz="12" w:space="0" w:color="auto"/>
              <w:bottom w:val="single" w:sz="4" w:space="0" w:color="000000"/>
              <w:right w:val="single" w:sz="12" w:space="0" w:color="auto"/>
            </w:tcBorders>
          </w:tcPr>
          <w:p w:rsidR="009955BB" w:rsidRPr="00072C43" w:rsidRDefault="009955BB" w:rsidP="00072C43">
            <w:pPr>
              <w:spacing w:line="0" w:lineRule="atLeast"/>
              <w:jc w:val="left"/>
              <w:rPr>
                <w:rFonts w:ascii="黑体" w:eastAsia="黑体"/>
                <w:sz w:val="18"/>
                <w:szCs w:val="18"/>
              </w:rPr>
            </w:pPr>
            <w:r w:rsidRPr="00072C43">
              <w:rPr>
                <w:rFonts w:hint="eastAsia"/>
                <w:sz w:val="18"/>
                <w:szCs w:val="18"/>
              </w:rPr>
              <w:t>与</w:t>
            </w:r>
            <w:r w:rsidRPr="00072C43">
              <w:rPr>
                <w:sz w:val="18"/>
                <w:szCs w:val="18"/>
              </w:rPr>
              <w:t>GET</w:t>
            </w:r>
            <w:r w:rsidRPr="00072C43">
              <w:rPr>
                <w:rFonts w:hint="eastAsia"/>
                <w:sz w:val="18"/>
                <w:szCs w:val="18"/>
              </w:rPr>
              <w:t>消息一般格式相同</w:t>
            </w:r>
          </w:p>
        </w:tc>
      </w:tr>
      <w:tr w:rsidR="009955BB" w:rsidRPr="00072C43" w:rsidTr="00072C43">
        <w:tc>
          <w:tcPr>
            <w:tcW w:w="2410" w:type="dxa"/>
            <w:tcBorders>
              <w:top w:val="single" w:sz="4" w:space="0" w:color="000000"/>
              <w:left w:val="single" w:sz="12" w:space="0" w:color="auto"/>
              <w:bottom w:val="single" w:sz="4" w:space="0" w:color="000000"/>
              <w:right w:val="single" w:sz="4" w:space="0" w:color="000000"/>
            </w:tcBorders>
          </w:tcPr>
          <w:p w:rsidR="009955BB" w:rsidRPr="00072C43" w:rsidRDefault="009955BB" w:rsidP="00072C43">
            <w:pPr>
              <w:spacing w:line="0" w:lineRule="atLeast"/>
              <w:rPr>
                <w:sz w:val="18"/>
                <w:szCs w:val="18"/>
              </w:rPr>
            </w:pPr>
            <w:r w:rsidRPr="00072C43">
              <w:rPr>
                <w:sz w:val="18"/>
                <w:szCs w:val="18"/>
              </w:rPr>
              <w:t>Get Code</w:t>
            </w:r>
          </w:p>
        </w:tc>
        <w:tc>
          <w:tcPr>
            <w:tcW w:w="1275" w:type="dxa"/>
            <w:tcBorders>
              <w:top w:val="single" w:sz="4" w:space="0" w:color="000000"/>
              <w:left w:val="single" w:sz="4" w:space="0" w:color="000000"/>
              <w:bottom w:val="single" w:sz="4" w:space="0" w:color="000000"/>
              <w:right w:val="single" w:sz="4" w:space="0" w:color="000000"/>
            </w:tcBorders>
          </w:tcPr>
          <w:p w:rsidR="009955BB" w:rsidRPr="00072C43" w:rsidRDefault="009955BB" w:rsidP="00072C43">
            <w:pPr>
              <w:spacing w:line="0" w:lineRule="atLeast"/>
              <w:rPr>
                <w:sz w:val="18"/>
                <w:szCs w:val="18"/>
              </w:rPr>
            </w:pPr>
            <w:r w:rsidRPr="00072C43">
              <w:rPr>
                <w:sz w:val="18"/>
                <w:szCs w:val="18"/>
              </w:rPr>
              <w:t>1</w:t>
            </w:r>
          </w:p>
        </w:tc>
        <w:tc>
          <w:tcPr>
            <w:tcW w:w="4820" w:type="dxa"/>
            <w:tcBorders>
              <w:top w:val="single" w:sz="4" w:space="0" w:color="000000"/>
              <w:left w:val="single" w:sz="4" w:space="0" w:color="000000"/>
              <w:bottom w:val="single" w:sz="4" w:space="0" w:color="000000"/>
              <w:right w:val="single" w:sz="12" w:space="0" w:color="auto"/>
            </w:tcBorders>
          </w:tcPr>
          <w:p w:rsidR="009955BB" w:rsidRPr="00072C43" w:rsidRDefault="009955BB" w:rsidP="00072C43">
            <w:pPr>
              <w:spacing w:line="0" w:lineRule="atLeast"/>
              <w:rPr>
                <w:sz w:val="18"/>
                <w:szCs w:val="18"/>
              </w:rPr>
            </w:pPr>
            <w:r w:rsidRPr="00072C43">
              <w:rPr>
                <w:sz w:val="18"/>
                <w:szCs w:val="18"/>
              </w:rPr>
              <w:t xml:space="preserve">(0x) </w:t>
            </w:r>
            <w:r w:rsidR="00C67E78" w:rsidRPr="00072C43">
              <w:rPr>
                <w:rFonts w:hint="eastAsia"/>
                <w:sz w:val="18"/>
                <w:szCs w:val="18"/>
              </w:rPr>
              <w:t>B2</w:t>
            </w:r>
          </w:p>
        </w:tc>
      </w:tr>
      <w:tr w:rsidR="009955BB" w:rsidRPr="00072C43" w:rsidTr="00072C43">
        <w:tc>
          <w:tcPr>
            <w:tcW w:w="2410" w:type="dxa"/>
            <w:tcBorders>
              <w:top w:val="single" w:sz="4" w:space="0" w:color="000000"/>
              <w:left w:val="single" w:sz="12" w:space="0" w:color="auto"/>
              <w:bottom w:val="single" w:sz="4" w:space="0" w:color="000000"/>
              <w:right w:val="single" w:sz="4" w:space="0" w:color="000000"/>
            </w:tcBorders>
          </w:tcPr>
          <w:p w:rsidR="009955BB" w:rsidRPr="00072C43" w:rsidRDefault="009955BB" w:rsidP="00072C43">
            <w:pPr>
              <w:spacing w:line="0" w:lineRule="atLeast"/>
              <w:rPr>
                <w:sz w:val="18"/>
                <w:szCs w:val="18"/>
              </w:rPr>
            </w:pPr>
            <w:r w:rsidRPr="00072C43">
              <w:rPr>
                <w:sz w:val="18"/>
                <w:szCs w:val="18"/>
              </w:rPr>
              <w:t>Result Status</w:t>
            </w:r>
          </w:p>
        </w:tc>
        <w:tc>
          <w:tcPr>
            <w:tcW w:w="1275" w:type="dxa"/>
            <w:tcBorders>
              <w:top w:val="single" w:sz="4" w:space="0" w:color="000000"/>
              <w:left w:val="single" w:sz="4" w:space="0" w:color="000000"/>
              <w:bottom w:val="single" w:sz="4" w:space="0" w:color="000000"/>
              <w:right w:val="single" w:sz="4" w:space="0" w:color="000000"/>
            </w:tcBorders>
          </w:tcPr>
          <w:p w:rsidR="009955BB" w:rsidRPr="00072C43" w:rsidRDefault="009955BB" w:rsidP="00072C43">
            <w:pPr>
              <w:spacing w:line="0" w:lineRule="atLeast"/>
              <w:rPr>
                <w:sz w:val="18"/>
                <w:szCs w:val="18"/>
              </w:rPr>
            </w:pPr>
            <w:r w:rsidRPr="00072C43">
              <w:rPr>
                <w:sz w:val="18"/>
                <w:szCs w:val="18"/>
              </w:rPr>
              <w:t>1</w:t>
            </w:r>
          </w:p>
        </w:tc>
        <w:tc>
          <w:tcPr>
            <w:tcW w:w="4820" w:type="dxa"/>
            <w:tcBorders>
              <w:top w:val="single" w:sz="4" w:space="0" w:color="000000"/>
              <w:left w:val="single" w:sz="4" w:space="0" w:color="000000"/>
              <w:bottom w:val="single" w:sz="4" w:space="0" w:color="000000"/>
              <w:right w:val="single" w:sz="12" w:space="0" w:color="auto"/>
            </w:tcBorders>
          </w:tcPr>
          <w:p w:rsidR="009955BB" w:rsidRPr="00072C43" w:rsidRDefault="009955BB" w:rsidP="00072C43">
            <w:pPr>
              <w:spacing w:line="0" w:lineRule="atLeast"/>
              <w:rPr>
                <w:sz w:val="18"/>
                <w:szCs w:val="18"/>
              </w:rPr>
            </w:pPr>
            <w:r w:rsidRPr="00072C43">
              <w:rPr>
                <w:sz w:val="18"/>
                <w:szCs w:val="18"/>
              </w:rPr>
              <w:t>(0x) 00 (OK)</w:t>
            </w:r>
          </w:p>
        </w:tc>
      </w:tr>
      <w:tr w:rsidR="009955BB" w:rsidRPr="00072C43" w:rsidTr="00072C43">
        <w:tc>
          <w:tcPr>
            <w:tcW w:w="2410" w:type="dxa"/>
            <w:tcBorders>
              <w:top w:val="single" w:sz="4" w:space="0" w:color="000000"/>
              <w:left w:val="single" w:sz="12" w:space="0" w:color="auto"/>
              <w:bottom w:val="single" w:sz="4" w:space="0" w:color="000000"/>
              <w:right w:val="single" w:sz="4" w:space="0" w:color="000000"/>
            </w:tcBorders>
          </w:tcPr>
          <w:p w:rsidR="009955BB" w:rsidRPr="00072C43" w:rsidRDefault="009955BB" w:rsidP="00072C43">
            <w:pPr>
              <w:spacing w:line="0" w:lineRule="atLeast"/>
              <w:rPr>
                <w:sz w:val="18"/>
                <w:szCs w:val="18"/>
              </w:rPr>
            </w:pPr>
            <w:r w:rsidRPr="00072C43">
              <w:rPr>
                <w:sz w:val="18"/>
                <w:szCs w:val="18"/>
              </w:rPr>
              <w:t>PortNum</w:t>
            </w:r>
          </w:p>
        </w:tc>
        <w:tc>
          <w:tcPr>
            <w:tcW w:w="1275" w:type="dxa"/>
            <w:tcBorders>
              <w:top w:val="single" w:sz="4" w:space="0" w:color="000000"/>
              <w:left w:val="single" w:sz="4" w:space="0" w:color="000000"/>
              <w:bottom w:val="single" w:sz="4" w:space="0" w:color="000000"/>
              <w:right w:val="single" w:sz="4" w:space="0" w:color="000000"/>
            </w:tcBorders>
          </w:tcPr>
          <w:p w:rsidR="009955BB" w:rsidRPr="00072C43" w:rsidRDefault="009955BB" w:rsidP="00072C43">
            <w:pPr>
              <w:spacing w:line="0" w:lineRule="atLeast"/>
              <w:rPr>
                <w:sz w:val="18"/>
                <w:szCs w:val="18"/>
              </w:rPr>
            </w:pPr>
            <w:r w:rsidRPr="00072C43">
              <w:rPr>
                <w:sz w:val="18"/>
                <w:szCs w:val="18"/>
              </w:rPr>
              <w:t>1</w:t>
            </w:r>
          </w:p>
        </w:tc>
        <w:tc>
          <w:tcPr>
            <w:tcW w:w="4820" w:type="dxa"/>
            <w:tcBorders>
              <w:top w:val="single" w:sz="4" w:space="0" w:color="000000"/>
              <w:left w:val="single" w:sz="4" w:space="0" w:color="000000"/>
              <w:bottom w:val="single" w:sz="4" w:space="0" w:color="000000"/>
              <w:right w:val="single" w:sz="12" w:space="0" w:color="auto"/>
            </w:tcBorders>
          </w:tcPr>
          <w:p w:rsidR="009955BB" w:rsidRPr="00072C43" w:rsidRDefault="009955BB" w:rsidP="00072C43">
            <w:pPr>
              <w:spacing w:line="0" w:lineRule="atLeast"/>
              <w:rPr>
                <w:sz w:val="18"/>
                <w:szCs w:val="18"/>
              </w:rPr>
            </w:pPr>
            <w:r w:rsidRPr="00072C43">
              <w:rPr>
                <w:rFonts w:hint="eastAsia"/>
                <w:sz w:val="18"/>
                <w:szCs w:val="18"/>
              </w:rPr>
              <w:t>端口数量</w:t>
            </w:r>
          </w:p>
        </w:tc>
      </w:tr>
      <w:tr w:rsidR="009955BB" w:rsidRPr="00072C43" w:rsidTr="001D38BF">
        <w:trPr>
          <w:trHeight w:val="125"/>
        </w:trPr>
        <w:tc>
          <w:tcPr>
            <w:tcW w:w="2410" w:type="dxa"/>
            <w:tcBorders>
              <w:top w:val="single" w:sz="4" w:space="0" w:color="000000"/>
              <w:left w:val="single" w:sz="12" w:space="0" w:color="auto"/>
              <w:bottom w:val="single" w:sz="4" w:space="0" w:color="auto"/>
              <w:right w:val="single" w:sz="4" w:space="0" w:color="000000"/>
            </w:tcBorders>
          </w:tcPr>
          <w:p w:rsidR="009955BB" w:rsidRPr="00072C43" w:rsidRDefault="006E58D2" w:rsidP="00072C43">
            <w:pPr>
              <w:spacing w:line="0" w:lineRule="atLeast"/>
              <w:rPr>
                <w:sz w:val="18"/>
                <w:szCs w:val="18"/>
              </w:rPr>
            </w:pPr>
            <w:r w:rsidRPr="00072C43">
              <w:rPr>
                <w:rFonts w:hint="eastAsia"/>
                <w:sz w:val="18"/>
                <w:szCs w:val="18"/>
              </w:rPr>
              <w:t>OpCode</w:t>
            </w:r>
          </w:p>
        </w:tc>
        <w:tc>
          <w:tcPr>
            <w:tcW w:w="1275" w:type="dxa"/>
            <w:tcBorders>
              <w:top w:val="single" w:sz="4" w:space="0" w:color="000000"/>
              <w:left w:val="single" w:sz="4" w:space="0" w:color="000000"/>
              <w:bottom w:val="single" w:sz="4" w:space="0" w:color="auto"/>
              <w:right w:val="single" w:sz="4" w:space="0" w:color="000000"/>
            </w:tcBorders>
          </w:tcPr>
          <w:p w:rsidR="009955BB" w:rsidRPr="00072C43" w:rsidRDefault="009955BB" w:rsidP="00072C43">
            <w:pPr>
              <w:spacing w:line="0" w:lineRule="atLeast"/>
              <w:rPr>
                <w:sz w:val="18"/>
                <w:szCs w:val="18"/>
              </w:rPr>
            </w:pPr>
            <w:r w:rsidRPr="00072C43">
              <w:rPr>
                <w:rFonts w:hint="eastAsia"/>
                <w:sz w:val="18"/>
                <w:szCs w:val="18"/>
              </w:rPr>
              <w:t>1</w:t>
            </w:r>
          </w:p>
        </w:tc>
        <w:tc>
          <w:tcPr>
            <w:tcW w:w="4820" w:type="dxa"/>
            <w:tcBorders>
              <w:top w:val="single" w:sz="4" w:space="0" w:color="000000"/>
              <w:left w:val="single" w:sz="4" w:space="0" w:color="000000"/>
              <w:bottom w:val="single" w:sz="4" w:space="0" w:color="auto"/>
              <w:right w:val="single" w:sz="12" w:space="0" w:color="auto"/>
            </w:tcBorders>
          </w:tcPr>
          <w:p w:rsidR="009955BB" w:rsidRPr="00072C43" w:rsidRDefault="006E58D2" w:rsidP="00072C43">
            <w:pPr>
              <w:spacing w:line="0" w:lineRule="atLeast"/>
              <w:rPr>
                <w:sz w:val="18"/>
                <w:szCs w:val="18"/>
              </w:rPr>
            </w:pPr>
            <w:r w:rsidRPr="00072C43">
              <w:rPr>
                <w:rFonts w:hint="eastAsia"/>
                <w:sz w:val="18"/>
                <w:szCs w:val="18"/>
              </w:rPr>
              <w:t>操作码</w:t>
            </w:r>
          </w:p>
        </w:tc>
      </w:tr>
      <w:tr w:rsidR="009955BB" w:rsidRPr="00072C43" w:rsidTr="001D38BF">
        <w:trPr>
          <w:trHeight w:val="64"/>
        </w:trPr>
        <w:tc>
          <w:tcPr>
            <w:tcW w:w="2410" w:type="dxa"/>
            <w:tcBorders>
              <w:top w:val="single" w:sz="4" w:space="0" w:color="auto"/>
              <w:left w:val="single" w:sz="12" w:space="0" w:color="auto"/>
              <w:bottom w:val="single" w:sz="4" w:space="0" w:color="auto"/>
              <w:right w:val="single" w:sz="4" w:space="0" w:color="000000"/>
            </w:tcBorders>
          </w:tcPr>
          <w:p w:rsidR="009955BB" w:rsidRPr="00072C43" w:rsidRDefault="00F02FB8" w:rsidP="00072C43">
            <w:pPr>
              <w:spacing w:line="0" w:lineRule="atLeast"/>
              <w:rPr>
                <w:sz w:val="18"/>
                <w:szCs w:val="18"/>
              </w:rPr>
            </w:pPr>
            <w:r w:rsidRPr="00072C43">
              <w:rPr>
                <w:rFonts w:hint="eastAsia"/>
                <w:sz w:val="18"/>
                <w:szCs w:val="18"/>
              </w:rPr>
              <w:t>PortVec</w:t>
            </w:r>
          </w:p>
        </w:tc>
        <w:tc>
          <w:tcPr>
            <w:tcW w:w="1275" w:type="dxa"/>
            <w:tcBorders>
              <w:top w:val="single" w:sz="4" w:space="0" w:color="auto"/>
              <w:left w:val="single" w:sz="4" w:space="0" w:color="000000"/>
              <w:bottom w:val="single" w:sz="4" w:space="0" w:color="auto"/>
              <w:right w:val="single" w:sz="4" w:space="0" w:color="000000"/>
            </w:tcBorders>
          </w:tcPr>
          <w:p w:rsidR="009955BB" w:rsidRPr="00072C43" w:rsidRDefault="00F02FB8" w:rsidP="00072C43">
            <w:pPr>
              <w:spacing w:line="0" w:lineRule="atLeast"/>
              <w:rPr>
                <w:sz w:val="18"/>
                <w:szCs w:val="18"/>
              </w:rPr>
            </w:pPr>
            <w:r w:rsidRPr="00072C43">
              <w:rPr>
                <w:rFonts w:hint="eastAsia"/>
                <w:sz w:val="18"/>
                <w:szCs w:val="18"/>
              </w:rPr>
              <w:t>4</w:t>
            </w:r>
          </w:p>
        </w:tc>
        <w:tc>
          <w:tcPr>
            <w:tcW w:w="4820" w:type="dxa"/>
            <w:tcBorders>
              <w:top w:val="single" w:sz="4" w:space="0" w:color="auto"/>
              <w:left w:val="single" w:sz="4" w:space="0" w:color="000000"/>
              <w:bottom w:val="single" w:sz="4" w:space="0" w:color="auto"/>
              <w:right w:val="single" w:sz="12" w:space="0" w:color="auto"/>
            </w:tcBorders>
          </w:tcPr>
          <w:p w:rsidR="009955BB" w:rsidRPr="00072C43" w:rsidRDefault="00F02FB8" w:rsidP="00072C43">
            <w:pPr>
              <w:spacing w:line="0" w:lineRule="atLeast"/>
              <w:rPr>
                <w:sz w:val="18"/>
                <w:szCs w:val="18"/>
              </w:rPr>
            </w:pPr>
            <w:r w:rsidRPr="00072C43">
              <w:rPr>
                <w:rFonts w:hint="eastAsia"/>
                <w:sz w:val="18"/>
                <w:szCs w:val="18"/>
              </w:rPr>
              <w:t>统计端口掩码（向量）</w:t>
            </w:r>
          </w:p>
        </w:tc>
      </w:tr>
      <w:tr w:rsidR="009955BB" w:rsidRPr="00072C43" w:rsidTr="00072C43">
        <w:trPr>
          <w:trHeight w:val="157"/>
        </w:trPr>
        <w:tc>
          <w:tcPr>
            <w:tcW w:w="2410" w:type="dxa"/>
            <w:tcBorders>
              <w:top w:val="single" w:sz="4" w:space="0" w:color="auto"/>
              <w:left w:val="single" w:sz="12" w:space="0" w:color="auto"/>
              <w:bottom w:val="single" w:sz="12" w:space="0" w:color="auto"/>
              <w:right w:val="single" w:sz="4" w:space="0" w:color="000000"/>
            </w:tcBorders>
          </w:tcPr>
          <w:p w:rsidR="009955BB" w:rsidRPr="00072C43" w:rsidRDefault="009955BB" w:rsidP="00072C43">
            <w:pPr>
              <w:spacing w:line="0" w:lineRule="atLeast"/>
              <w:rPr>
                <w:sz w:val="18"/>
                <w:szCs w:val="18"/>
              </w:rPr>
            </w:pPr>
            <w:r w:rsidRPr="00072C43">
              <w:rPr>
                <w:sz w:val="18"/>
                <w:szCs w:val="18"/>
              </w:rPr>
              <w:t>Pad</w:t>
            </w:r>
          </w:p>
        </w:tc>
        <w:tc>
          <w:tcPr>
            <w:tcW w:w="1275" w:type="dxa"/>
            <w:tcBorders>
              <w:top w:val="single" w:sz="4" w:space="0" w:color="auto"/>
              <w:left w:val="single" w:sz="4" w:space="0" w:color="000000"/>
              <w:bottom w:val="single" w:sz="12" w:space="0" w:color="auto"/>
              <w:right w:val="single" w:sz="4" w:space="0" w:color="000000"/>
            </w:tcBorders>
          </w:tcPr>
          <w:p w:rsidR="009955BB" w:rsidRPr="00072C43" w:rsidRDefault="009955BB" w:rsidP="00072C43">
            <w:pPr>
              <w:spacing w:line="0" w:lineRule="atLeast"/>
              <w:rPr>
                <w:sz w:val="18"/>
                <w:szCs w:val="18"/>
              </w:rPr>
            </w:pPr>
            <w:r w:rsidRPr="00072C43">
              <w:rPr>
                <w:sz w:val="18"/>
                <w:szCs w:val="18"/>
              </w:rPr>
              <w:t>2</w:t>
            </w:r>
            <w:r w:rsidRPr="00072C43">
              <w:rPr>
                <w:rFonts w:hint="eastAsia"/>
                <w:sz w:val="18"/>
                <w:szCs w:val="18"/>
              </w:rPr>
              <w:t>4</w:t>
            </w:r>
          </w:p>
        </w:tc>
        <w:tc>
          <w:tcPr>
            <w:tcW w:w="4820" w:type="dxa"/>
            <w:tcBorders>
              <w:top w:val="single" w:sz="4" w:space="0" w:color="auto"/>
              <w:left w:val="single" w:sz="4" w:space="0" w:color="000000"/>
              <w:bottom w:val="single" w:sz="12" w:space="0" w:color="auto"/>
              <w:right w:val="single" w:sz="12" w:space="0" w:color="auto"/>
            </w:tcBorders>
          </w:tcPr>
          <w:p w:rsidR="009955BB" w:rsidRPr="00072C43" w:rsidRDefault="009955BB" w:rsidP="00072C43">
            <w:pPr>
              <w:spacing w:line="0" w:lineRule="atLeast"/>
              <w:rPr>
                <w:sz w:val="18"/>
                <w:szCs w:val="18"/>
              </w:rPr>
            </w:pPr>
            <w:r w:rsidRPr="00072C43">
              <w:rPr>
                <w:rFonts w:hint="eastAsia"/>
                <w:sz w:val="18"/>
                <w:szCs w:val="18"/>
              </w:rPr>
              <w:t>全</w:t>
            </w:r>
            <w:r w:rsidRPr="00072C43">
              <w:rPr>
                <w:sz w:val="18"/>
                <w:szCs w:val="18"/>
              </w:rPr>
              <w:t>0</w:t>
            </w:r>
          </w:p>
        </w:tc>
      </w:tr>
    </w:tbl>
    <w:p w:rsidR="009955BB" w:rsidRPr="00072C43" w:rsidRDefault="00F02FB8" w:rsidP="00072C43">
      <w:pPr>
        <w:spacing w:line="0" w:lineRule="atLeast"/>
        <w:ind w:left="420" w:firstLine="420"/>
        <w:rPr>
          <w:sz w:val="18"/>
          <w:szCs w:val="18"/>
        </w:rPr>
      </w:pPr>
      <w:r w:rsidRPr="00072C43">
        <w:rPr>
          <w:rFonts w:hint="eastAsia"/>
          <w:sz w:val="18"/>
          <w:szCs w:val="18"/>
        </w:rPr>
        <w:t>命令消息</w:t>
      </w:r>
      <w:r w:rsidR="009955BB" w:rsidRPr="00072C43">
        <w:rPr>
          <w:rFonts w:hint="eastAsia"/>
          <w:sz w:val="18"/>
          <w:szCs w:val="18"/>
        </w:rPr>
        <w:t>回应：</w:t>
      </w:r>
      <w:r w:rsidR="009955BB" w:rsidRPr="00072C43">
        <w:rPr>
          <w:rFonts w:hint="eastAsia"/>
          <w:sz w:val="18"/>
          <w:szCs w:val="18"/>
        </w:rPr>
        <w:t xml:space="preserve"> </w:t>
      </w:r>
    </w:p>
    <w:tbl>
      <w:tblPr>
        <w:tblW w:w="0" w:type="auto"/>
        <w:tblInd w:w="959"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tblPr>
      <w:tblGrid>
        <w:gridCol w:w="2410"/>
        <w:gridCol w:w="1275"/>
        <w:gridCol w:w="4820"/>
      </w:tblGrid>
      <w:tr w:rsidR="009955BB" w:rsidRPr="00072C43" w:rsidTr="00072C43">
        <w:tc>
          <w:tcPr>
            <w:tcW w:w="2410" w:type="dxa"/>
            <w:tcBorders>
              <w:top w:val="single" w:sz="12" w:space="0" w:color="auto"/>
              <w:left w:val="single" w:sz="12" w:space="0" w:color="auto"/>
              <w:bottom w:val="single" w:sz="4" w:space="0" w:color="000000"/>
              <w:right w:val="single" w:sz="4" w:space="0" w:color="000000"/>
            </w:tcBorders>
          </w:tcPr>
          <w:p w:rsidR="009955BB" w:rsidRPr="00072C43" w:rsidRDefault="009955BB" w:rsidP="00072C43">
            <w:pPr>
              <w:spacing w:line="0" w:lineRule="atLeast"/>
              <w:jc w:val="center"/>
              <w:rPr>
                <w:rFonts w:ascii="黑体" w:eastAsia="黑体"/>
                <w:sz w:val="18"/>
                <w:szCs w:val="18"/>
              </w:rPr>
            </w:pPr>
            <w:r w:rsidRPr="00072C43">
              <w:rPr>
                <w:rFonts w:ascii="黑体" w:eastAsia="黑体" w:hint="eastAsia"/>
                <w:sz w:val="18"/>
                <w:szCs w:val="18"/>
              </w:rPr>
              <w:t>值域</w:t>
            </w:r>
          </w:p>
        </w:tc>
        <w:tc>
          <w:tcPr>
            <w:tcW w:w="1275" w:type="dxa"/>
            <w:tcBorders>
              <w:top w:val="single" w:sz="12" w:space="0" w:color="auto"/>
              <w:left w:val="single" w:sz="4" w:space="0" w:color="000000"/>
              <w:bottom w:val="single" w:sz="4" w:space="0" w:color="000000"/>
              <w:right w:val="single" w:sz="4" w:space="0" w:color="000000"/>
            </w:tcBorders>
          </w:tcPr>
          <w:p w:rsidR="009955BB" w:rsidRPr="00072C43" w:rsidRDefault="009955BB" w:rsidP="00072C43">
            <w:pPr>
              <w:spacing w:line="0" w:lineRule="atLeast"/>
              <w:jc w:val="center"/>
              <w:rPr>
                <w:rFonts w:ascii="黑体" w:eastAsia="黑体"/>
                <w:sz w:val="18"/>
                <w:szCs w:val="18"/>
              </w:rPr>
            </w:pPr>
            <w:r w:rsidRPr="00072C43">
              <w:rPr>
                <w:rFonts w:ascii="黑体" w:eastAsia="黑体" w:hint="eastAsia"/>
                <w:sz w:val="18"/>
                <w:szCs w:val="18"/>
              </w:rPr>
              <w:t>字节</w:t>
            </w:r>
          </w:p>
        </w:tc>
        <w:tc>
          <w:tcPr>
            <w:tcW w:w="4820" w:type="dxa"/>
            <w:tcBorders>
              <w:top w:val="single" w:sz="12" w:space="0" w:color="auto"/>
              <w:left w:val="single" w:sz="4" w:space="0" w:color="000000"/>
              <w:bottom w:val="single" w:sz="4" w:space="0" w:color="000000"/>
              <w:right w:val="single" w:sz="12" w:space="0" w:color="auto"/>
            </w:tcBorders>
          </w:tcPr>
          <w:p w:rsidR="009955BB" w:rsidRPr="00072C43" w:rsidRDefault="009955BB" w:rsidP="00072C43">
            <w:pPr>
              <w:spacing w:line="0" w:lineRule="atLeast"/>
              <w:jc w:val="center"/>
              <w:rPr>
                <w:rFonts w:ascii="黑体" w:eastAsia="黑体"/>
                <w:sz w:val="18"/>
                <w:szCs w:val="18"/>
              </w:rPr>
            </w:pPr>
            <w:r w:rsidRPr="00072C43">
              <w:rPr>
                <w:rFonts w:ascii="黑体" w:eastAsia="黑体" w:hint="eastAsia"/>
                <w:sz w:val="18"/>
                <w:szCs w:val="18"/>
              </w:rPr>
              <w:t>分配值</w:t>
            </w:r>
          </w:p>
        </w:tc>
      </w:tr>
      <w:tr w:rsidR="009955BB" w:rsidRPr="00072C43" w:rsidTr="00072C43">
        <w:tc>
          <w:tcPr>
            <w:tcW w:w="8505" w:type="dxa"/>
            <w:gridSpan w:val="3"/>
            <w:tcBorders>
              <w:top w:val="single" w:sz="4" w:space="0" w:color="000000"/>
              <w:left w:val="single" w:sz="12" w:space="0" w:color="auto"/>
              <w:bottom w:val="single" w:sz="4" w:space="0" w:color="000000"/>
              <w:right w:val="single" w:sz="12" w:space="0" w:color="auto"/>
            </w:tcBorders>
          </w:tcPr>
          <w:p w:rsidR="009955BB" w:rsidRPr="00072C43" w:rsidRDefault="009955BB" w:rsidP="00072C43">
            <w:pPr>
              <w:spacing w:line="0" w:lineRule="atLeast"/>
              <w:jc w:val="left"/>
              <w:rPr>
                <w:rFonts w:ascii="黑体" w:eastAsia="黑体"/>
                <w:sz w:val="18"/>
                <w:szCs w:val="18"/>
              </w:rPr>
            </w:pPr>
            <w:r w:rsidRPr="00072C43">
              <w:rPr>
                <w:rFonts w:hint="eastAsia"/>
                <w:sz w:val="18"/>
                <w:szCs w:val="18"/>
              </w:rPr>
              <w:t>与</w:t>
            </w:r>
            <w:r w:rsidRPr="00072C43">
              <w:rPr>
                <w:sz w:val="18"/>
                <w:szCs w:val="18"/>
              </w:rPr>
              <w:t>GET</w:t>
            </w:r>
            <w:r w:rsidRPr="00072C43">
              <w:rPr>
                <w:rFonts w:hint="eastAsia"/>
                <w:sz w:val="18"/>
                <w:szCs w:val="18"/>
              </w:rPr>
              <w:t>消息一般格式相同</w:t>
            </w:r>
          </w:p>
        </w:tc>
      </w:tr>
      <w:tr w:rsidR="009955BB" w:rsidRPr="00072C43" w:rsidTr="00072C43">
        <w:tc>
          <w:tcPr>
            <w:tcW w:w="2410" w:type="dxa"/>
            <w:tcBorders>
              <w:top w:val="single" w:sz="4" w:space="0" w:color="000000"/>
              <w:left w:val="single" w:sz="12" w:space="0" w:color="auto"/>
              <w:bottom w:val="single" w:sz="4" w:space="0" w:color="000000"/>
              <w:right w:val="single" w:sz="4" w:space="0" w:color="000000"/>
            </w:tcBorders>
          </w:tcPr>
          <w:p w:rsidR="009955BB" w:rsidRPr="00072C43" w:rsidRDefault="009955BB" w:rsidP="00072C43">
            <w:pPr>
              <w:spacing w:line="0" w:lineRule="atLeast"/>
              <w:rPr>
                <w:sz w:val="18"/>
                <w:szCs w:val="18"/>
              </w:rPr>
            </w:pPr>
            <w:r w:rsidRPr="00072C43">
              <w:rPr>
                <w:sz w:val="18"/>
                <w:szCs w:val="18"/>
              </w:rPr>
              <w:t>Get Code</w:t>
            </w:r>
          </w:p>
        </w:tc>
        <w:tc>
          <w:tcPr>
            <w:tcW w:w="1275" w:type="dxa"/>
            <w:tcBorders>
              <w:top w:val="single" w:sz="4" w:space="0" w:color="000000"/>
              <w:left w:val="single" w:sz="4" w:space="0" w:color="000000"/>
              <w:bottom w:val="single" w:sz="4" w:space="0" w:color="000000"/>
              <w:right w:val="single" w:sz="4" w:space="0" w:color="000000"/>
            </w:tcBorders>
          </w:tcPr>
          <w:p w:rsidR="009955BB" w:rsidRPr="00072C43" w:rsidRDefault="009955BB" w:rsidP="00072C43">
            <w:pPr>
              <w:spacing w:line="0" w:lineRule="atLeast"/>
              <w:rPr>
                <w:sz w:val="18"/>
                <w:szCs w:val="18"/>
              </w:rPr>
            </w:pPr>
            <w:r w:rsidRPr="00072C43">
              <w:rPr>
                <w:sz w:val="18"/>
                <w:szCs w:val="18"/>
              </w:rPr>
              <w:t>1</w:t>
            </w:r>
          </w:p>
        </w:tc>
        <w:tc>
          <w:tcPr>
            <w:tcW w:w="4820" w:type="dxa"/>
            <w:tcBorders>
              <w:top w:val="single" w:sz="4" w:space="0" w:color="000000"/>
              <w:left w:val="single" w:sz="4" w:space="0" w:color="000000"/>
              <w:bottom w:val="single" w:sz="4" w:space="0" w:color="000000"/>
              <w:right w:val="single" w:sz="12" w:space="0" w:color="auto"/>
            </w:tcBorders>
          </w:tcPr>
          <w:p w:rsidR="009955BB" w:rsidRPr="00072C43" w:rsidRDefault="009955BB" w:rsidP="00072C43">
            <w:pPr>
              <w:spacing w:line="0" w:lineRule="atLeast"/>
              <w:rPr>
                <w:sz w:val="18"/>
                <w:szCs w:val="18"/>
              </w:rPr>
            </w:pPr>
            <w:r w:rsidRPr="00072C43">
              <w:rPr>
                <w:sz w:val="18"/>
                <w:szCs w:val="18"/>
              </w:rPr>
              <w:t xml:space="preserve">(0x) </w:t>
            </w:r>
            <w:r w:rsidR="00C67E78" w:rsidRPr="00072C43">
              <w:rPr>
                <w:rFonts w:hint="eastAsia"/>
                <w:sz w:val="18"/>
                <w:szCs w:val="18"/>
              </w:rPr>
              <w:t>B2</w:t>
            </w:r>
          </w:p>
        </w:tc>
      </w:tr>
      <w:tr w:rsidR="009955BB" w:rsidRPr="00072C43" w:rsidTr="00072C43">
        <w:tc>
          <w:tcPr>
            <w:tcW w:w="2410" w:type="dxa"/>
            <w:tcBorders>
              <w:top w:val="single" w:sz="4" w:space="0" w:color="000000"/>
              <w:left w:val="single" w:sz="12" w:space="0" w:color="auto"/>
              <w:bottom w:val="single" w:sz="4" w:space="0" w:color="000000"/>
              <w:right w:val="single" w:sz="4" w:space="0" w:color="000000"/>
            </w:tcBorders>
          </w:tcPr>
          <w:p w:rsidR="009955BB" w:rsidRPr="00072C43" w:rsidRDefault="009955BB" w:rsidP="00072C43">
            <w:pPr>
              <w:spacing w:line="0" w:lineRule="atLeast"/>
              <w:rPr>
                <w:sz w:val="18"/>
                <w:szCs w:val="18"/>
              </w:rPr>
            </w:pPr>
            <w:r w:rsidRPr="00072C43">
              <w:rPr>
                <w:sz w:val="18"/>
                <w:szCs w:val="18"/>
              </w:rPr>
              <w:t>Result Status</w:t>
            </w:r>
          </w:p>
        </w:tc>
        <w:tc>
          <w:tcPr>
            <w:tcW w:w="1275" w:type="dxa"/>
            <w:tcBorders>
              <w:top w:val="single" w:sz="4" w:space="0" w:color="000000"/>
              <w:left w:val="single" w:sz="4" w:space="0" w:color="000000"/>
              <w:bottom w:val="single" w:sz="4" w:space="0" w:color="000000"/>
              <w:right w:val="single" w:sz="4" w:space="0" w:color="000000"/>
            </w:tcBorders>
          </w:tcPr>
          <w:p w:rsidR="009955BB" w:rsidRPr="00072C43" w:rsidRDefault="009955BB" w:rsidP="00072C43">
            <w:pPr>
              <w:spacing w:line="0" w:lineRule="atLeast"/>
              <w:rPr>
                <w:sz w:val="18"/>
                <w:szCs w:val="18"/>
              </w:rPr>
            </w:pPr>
            <w:r w:rsidRPr="00072C43">
              <w:rPr>
                <w:sz w:val="18"/>
                <w:szCs w:val="18"/>
              </w:rPr>
              <w:t>1</w:t>
            </w:r>
          </w:p>
        </w:tc>
        <w:tc>
          <w:tcPr>
            <w:tcW w:w="4820" w:type="dxa"/>
            <w:tcBorders>
              <w:top w:val="single" w:sz="4" w:space="0" w:color="000000"/>
              <w:left w:val="single" w:sz="4" w:space="0" w:color="000000"/>
              <w:bottom w:val="single" w:sz="4" w:space="0" w:color="000000"/>
              <w:right w:val="single" w:sz="12" w:space="0" w:color="auto"/>
            </w:tcBorders>
          </w:tcPr>
          <w:p w:rsidR="009955BB" w:rsidRPr="00072C43" w:rsidRDefault="009955BB" w:rsidP="00072C43">
            <w:pPr>
              <w:spacing w:line="0" w:lineRule="atLeast"/>
              <w:rPr>
                <w:sz w:val="18"/>
                <w:szCs w:val="18"/>
              </w:rPr>
            </w:pPr>
            <w:r w:rsidRPr="00072C43">
              <w:rPr>
                <w:sz w:val="18"/>
                <w:szCs w:val="18"/>
              </w:rPr>
              <w:t>(0x) 00 (OK)</w:t>
            </w:r>
          </w:p>
        </w:tc>
      </w:tr>
      <w:tr w:rsidR="009955BB" w:rsidRPr="00072C43" w:rsidTr="00072C43">
        <w:tc>
          <w:tcPr>
            <w:tcW w:w="2410" w:type="dxa"/>
            <w:tcBorders>
              <w:top w:val="single" w:sz="4" w:space="0" w:color="000000"/>
              <w:left w:val="single" w:sz="12" w:space="0" w:color="auto"/>
              <w:bottom w:val="single" w:sz="4" w:space="0" w:color="000000"/>
              <w:right w:val="single" w:sz="4" w:space="0" w:color="000000"/>
            </w:tcBorders>
          </w:tcPr>
          <w:p w:rsidR="009955BB" w:rsidRPr="00072C43" w:rsidRDefault="009955BB" w:rsidP="00072C43">
            <w:pPr>
              <w:spacing w:line="0" w:lineRule="atLeast"/>
              <w:rPr>
                <w:sz w:val="18"/>
                <w:szCs w:val="18"/>
              </w:rPr>
            </w:pPr>
            <w:r w:rsidRPr="00072C43">
              <w:rPr>
                <w:sz w:val="18"/>
                <w:szCs w:val="18"/>
              </w:rPr>
              <w:t>PortNum</w:t>
            </w:r>
          </w:p>
        </w:tc>
        <w:tc>
          <w:tcPr>
            <w:tcW w:w="1275" w:type="dxa"/>
            <w:tcBorders>
              <w:top w:val="single" w:sz="4" w:space="0" w:color="000000"/>
              <w:left w:val="single" w:sz="4" w:space="0" w:color="000000"/>
              <w:bottom w:val="single" w:sz="4" w:space="0" w:color="000000"/>
              <w:right w:val="single" w:sz="4" w:space="0" w:color="000000"/>
            </w:tcBorders>
          </w:tcPr>
          <w:p w:rsidR="009955BB" w:rsidRPr="00072C43" w:rsidRDefault="009955BB" w:rsidP="00072C43">
            <w:pPr>
              <w:spacing w:line="0" w:lineRule="atLeast"/>
              <w:rPr>
                <w:sz w:val="18"/>
                <w:szCs w:val="18"/>
              </w:rPr>
            </w:pPr>
            <w:r w:rsidRPr="00072C43">
              <w:rPr>
                <w:sz w:val="18"/>
                <w:szCs w:val="18"/>
              </w:rPr>
              <w:t>1</w:t>
            </w:r>
          </w:p>
        </w:tc>
        <w:tc>
          <w:tcPr>
            <w:tcW w:w="4820" w:type="dxa"/>
            <w:tcBorders>
              <w:top w:val="single" w:sz="4" w:space="0" w:color="000000"/>
              <w:left w:val="single" w:sz="4" w:space="0" w:color="000000"/>
              <w:bottom w:val="single" w:sz="4" w:space="0" w:color="000000"/>
              <w:right w:val="single" w:sz="12" w:space="0" w:color="auto"/>
            </w:tcBorders>
          </w:tcPr>
          <w:p w:rsidR="009955BB" w:rsidRPr="00072C43" w:rsidRDefault="009955BB" w:rsidP="00072C43">
            <w:pPr>
              <w:spacing w:line="0" w:lineRule="atLeast"/>
              <w:rPr>
                <w:sz w:val="18"/>
                <w:szCs w:val="18"/>
              </w:rPr>
            </w:pPr>
            <w:r w:rsidRPr="00072C43">
              <w:rPr>
                <w:rFonts w:hint="eastAsia"/>
                <w:sz w:val="18"/>
                <w:szCs w:val="18"/>
              </w:rPr>
              <w:t>端口数量</w:t>
            </w:r>
          </w:p>
        </w:tc>
      </w:tr>
      <w:tr w:rsidR="009955BB" w:rsidRPr="00072C43" w:rsidTr="001D38BF">
        <w:trPr>
          <w:trHeight w:val="64"/>
        </w:trPr>
        <w:tc>
          <w:tcPr>
            <w:tcW w:w="2410" w:type="dxa"/>
            <w:tcBorders>
              <w:top w:val="single" w:sz="4" w:space="0" w:color="000000"/>
              <w:left w:val="single" w:sz="12" w:space="0" w:color="auto"/>
              <w:bottom w:val="single" w:sz="4" w:space="0" w:color="auto"/>
              <w:right w:val="single" w:sz="4" w:space="0" w:color="000000"/>
            </w:tcBorders>
          </w:tcPr>
          <w:p w:rsidR="009955BB" w:rsidRPr="00072C43" w:rsidRDefault="003468DF" w:rsidP="00072C43">
            <w:pPr>
              <w:spacing w:line="0" w:lineRule="atLeast"/>
              <w:rPr>
                <w:sz w:val="18"/>
                <w:szCs w:val="18"/>
              </w:rPr>
            </w:pPr>
            <w:r w:rsidRPr="00072C43">
              <w:rPr>
                <w:rFonts w:hint="eastAsia"/>
                <w:sz w:val="18"/>
                <w:szCs w:val="18"/>
              </w:rPr>
              <w:t>OpCode</w:t>
            </w:r>
          </w:p>
        </w:tc>
        <w:tc>
          <w:tcPr>
            <w:tcW w:w="1275" w:type="dxa"/>
            <w:tcBorders>
              <w:top w:val="single" w:sz="4" w:space="0" w:color="000000"/>
              <w:left w:val="single" w:sz="4" w:space="0" w:color="000000"/>
              <w:bottom w:val="single" w:sz="4" w:space="0" w:color="auto"/>
              <w:right w:val="single" w:sz="4" w:space="0" w:color="000000"/>
            </w:tcBorders>
          </w:tcPr>
          <w:p w:rsidR="009955BB" w:rsidRPr="00072C43" w:rsidRDefault="009955BB" w:rsidP="00072C43">
            <w:pPr>
              <w:spacing w:line="0" w:lineRule="atLeast"/>
              <w:rPr>
                <w:sz w:val="18"/>
                <w:szCs w:val="18"/>
              </w:rPr>
            </w:pPr>
            <w:r w:rsidRPr="00072C43">
              <w:rPr>
                <w:rFonts w:hint="eastAsia"/>
                <w:sz w:val="18"/>
                <w:szCs w:val="18"/>
              </w:rPr>
              <w:t>1</w:t>
            </w:r>
          </w:p>
        </w:tc>
        <w:tc>
          <w:tcPr>
            <w:tcW w:w="4820" w:type="dxa"/>
            <w:tcBorders>
              <w:top w:val="single" w:sz="4" w:space="0" w:color="000000"/>
              <w:left w:val="single" w:sz="4" w:space="0" w:color="000000"/>
              <w:bottom w:val="single" w:sz="4" w:space="0" w:color="auto"/>
              <w:right w:val="single" w:sz="12" w:space="0" w:color="auto"/>
            </w:tcBorders>
          </w:tcPr>
          <w:p w:rsidR="009955BB" w:rsidRPr="00072C43" w:rsidRDefault="003468DF" w:rsidP="00072C43">
            <w:pPr>
              <w:spacing w:line="0" w:lineRule="atLeast"/>
              <w:rPr>
                <w:sz w:val="18"/>
                <w:szCs w:val="18"/>
              </w:rPr>
            </w:pPr>
            <w:r w:rsidRPr="00072C43">
              <w:rPr>
                <w:rFonts w:hint="eastAsia"/>
                <w:sz w:val="18"/>
                <w:szCs w:val="18"/>
              </w:rPr>
              <w:t>所回应的操作码</w:t>
            </w:r>
          </w:p>
        </w:tc>
      </w:tr>
      <w:tr w:rsidR="003468DF" w:rsidRPr="00072C43" w:rsidTr="001D38BF">
        <w:trPr>
          <w:trHeight w:val="64"/>
        </w:trPr>
        <w:tc>
          <w:tcPr>
            <w:tcW w:w="2410" w:type="dxa"/>
            <w:tcBorders>
              <w:top w:val="single" w:sz="4" w:space="0" w:color="auto"/>
              <w:left w:val="single" w:sz="12" w:space="0" w:color="auto"/>
              <w:bottom w:val="single" w:sz="4" w:space="0" w:color="auto"/>
              <w:right w:val="single" w:sz="4" w:space="0" w:color="000000"/>
            </w:tcBorders>
          </w:tcPr>
          <w:p w:rsidR="003468DF" w:rsidRPr="00072C43" w:rsidRDefault="003468DF" w:rsidP="00072C43">
            <w:pPr>
              <w:spacing w:line="0" w:lineRule="atLeast"/>
              <w:rPr>
                <w:sz w:val="18"/>
                <w:szCs w:val="18"/>
              </w:rPr>
            </w:pPr>
            <w:r w:rsidRPr="00072C43">
              <w:rPr>
                <w:rFonts w:hint="eastAsia"/>
                <w:sz w:val="18"/>
                <w:szCs w:val="18"/>
              </w:rPr>
              <w:t>PortVec</w:t>
            </w:r>
          </w:p>
        </w:tc>
        <w:tc>
          <w:tcPr>
            <w:tcW w:w="1275" w:type="dxa"/>
            <w:tcBorders>
              <w:top w:val="single" w:sz="4" w:space="0" w:color="auto"/>
              <w:left w:val="single" w:sz="4" w:space="0" w:color="000000"/>
              <w:bottom w:val="single" w:sz="4" w:space="0" w:color="auto"/>
              <w:right w:val="single" w:sz="4" w:space="0" w:color="000000"/>
            </w:tcBorders>
          </w:tcPr>
          <w:p w:rsidR="003468DF" w:rsidRPr="00072C43" w:rsidRDefault="003468DF" w:rsidP="00072C43">
            <w:pPr>
              <w:spacing w:line="0" w:lineRule="atLeast"/>
              <w:rPr>
                <w:sz w:val="18"/>
                <w:szCs w:val="18"/>
              </w:rPr>
            </w:pPr>
            <w:r w:rsidRPr="00072C43">
              <w:rPr>
                <w:rFonts w:hint="eastAsia"/>
                <w:sz w:val="18"/>
                <w:szCs w:val="18"/>
              </w:rPr>
              <w:t>4</w:t>
            </w:r>
          </w:p>
        </w:tc>
        <w:tc>
          <w:tcPr>
            <w:tcW w:w="4820" w:type="dxa"/>
            <w:tcBorders>
              <w:top w:val="single" w:sz="4" w:space="0" w:color="auto"/>
              <w:left w:val="single" w:sz="4" w:space="0" w:color="000000"/>
              <w:bottom w:val="single" w:sz="4" w:space="0" w:color="auto"/>
              <w:right w:val="single" w:sz="12" w:space="0" w:color="auto"/>
            </w:tcBorders>
          </w:tcPr>
          <w:p w:rsidR="003468DF" w:rsidRPr="00072C43" w:rsidRDefault="003468DF" w:rsidP="00072C43">
            <w:pPr>
              <w:spacing w:line="0" w:lineRule="atLeast"/>
              <w:rPr>
                <w:sz w:val="18"/>
                <w:szCs w:val="18"/>
              </w:rPr>
            </w:pPr>
            <w:r w:rsidRPr="00072C43">
              <w:rPr>
                <w:rFonts w:hint="eastAsia"/>
                <w:sz w:val="18"/>
                <w:szCs w:val="18"/>
              </w:rPr>
              <w:t>统计端口掩码（向量）</w:t>
            </w:r>
          </w:p>
        </w:tc>
      </w:tr>
      <w:tr w:rsidR="009955BB" w:rsidRPr="00072C43" w:rsidTr="00072C43">
        <w:trPr>
          <w:trHeight w:val="157"/>
        </w:trPr>
        <w:tc>
          <w:tcPr>
            <w:tcW w:w="2410" w:type="dxa"/>
            <w:tcBorders>
              <w:top w:val="single" w:sz="4" w:space="0" w:color="auto"/>
              <w:left w:val="single" w:sz="12" w:space="0" w:color="auto"/>
              <w:bottom w:val="single" w:sz="12" w:space="0" w:color="auto"/>
              <w:right w:val="single" w:sz="4" w:space="0" w:color="000000"/>
            </w:tcBorders>
          </w:tcPr>
          <w:p w:rsidR="009955BB" w:rsidRPr="00072C43" w:rsidRDefault="009955BB" w:rsidP="00072C43">
            <w:pPr>
              <w:spacing w:line="0" w:lineRule="atLeast"/>
              <w:rPr>
                <w:sz w:val="18"/>
                <w:szCs w:val="18"/>
              </w:rPr>
            </w:pPr>
            <w:r w:rsidRPr="00072C43">
              <w:rPr>
                <w:rFonts w:hint="eastAsia"/>
                <w:sz w:val="18"/>
                <w:szCs w:val="18"/>
              </w:rPr>
              <w:t>StatsCounter</w:t>
            </w:r>
          </w:p>
        </w:tc>
        <w:tc>
          <w:tcPr>
            <w:tcW w:w="1275" w:type="dxa"/>
            <w:tcBorders>
              <w:top w:val="single" w:sz="4" w:space="0" w:color="auto"/>
              <w:left w:val="single" w:sz="4" w:space="0" w:color="000000"/>
              <w:bottom w:val="single" w:sz="12" w:space="0" w:color="auto"/>
              <w:right w:val="single" w:sz="4" w:space="0" w:color="000000"/>
            </w:tcBorders>
          </w:tcPr>
          <w:p w:rsidR="009955BB" w:rsidRPr="00072C43" w:rsidRDefault="001620CE" w:rsidP="00072C43">
            <w:pPr>
              <w:spacing w:line="0" w:lineRule="atLeast"/>
              <w:rPr>
                <w:sz w:val="18"/>
                <w:szCs w:val="18"/>
              </w:rPr>
            </w:pPr>
            <w:r w:rsidRPr="00072C43">
              <w:rPr>
                <w:rFonts w:hint="eastAsia"/>
                <w:sz w:val="18"/>
                <w:szCs w:val="18"/>
              </w:rPr>
              <w:t>16*</w:t>
            </w:r>
            <w:r w:rsidR="00C67E78" w:rsidRPr="00072C43">
              <w:rPr>
                <w:rFonts w:hint="eastAsia"/>
                <w:sz w:val="18"/>
                <w:szCs w:val="18"/>
              </w:rPr>
              <w:t>4</w:t>
            </w:r>
          </w:p>
        </w:tc>
        <w:tc>
          <w:tcPr>
            <w:tcW w:w="4820" w:type="dxa"/>
            <w:tcBorders>
              <w:top w:val="single" w:sz="4" w:space="0" w:color="auto"/>
              <w:left w:val="single" w:sz="4" w:space="0" w:color="000000"/>
              <w:bottom w:val="single" w:sz="12" w:space="0" w:color="auto"/>
              <w:right w:val="single" w:sz="12" w:space="0" w:color="auto"/>
            </w:tcBorders>
          </w:tcPr>
          <w:p w:rsidR="009955BB" w:rsidRPr="00072C43" w:rsidRDefault="009955BB" w:rsidP="00072C43">
            <w:pPr>
              <w:spacing w:line="0" w:lineRule="atLeast"/>
              <w:rPr>
                <w:sz w:val="18"/>
                <w:szCs w:val="18"/>
              </w:rPr>
            </w:pPr>
            <w:r w:rsidRPr="00072C43">
              <w:rPr>
                <w:rFonts w:hint="eastAsia"/>
                <w:sz w:val="18"/>
                <w:szCs w:val="18"/>
              </w:rPr>
              <w:t>端口统计信息</w:t>
            </w:r>
          </w:p>
        </w:tc>
      </w:tr>
      <w:bookmarkEnd w:id="9"/>
      <w:bookmarkEnd w:id="10"/>
    </w:tbl>
    <w:p w:rsidR="00E0549F" w:rsidRDefault="00E0549F" w:rsidP="005F3F74"/>
    <w:p w:rsidR="001D38BF" w:rsidRDefault="001D38BF" w:rsidP="005F3F74"/>
    <w:p w:rsidR="001D38BF" w:rsidRDefault="001D38BF" w:rsidP="005F3F74"/>
    <w:p w:rsidR="001D38BF" w:rsidRDefault="001D38BF" w:rsidP="005F3F74"/>
    <w:p w:rsidR="00072C43" w:rsidRDefault="00072C43" w:rsidP="005F3F74"/>
    <w:p w:rsidR="00EB5A07" w:rsidRDefault="00685DAC" w:rsidP="00420F67">
      <w:pPr>
        <w:pStyle w:val="3"/>
      </w:pPr>
      <w:bookmarkStart w:id="24" w:name="_Toc422321430"/>
      <w:r>
        <w:rPr>
          <w:rFonts w:hint="eastAsia"/>
        </w:rPr>
        <w:lastRenderedPageBreak/>
        <w:t>告警</w:t>
      </w:r>
      <w:r w:rsidR="00420F67">
        <w:rPr>
          <w:rFonts w:hint="eastAsia"/>
        </w:rPr>
        <w:t>配置优化</w:t>
      </w:r>
      <w:bookmarkEnd w:id="24"/>
    </w:p>
    <w:p w:rsidR="000970F8" w:rsidRPr="00C937B6" w:rsidRDefault="000970F8" w:rsidP="00C937B6">
      <w:pPr>
        <w:pStyle w:val="af8"/>
        <w:numPr>
          <w:ilvl w:val="0"/>
          <w:numId w:val="38"/>
        </w:numPr>
        <w:ind w:firstLineChars="0"/>
        <w:rPr>
          <w:sz w:val="18"/>
          <w:szCs w:val="18"/>
        </w:rPr>
      </w:pPr>
      <w:r w:rsidRPr="00C937B6">
        <w:rPr>
          <w:rFonts w:hint="eastAsia"/>
          <w:sz w:val="18"/>
          <w:szCs w:val="18"/>
        </w:rPr>
        <w:t>界面参考设计</w:t>
      </w:r>
    </w:p>
    <w:p w:rsidR="00D3065C" w:rsidRPr="001D38BF" w:rsidRDefault="00D3065C" w:rsidP="001D38BF">
      <w:pPr>
        <w:ind w:left="420"/>
        <w:rPr>
          <w:sz w:val="18"/>
          <w:szCs w:val="18"/>
        </w:rPr>
      </w:pPr>
      <w:r w:rsidRPr="001D38BF">
        <w:rPr>
          <w:rFonts w:hint="eastAsia"/>
          <w:sz w:val="18"/>
          <w:szCs w:val="18"/>
        </w:rPr>
        <w:t>原告警配置界面包含告警配置和继电器报警配置，其实这两个属性页的</w:t>
      </w:r>
      <w:r w:rsidRPr="001D38BF">
        <w:rPr>
          <w:rFonts w:hint="eastAsia"/>
          <w:sz w:val="18"/>
          <w:szCs w:val="18"/>
        </w:rPr>
        <w:t>GetCode</w:t>
      </w:r>
      <w:r w:rsidRPr="001D38BF">
        <w:rPr>
          <w:rFonts w:hint="eastAsia"/>
          <w:sz w:val="18"/>
          <w:szCs w:val="18"/>
        </w:rPr>
        <w:t>都为</w:t>
      </w:r>
      <w:r w:rsidRPr="001D38BF">
        <w:rPr>
          <w:rFonts w:hint="eastAsia"/>
          <w:sz w:val="18"/>
          <w:szCs w:val="18"/>
        </w:rPr>
        <w:t>0xa0</w:t>
      </w:r>
      <w:r w:rsidRPr="001D38BF">
        <w:rPr>
          <w:rFonts w:hint="eastAsia"/>
          <w:sz w:val="18"/>
          <w:szCs w:val="18"/>
        </w:rPr>
        <w:t>，为此，我们的优化工作要把</w:t>
      </w:r>
      <w:r w:rsidR="00031A6F" w:rsidRPr="001D38BF">
        <w:rPr>
          <w:rFonts w:hint="eastAsia"/>
          <w:sz w:val="18"/>
          <w:szCs w:val="18"/>
        </w:rPr>
        <w:t>它统一</w:t>
      </w:r>
      <w:r w:rsidRPr="001D38BF">
        <w:rPr>
          <w:rFonts w:hint="eastAsia"/>
          <w:sz w:val="18"/>
          <w:szCs w:val="18"/>
        </w:rPr>
        <w:t>到一个界面上：</w:t>
      </w:r>
    </w:p>
    <w:p w:rsidR="0074730F" w:rsidRDefault="0074730F" w:rsidP="0074730F">
      <w:pPr>
        <w:ind w:firstLine="420"/>
      </w:pPr>
    </w:p>
    <w:p w:rsidR="00D02ED6" w:rsidRDefault="00D02ED6" w:rsidP="0074730F">
      <w:pPr>
        <w:ind w:firstLine="420"/>
      </w:pPr>
      <w:r>
        <w:rPr>
          <w:rFonts w:hint="eastAsia"/>
        </w:rPr>
        <w:t>本地告警界面：</w:t>
      </w:r>
    </w:p>
    <w:p w:rsidR="00B57801" w:rsidRDefault="00E628D3" w:rsidP="00B57801">
      <w:pPr>
        <w:ind w:left="2100"/>
      </w:pPr>
      <w:r>
        <w:rPr>
          <w:noProof/>
        </w:rPr>
        <w:drawing>
          <wp:inline distT="0" distB="0" distL="0" distR="0">
            <wp:extent cx="2672391" cy="2294668"/>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2669721" cy="2292375"/>
                    </a:xfrm>
                    <a:prstGeom prst="rect">
                      <a:avLst/>
                    </a:prstGeom>
                    <a:noFill/>
                    <a:ln w="9525">
                      <a:noFill/>
                      <a:miter lim="800000"/>
                      <a:headEnd/>
                      <a:tailEnd/>
                    </a:ln>
                  </pic:spPr>
                </pic:pic>
              </a:graphicData>
            </a:graphic>
          </wp:inline>
        </w:drawing>
      </w:r>
    </w:p>
    <w:p w:rsidR="00D02ED6" w:rsidRDefault="00D02ED6" w:rsidP="0074730F">
      <w:pPr>
        <w:ind w:firstLine="420"/>
      </w:pPr>
      <w:r>
        <w:rPr>
          <w:rFonts w:hint="eastAsia"/>
        </w:rPr>
        <w:t>开关量输入报警界面：</w:t>
      </w:r>
    </w:p>
    <w:p w:rsidR="00B57801" w:rsidRDefault="00E628D3" w:rsidP="00B57801">
      <w:pPr>
        <w:ind w:left="1680" w:firstLine="420"/>
        <w:rPr>
          <w:b/>
          <w:sz w:val="18"/>
          <w:szCs w:val="18"/>
        </w:rPr>
      </w:pPr>
      <w:r>
        <w:rPr>
          <w:b/>
          <w:noProof/>
          <w:sz w:val="18"/>
          <w:szCs w:val="18"/>
        </w:rPr>
        <w:drawing>
          <wp:inline distT="0" distB="0" distL="0" distR="0">
            <wp:extent cx="2517988" cy="2631057"/>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a:off x="0" y="0"/>
                      <a:ext cx="2516875" cy="2629894"/>
                    </a:xfrm>
                    <a:prstGeom prst="rect">
                      <a:avLst/>
                    </a:prstGeom>
                    <a:noFill/>
                    <a:ln w="9525">
                      <a:noFill/>
                      <a:miter lim="800000"/>
                      <a:headEnd/>
                      <a:tailEnd/>
                    </a:ln>
                  </pic:spPr>
                </pic:pic>
              </a:graphicData>
            </a:graphic>
          </wp:inline>
        </w:drawing>
      </w:r>
    </w:p>
    <w:p w:rsidR="00031A6F" w:rsidRPr="0074730F" w:rsidRDefault="00031A6F" w:rsidP="00B9126B">
      <w:pPr>
        <w:numPr>
          <w:ilvl w:val="0"/>
          <w:numId w:val="38"/>
        </w:numPr>
        <w:rPr>
          <w:sz w:val="18"/>
          <w:szCs w:val="18"/>
        </w:rPr>
      </w:pPr>
      <w:r w:rsidRPr="0074730F">
        <w:rPr>
          <w:rFonts w:hint="eastAsia"/>
          <w:sz w:val="18"/>
          <w:szCs w:val="18"/>
        </w:rPr>
        <w:t>原全局配置协议格式：</w:t>
      </w:r>
    </w:p>
    <w:tbl>
      <w:tblPr>
        <w:tblW w:w="0" w:type="auto"/>
        <w:tblInd w:w="534"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tblPr>
      <w:tblGrid>
        <w:gridCol w:w="3118"/>
        <w:gridCol w:w="1276"/>
        <w:gridCol w:w="4819"/>
      </w:tblGrid>
      <w:tr w:rsidR="00031A6F" w:rsidRPr="00DD4A1E" w:rsidTr="00031A6F">
        <w:tc>
          <w:tcPr>
            <w:tcW w:w="3118" w:type="dxa"/>
            <w:tcBorders>
              <w:top w:val="single" w:sz="12" w:space="0" w:color="auto"/>
              <w:left w:val="single" w:sz="12" w:space="0" w:color="auto"/>
              <w:bottom w:val="single" w:sz="4" w:space="0" w:color="000000"/>
              <w:right w:val="single" w:sz="4" w:space="0" w:color="000000"/>
            </w:tcBorders>
          </w:tcPr>
          <w:p w:rsidR="00031A6F" w:rsidRPr="001D0D3B" w:rsidRDefault="00031A6F" w:rsidP="001D0D3B">
            <w:pPr>
              <w:spacing w:line="0" w:lineRule="atLeast"/>
              <w:jc w:val="center"/>
              <w:rPr>
                <w:rFonts w:ascii="黑体" w:eastAsia="黑体"/>
                <w:sz w:val="18"/>
                <w:szCs w:val="18"/>
              </w:rPr>
            </w:pPr>
            <w:r w:rsidRPr="001D0D3B">
              <w:rPr>
                <w:rFonts w:ascii="黑体" w:eastAsia="黑体" w:hint="eastAsia"/>
                <w:sz w:val="18"/>
                <w:szCs w:val="18"/>
              </w:rPr>
              <w:t>值域</w:t>
            </w:r>
          </w:p>
        </w:tc>
        <w:tc>
          <w:tcPr>
            <w:tcW w:w="1276" w:type="dxa"/>
            <w:tcBorders>
              <w:top w:val="single" w:sz="12" w:space="0" w:color="auto"/>
              <w:left w:val="single" w:sz="4" w:space="0" w:color="000000"/>
              <w:bottom w:val="single" w:sz="4" w:space="0" w:color="000000"/>
              <w:right w:val="single" w:sz="4" w:space="0" w:color="000000"/>
            </w:tcBorders>
          </w:tcPr>
          <w:p w:rsidR="00031A6F" w:rsidRPr="001D0D3B" w:rsidRDefault="00031A6F" w:rsidP="001D0D3B">
            <w:pPr>
              <w:spacing w:line="0" w:lineRule="atLeast"/>
              <w:jc w:val="center"/>
              <w:rPr>
                <w:rFonts w:ascii="黑体" w:eastAsia="黑体"/>
                <w:sz w:val="18"/>
                <w:szCs w:val="18"/>
              </w:rPr>
            </w:pPr>
            <w:r w:rsidRPr="001D0D3B">
              <w:rPr>
                <w:rFonts w:ascii="黑体" w:eastAsia="黑体" w:hint="eastAsia"/>
                <w:sz w:val="18"/>
                <w:szCs w:val="18"/>
              </w:rPr>
              <w:t>字节</w:t>
            </w:r>
          </w:p>
        </w:tc>
        <w:tc>
          <w:tcPr>
            <w:tcW w:w="4819" w:type="dxa"/>
            <w:tcBorders>
              <w:top w:val="single" w:sz="12" w:space="0" w:color="auto"/>
              <w:left w:val="single" w:sz="4" w:space="0" w:color="000000"/>
              <w:bottom w:val="single" w:sz="4" w:space="0" w:color="000000"/>
              <w:right w:val="single" w:sz="12" w:space="0" w:color="auto"/>
            </w:tcBorders>
          </w:tcPr>
          <w:p w:rsidR="00031A6F" w:rsidRPr="001D0D3B" w:rsidRDefault="00031A6F" w:rsidP="001D0D3B">
            <w:pPr>
              <w:spacing w:line="0" w:lineRule="atLeast"/>
              <w:jc w:val="center"/>
              <w:rPr>
                <w:rFonts w:ascii="黑体" w:eastAsia="黑体"/>
                <w:sz w:val="18"/>
                <w:szCs w:val="18"/>
              </w:rPr>
            </w:pPr>
            <w:r w:rsidRPr="001D0D3B">
              <w:rPr>
                <w:rFonts w:ascii="黑体" w:eastAsia="黑体" w:hint="eastAsia"/>
                <w:sz w:val="18"/>
                <w:szCs w:val="18"/>
              </w:rPr>
              <w:t>分配值</w:t>
            </w:r>
          </w:p>
        </w:tc>
      </w:tr>
      <w:tr w:rsidR="00031A6F" w:rsidRPr="00DD4A1E" w:rsidTr="00031A6F">
        <w:tc>
          <w:tcPr>
            <w:tcW w:w="9213" w:type="dxa"/>
            <w:gridSpan w:val="3"/>
            <w:tcBorders>
              <w:top w:val="single" w:sz="4" w:space="0" w:color="000000"/>
              <w:left w:val="single" w:sz="12" w:space="0" w:color="auto"/>
              <w:bottom w:val="single" w:sz="4" w:space="0" w:color="000000"/>
              <w:right w:val="single" w:sz="12" w:space="0" w:color="auto"/>
            </w:tcBorders>
          </w:tcPr>
          <w:p w:rsidR="00031A6F" w:rsidRPr="001D0D3B" w:rsidRDefault="00031A6F" w:rsidP="001D0D3B">
            <w:pPr>
              <w:spacing w:line="0" w:lineRule="atLeast"/>
              <w:jc w:val="left"/>
              <w:rPr>
                <w:rFonts w:ascii="黑体" w:eastAsia="黑体"/>
                <w:sz w:val="18"/>
                <w:szCs w:val="18"/>
              </w:rPr>
            </w:pPr>
            <w:r w:rsidRPr="001D0D3B">
              <w:rPr>
                <w:rFonts w:hint="eastAsia"/>
                <w:sz w:val="18"/>
                <w:szCs w:val="18"/>
              </w:rPr>
              <w:t>与</w:t>
            </w:r>
            <w:r w:rsidRPr="001D0D3B">
              <w:rPr>
                <w:sz w:val="18"/>
                <w:szCs w:val="18"/>
              </w:rPr>
              <w:t>SET</w:t>
            </w:r>
            <w:r w:rsidRPr="001D0D3B">
              <w:rPr>
                <w:rFonts w:hint="eastAsia"/>
                <w:sz w:val="18"/>
                <w:szCs w:val="18"/>
              </w:rPr>
              <w:t>消息一般格式相同</w:t>
            </w:r>
          </w:p>
        </w:tc>
      </w:tr>
      <w:tr w:rsidR="00031A6F" w:rsidTr="00031A6F">
        <w:tc>
          <w:tcPr>
            <w:tcW w:w="3118" w:type="dxa"/>
            <w:tcBorders>
              <w:top w:val="single" w:sz="4" w:space="0" w:color="000000"/>
              <w:left w:val="single" w:sz="12" w:space="0" w:color="auto"/>
              <w:bottom w:val="single" w:sz="4" w:space="0" w:color="000000"/>
              <w:right w:val="single" w:sz="4" w:space="0" w:color="000000"/>
            </w:tcBorders>
          </w:tcPr>
          <w:p w:rsidR="00031A6F" w:rsidRPr="001D0D3B" w:rsidRDefault="00031A6F" w:rsidP="001D0D3B">
            <w:pPr>
              <w:spacing w:line="0" w:lineRule="atLeast"/>
              <w:rPr>
                <w:sz w:val="18"/>
                <w:szCs w:val="18"/>
              </w:rPr>
            </w:pPr>
            <w:r w:rsidRPr="001D0D3B">
              <w:rPr>
                <w:sz w:val="18"/>
                <w:szCs w:val="18"/>
              </w:rPr>
              <w:t>Set Code</w:t>
            </w:r>
          </w:p>
        </w:tc>
        <w:tc>
          <w:tcPr>
            <w:tcW w:w="1276" w:type="dxa"/>
            <w:tcBorders>
              <w:top w:val="single" w:sz="4" w:space="0" w:color="000000"/>
              <w:left w:val="single" w:sz="4" w:space="0" w:color="000000"/>
              <w:bottom w:val="single" w:sz="4" w:space="0" w:color="000000"/>
              <w:right w:val="single" w:sz="4" w:space="0" w:color="000000"/>
            </w:tcBorders>
          </w:tcPr>
          <w:p w:rsidR="00031A6F" w:rsidRPr="001D0D3B" w:rsidRDefault="00031A6F" w:rsidP="001D0D3B">
            <w:pPr>
              <w:spacing w:line="0" w:lineRule="atLeast"/>
              <w:rPr>
                <w:sz w:val="18"/>
                <w:szCs w:val="18"/>
              </w:rPr>
            </w:pPr>
            <w:r w:rsidRPr="001D0D3B">
              <w:rPr>
                <w:sz w:val="18"/>
                <w:szCs w:val="18"/>
              </w:rPr>
              <w:t>1</w:t>
            </w:r>
          </w:p>
        </w:tc>
        <w:tc>
          <w:tcPr>
            <w:tcW w:w="4819" w:type="dxa"/>
            <w:tcBorders>
              <w:top w:val="single" w:sz="4" w:space="0" w:color="000000"/>
              <w:left w:val="single" w:sz="4" w:space="0" w:color="000000"/>
              <w:bottom w:val="single" w:sz="4" w:space="0" w:color="000000"/>
              <w:right w:val="single" w:sz="12" w:space="0" w:color="auto"/>
            </w:tcBorders>
          </w:tcPr>
          <w:p w:rsidR="00031A6F" w:rsidRPr="001D0D3B" w:rsidRDefault="00031A6F" w:rsidP="001D0D3B">
            <w:pPr>
              <w:spacing w:line="0" w:lineRule="atLeast"/>
              <w:rPr>
                <w:sz w:val="18"/>
                <w:szCs w:val="18"/>
              </w:rPr>
            </w:pPr>
            <w:r w:rsidRPr="001D0D3B">
              <w:rPr>
                <w:sz w:val="18"/>
                <w:szCs w:val="18"/>
              </w:rPr>
              <w:t>(0x) A0 (</w:t>
            </w:r>
            <w:r w:rsidRPr="001D0D3B">
              <w:rPr>
                <w:rFonts w:hint="eastAsia"/>
                <w:sz w:val="18"/>
                <w:szCs w:val="18"/>
              </w:rPr>
              <w:t>全局配置</w:t>
            </w:r>
            <w:r w:rsidRPr="001D0D3B">
              <w:rPr>
                <w:sz w:val="18"/>
                <w:szCs w:val="18"/>
              </w:rPr>
              <w:t>)</w:t>
            </w:r>
          </w:p>
        </w:tc>
      </w:tr>
      <w:tr w:rsidR="00031A6F" w:rsidTr="00031A6F">
        <w:tc>
          <w:tcPr>
            <w:tcW w:w="3118" w:type="dxa"/>
            <w:tcBorders>
              <w:top w:val="single" w:sz="4" w:space="0" w:color="000000"/>
              <w:left w:val="single" w:sz="12" w:space="0" w:color="auto"/>
              <w:bottom w:val="single" w:sz="4" w:space="0" w:color="000000"/>
              <w:right w:val="single" w:sz="4" w:space="0" w:color="000000"/>
            </w:tcBorders>
          </w:tcPr>
          <w:p w:rsidR="00031A6F" w:rsidRPr="001D0D3B" w:rsidRDefault="00031A6F" w:rsidP="001D0D3B">
            <w:pPr>
              <w:spacing w:line="0" w:lineRule="atLeast"/>
              <w:rPr>
                <w:sz w:val="18"/>
                <w:szCs w:val="18"/>
              </w:rPr>
            </w:pPr>
            <w:r w:rsidRPr="001D0D3B">
              <w:rPr>
                <w:sz w:val="18"/>
                <w:szCs w:val="18"/>
              </w:rPr>
              <w:t>Result Status</w:t>
            </w:r>
          </w:p>
        </w:tc>
        <w:tc>
          <w:tcPr>
            <w:tcW w:w="1276" w:type="dxa"/>
            <w:tcBorders>
              <w:top w:val="single" w:sz="4" w:space="0" w:color="000000"/>
              <w:left w:val="single" w:sz="4" w:space="0" w:color="000000"/>
              <w:bottom w:val="single" w:sz="4" w:space="0" w:color="000000"/>
              <w:right w:val="single" w:sz="4" w:space="0" w:color="000000"/>
            </w:tcBorders>
          </w:tcPr>
          <w:p w:rsidR="00031A6F" w:rsidRPr="001D0D3B" w:rsidRDefault="00031A6F" w:rsidP="001D0D3B">
            <w:pPr>
              <w:spacing w:line="0" w:lineRule="atLeast"/>
              <w:rPr>
                <w:sz w:val="18"/>
                <w:szCs w:val="18"/>
              </w:rPr>
            </w:pPr>
            <w:r w:rsidRPr="001D0D3B">
              <w:rPr>
                <w:sz w:val="18"/>
                <w:szCs w:val="18"/>
              </w:rPr>
              <w:t>1</w:t>
            </w:r>
          </w:p>
        </w:tc>
        <w:tc>
          <w:tcPr>
            <w:tcW w:w="4819" w:type="dxa"/>
            <w:tcBorders>
              <w:top w:val="single" w:sz="4" w:space="0" w:color="000000"/>
              <w:left w:val="single" w:sz="4" w:space="0" w:color="000000"/>
              <w:bottom w:val="single" w:sz="4" w:space="0" w:color="000000"/>
              <w:right w:val="single" w:sz="12" w:space="0" w:color="auto"/>
            </w:tcBorders>
          </w:tcPr>
          <w:p w:rsidR="00031A6F" w:rsidRPr="001D0D3B" w:rsidRDefault="00031A6F" w:rsidP="001D0D3B">
            <w:pPr>
              <w:spacing w:line="0" w:lineRule="atLeast"/>
              <w:rPr>
                <w:sz w:val="18"/>
                <w:szCs w:val="18"/>
              </w:rPr>
            </w:pPr>
            <w:r w:rsidRPr="001D0D3B">
              <w:rPr>
                <w:sz w:val="18"/>
                <w:szCs w:val="18"/>
              </w:rPr>
              <w:t>(0x) 00 (OK)</w:t>
            </w:r>
          </w:p>
        </w:tc>
      </w:tr>
      <w:tr w:rsidR="00031A6F" w:rsidTr="00031A6F">
        <w:tc>
          <w:tcPr>
            <w:tcW w:w="3118" w:type="dxa"/>
            <w:tcBorders>
              <w:top w:val="single" w:sz="4" w:space="0" w:color="000000"/>
              <w:left w:val="single" w:sz="12" w:space="0" w:color="auto"/>
              <w:bottom w:val="single" w:sz="4" w:space="0" w:color="000000"/>
              <w:right w:val="single" w:sz="4" w:space="0" w:color="000000"/>
            </w:tcBorders>
          </w:tcPr>
          <w:p w:rsidR="00031A6F" w:rsidRPr="001D0D3B" w:rsidRDefault="00031A6F" w:rsidP="001D0D3B">
            <w:pPr>
              <w:spacing w:line="0" w:lineRule="atLeast"/>
              <w:rPr>
                <w:sz w:val="18"/>
                <w:szCs w:val="18"/>
              </w:rPr>
            </w:pPr>
            <w:r w:rsidRPr="001D0D3B">
              <w:rPr>
                <w:sz w:val="18"/>
                <w:szCs w:val="18"/>
              </w:rPr>
              <w:t>Res</w:t>
            </w:r>
          </w:p>
        </w:tc>
        <w:tc>
          <w:tcPr>
            <w:tcW w:w="1276" w:type="dxa"/>
            <w:tcBorders>
              <w:top w:val="single" w:sz="4" w:space="0" w:color="000000"/>
              <w:left w:val="single" w:sz="4" w:space="0" w:color="000000"/>
              <w:bottom w:val="single" w:sz="4" w:space="0" w:color="000000"/>
              <w:right w:val="single" w:sz="4" w:space="0" w:color="000000"/>
            </w:tcBorders>
          </w:tcPr>
          <w:p w:rsidR="00031A6F" w:rsidRPr="001D0D3B" w:rsidRDefault="00031A6F" w:rsidP="001D0D3B">
            <w:pPr>
              <w:spacing w:line="0" w:lineRule="atLeast"/>
              <w:rPr>
                <w:sz w:val="18"/>
                <w:szCs w:val="18"/>
              </w:rPr>
            </w:pPr>
            <w:r w:rsidRPr="001D0D3B">
              <w:rPr>
                <w:sz w:val="18"/>
                <w:szCs w:val="18"/>
              </w:rPr>
              <w:t>1</w:t>
            </w:r>
          </w:p>
        </w:tc>
        <w:tc>
          <w:tcPr>
            <w:tcW w:w="4819" w:type="dxa"/>
            <w:tcBorders>
              <w:top w:val="single" w:sz="4" w:space="0" w:color="000000"/>
              <w:left w:val="single" w:sz="4" w:space="0" w:color="000000"/>
              <w:bottom w:val="single" w:sz="4" w:space="0" w:color="000000"/>
              <w:right w:val="single" w:sz="12" w:space="0" w:color="auto"/>
            </w:tcBorders>
          </w:tcPr>
          <w:p w:rsidR="00031A6F" w:rsidRPr="001D0D3B" w:rsidRDefault="00031A6F" w:rsidP="001D0D3B">
            <w:pPr>
              <w:spacing w:line="0" w:lineRule="atLeast"/>
              <w:rPr>
                <w:sz w:val="18"/>
                <w:szCs w:val="18"/>
              </w:rPr>
            </w:pPr>
            <w:r w:rsidRPr="001D0D3B">
              <w:rPr>
                <w:sz w:val="18"/>
                <w:szCs w:val="18"/>
              </w:rPr>
              <w:t>0x00</w:t>
            </w:r>
          </w:p>
        </w:tc>
      </w:tr>
      <w:tr w:rsidR="00031A6F" w:rsidTr="00031A6F">
        <w:tc>
          <w:tcPr>
            <w:tcW w:w="3118" w:type="dxa"/>
            <w:tcBorders>
              <w:top w:val="single" w:sz="4" w:space="0" w:color="000000"/>
              <w:left w:val="single" w:sz="12" w:space="0" w:color="auto"/>
              <w:bottom w:val="single" w:sz="4" w:space="0" w:color="000000"/>
              <w:right w:val="single" w:sz="4" w:space="0" w:color="000000"/>
            </w:tcBorders>
          </w:tcPr>
          <w:p w:rsidR="00031A6F" w:rsidRPr="001D0D3B" w:rsidRDefault="00031A6F" w:rsidP="001D0D3B">
            <w:pPr>
              <w:spacing w:line="0" w:lineRule="atLeast"/>
              <w:rPr>
                <w:sz w:val="18"/>
                <w:szCs w:val="18"/>
              </w:rPr>
            </w:pPr>
            <w:r w:rsidRPr="001D0D3B">
              <w:rPr>
                <w:sz w:val="18"/>
                <w:szCs w:val="18"/>
              </w:rPr>
              <w:t>Alarm Gate</w:t>
            </w:r>
          </w:p>
        </w:tc>
        <w:tc>
          <w:tcPr>
            <w:tcW w:w="1276" w:type="dxa"/>
            <w:tcBorders>
              <w:top w:val="single" w:sz="4" w:space="0" w:color="000000"/>
              <w:left w:val="single" w:sz="4" w:space="0" w:color="000000"/>
              <w:bottom w:val="single" w:sz="4" w:space="0" w:color="000000"/>
              <w:right w:val="single" w:sz="4" w:space="0" w:color="000000"/>
            </w:tcBorders>
          </w:tcPr>
          <w:p w:rsidR="00031A6F" w:rsidRPr="001D0D3B" w:rsidRDefault="00031A6F" w:rsidP="001D0D3B">
            <w:pPr>
              <w:spacing w:line="0" w:lineRule="atLeast"/>
              <w:rPr>
                <w:sz w:val="18"/>
                <w:szCs w:val="18"/>
              </w:rPr>
            </w:pPr>
            <w:r w:rsidRPr="001D0D3B">
              <w:rPr>
                <w:sz w:val="18"/>
                <w:szCs w:val="18"/>
              </w:rPr>
              <w:t>1</w:t>
            </w:r>
          </w:p>
        </w:tc>
        <w:tc>
          <w:tcPr>
            <w:tcW w:w="4819" w:type="dxa"/>
            <w:tcBorders>
              <w:top w:val="single" w:sz="4" w:space="0" w:color="000000"/>
              <w:left w:val="single" w:sz="4" w:space="0" w:color="000000"/>
              <w:bottom w:val="single" w:sz="4" w:space="0" w:color="000000"/>
              <w:right w:val="single" w:sz="12" w:space="0" w:color="auto"/>
            </w:tcBorders>
          </w:tcPr>
          <w:p w:rsidR="00031A6F" w:rsidRPr="001D0D3B" w:rsidRDefault="00031A6F" w:rsidP="001D0D3B">
            <w:pPr>
              <w:spacing w:line="0" w:lineRule="atLeast"/>
              <w:rPr>
                <w:sz w:val="18"/>
                <w:szCs w:val="18"/>
              </w:rPr>
            </w:pPr>
            <w:r w:rsidRPr="001D0D3B">
              <w:rPr>
                <w:rFonts w:hint="eastAsia"/>
                <w:sz w:val="18"/>
                <w:szCs w:val="18"/>
              </w:rPr>
              <w:t>继电器报警开关</w:t>
            </w:r>
          </w:p>
        </w:tc>
      </w:tr>
      <w:tr w:rsidR="00031A6F" w:rsidTr="00031A6F">
        <w:tc>
          <w:tcPr>
            <w:tcW w:w="3118" w:type="dxa"/>
            <w:tcBorders>
              <w:top w:val="single" w:sz="4" w:space="0" w:color="000000"/>
              <w:left w:val="single" w:sz="12" w:space="0" w:color="auto"/>
              <w:bottom w:val="single" w:sz="4" w:space="0" w:color="000000"/>
              <w:right w:val="single" w:sz="4" w:space="0" w:color="000000"/>
            </w:tcBorders>
          </w:tcPr>
          <w:p w:rsidR="00031A6F" w:rsidRPr="001D0D3B" w:rsidRDefault="00031A6F" w:rsidP="001D0D3B">
            <w:pPr>
              <w:spacing w:line="0" w:lineRule="atLeast"/>
              <w:rPr>
                <w:sz w:val="18"/>
                <w:szCs w:val="18"/>
              </w:rPr>
            </w:pPr>
            <w:r w:rsidRPr="001D0D3B">
              <w:rPr>
                <w:sz w:val="18"/>
                <w:szCs w:val="18"/>
              </w:rPr>
              <w:t>Age Time</w:t>
            </w:r>
          </w:p>
        </w:tc>
        <w:tc>
          <w:tcPr>
            <w:tcW w:w="1276" w:type="dxa"/>
            <w:tcBorders>
              <w:top w:val="single" w:sz="4" w:space="0" w:color="000000"/>
              <w:left w:val="single" w:sz="4" w:space="0" w:color="000000"/>
              <w:bottom w:val="single" w:sz="4" w:space="0" w:color="000000"/>
              <w:right w:val="single" w:sz="4" w:space="0" w:color="000000"/>
            </w:tcBorders>
          </w:tcPr>
          <w:p w:rsidR="00031A6F" w:rsidRPr="001D0D3B" w:rsidRDefault="00031A6F" w:rsidP="001D0D3B">
            <w:pPr>
              <w:spacing w:line="0" w:lineRule="atLeast"/>
              <w:rPr>
                <w:sz w:val="18"/>
                <w:szCs w:val="18"/>
              </w:rPr>
            </w:pPr>
            <w:r w:rsidRPr="001D0D3B">
              <w:rPr>
                <w:sz w:val="18"/>
                <w:szCs w:val="18"/>
              </w:rPr>
              <w:t>1</w:t>
            </w:r>
          </w:p>
        </w:tc>
        <w:tc>
          <w:tcPr>
            <w:tcW w:w="4819" w:type="dxa"/>
            <w:tcBorders>
              <w:top w:val="single" w:sz="4" w:space="0" w:color="000000"/>
              <w:left w:val="single" w:sz="4" w:space="0" w:color="000000"/>
              <w:bottom w:val="single" w:sz="4" w:space="0" w:color="000000"/>
              <w:right w:val="single" w:sz="12" w:space="0" w:color="auto"/>
            </w:tcBorders>
          </w:tcPr>
          <w:p w:rsidR="00031A6F" w:rsidRPr="001D0D3B" w:rsidRDefault="00031A6F" w:rsidP="001D0D3B">
            <w:pPr>
              <w:spacing w:line="0" w:lineRule="atLeast"/>
              <w:rPr>
                <w:sz w:val="18"/>
                <w:szCs w:val="18"/>
              </w:rPr>
            </w:pPr>
            <w:r w:rsidRPr="001D0D3B">
              <w:rPr>
                <w:rFonts w:hint="eastAsia"/>
                <w:sz w:val="18"/>
                <w:szCs w:val="18"/>
              </w:rPr>
              <w:t>老化时间</w:t>
            </w:r>
          </w:p>
        </w:tc>
      </w:tr>
      <w:tr w:rsidR="00031A6F" w:rsidTr="00031A6F">
        <w:tc>
          <w:tcPr>
            <w:tcW w:w="3118" w:type="dxa"/>
            <w:tcBorders>
              <w:top w:val="single" w:sz="4" w:space="0" w:color="000000"/>
              <w:left w:val="single" w:sz="12" w:space="0" w:color="auto"/>
              <w:bottom w:val="single" w:sz="4" w:space="0" w:color="000000"/>
              <w:right w:val="single" w:sz="4" w:space="0" w:color="000000"/>
            </w:tcBorders>
          </w:tcPr>
          <w:p w:rsidR="00031A6F" w:rsidRPr="001D0D3B" w:rsidRDefault="00031A6F" w:rsidP="001D0D3B">
            <w:pPr>
              <w:spacing w:line="0" w:lineRule="atLeast"/>
              <w:rPr>
                <w:sz w:val="18"/>
                <w:szCs w:val="18"/>
              </w:rPr>
            </w:pPr>
            <w:r w:rsidRPr="001D0D3B">
              <w:rPr>
                <w:sz w:val="18"/>
                <w:szCs w:val="18"/>
              </w:rPr>
              <w:t>MAC of Service</w:t>
            </w:r>
          </w:p>
        </w:tc>
        <w:tc>
          <w:tcPr>
            <w:tcW w:w="1276" w:type="dxa"/>
            <w:tcBorders>
              <w:top w:val="single" w:sz="4" w:space="0" w:color="000000"/>
              <w:left w:val="single" w:sz="4" w:space="0" w:color="000000"/>
              <w:bottom w:val="single" w:sz="4" w:space="0" w:color="000000"/>
              <w:right w:val="single" w:sz="4" w:space="0" w:color="000000"/>
            </w:tcBorders>
          </w:tcPr>
          <w:p w:rsidR="00031A6F" w:rsidRPr="001D0D3B" w:rsidRDefault="00031A6F" w:rsidP="001D0D3B">
            <w:pPr>
              <w:spacing w:line="0" w:lineRule="atLeast"/>
              <w:rPr>
                <w:sz w:val="18"/>
                <w:szCs w:val="18"/>
              </w:rPr>
            </w:pPr>
            <w:r w:rsidRPr="001D0D3B">
              <w:rPr>
                <w:sz w:val="18"/>
                <w:szCs w:val="18"/>
              </w:rPr>
              <w:t>6</w:t>
            </w:r>
          </w:p>
        </w:tc>
        <w:tc>
          <w:tcPr>
            <w:tcW w:w="4819" w:type="dxa"/>
            <w:tcBorders>
              <w:top w:val="single" w:sz="4" w:space="0" w:color="000000"/>
              <w:left w:val="single" w:sz="4" w:space="0" w:color="000000"/>
              <w:bottom w:val="single" w:sz="4" w:space="0" w:color="000000"/>
              <w:right w:val="single" w:sz="12" w:space="0" w:color="auto"/>
            </w:tcBorders>
          </w:tcPr>
          <w:p w:rsidR="00031A6F" w:rsidRPr="001D0D3B" w:rsidRDefault="00031A6F" w:rsidP="001D0D3B">
            <w:pPr>
              <w:spacing w:line="0" w:lineRule="atLeast"/>
              <w:rPr>
                <w:sz w:val="18"/>
                <w:szCs w:val="18"/>
              </w:rPr>
            </w:pPr>
            <w:r w:rsidRPr="001D0D3B">
              <w:rPr>
                <w:rFonts w:hint="eastAsia"/>
                <w:sz w:val="18"/>
                <w:szCs w:val="18"/>
              </w:rPr>
              <w:t>管理服务器的</w:t>
            </w:r>
            <w:r w:rsidRPr="001D0D3B">
              <w:rPr>
                <w:sz w:val="18"/>
                <w:szCs w:val="18"/>
              </w:rPr>
              <w:t>MAC</w:t>
            </w:r>
            <w:r w:rsidRPr="001D0D3B">
              <w:rPr>
                <w:rFonts w:hint="eastAsia"/>
                <w:sz w:val="18"/>
                <w:szCs w:val="18"/>
              </w:rPr>
              <w:t>地址</w:t>
            </w:r>
          </w:p>
        </w:tc>
      </w:tr>
      <w:tr w:rsidR="00031A6F" w:rsidTr="00031A6F">
        <w:tc>
          <w:tcPr>
            <w:tcW w:w="3118" w:type="dxa"/>
            <w:tcBorders>
              <w:top w:val="single" w:sz="4" w:space="0" w:color="000000"/>
              <w:left w:val="single" w:sz="12" w:space="0" w:color="auto"/>
              <w:bottom w:val="single" w:sz="4" w:space="0" w:color="000000"/>
              <w:right w:val="single" w:sz="4" w:space="0" w:color="000000"/>
            </w:tcBorders>
          </w:tcPr>
          <w:p w:rsidR="00031A6F" w:rsidRPr="001D0D3B" w:rsidRDefault="00031A6F" w:rsidP="001D0D3B">
            <w:pPr>
              <w:spacing w:line="0" w:lineRule="atLeast"/>
              <w:rPr>
                <w:sz w:val="18"/>
                <w:szCs w:val="18"/>
              </w:rPr>
            </w:pPr>
            <w:r w:rsidRPr="001D0D3B">
              <w:rPr>
                <w:sz w:val="18"/>
                <w:szCs w:val="18"/>
              </w:rPr>
              <w:t>Res</w:t>
            </w:r>
          </w:p>
        </w:tc>
        <w:tc>
          <w:tcPr>
            <w:tcW w:w="1276" w:type="dxa"/>
            <w:tcBorders>
              <w:top w:val="single" w:sz="4" w:space="0" w:color="000000"/>
              <w:left w:val="single" w:sz="4" w:space="0" w:color="000000"/>
              <w:bottom w:val="single" w:sz="4" w:space="0" w:color="000000"/>
              <w:right w:val="single" w:sz="4" w:space="0" w:color="000000"/>
            </w:tcBorders>
          </w:tcPr>
          <w:p w:rsidR="00031A6F" w:rsidRPr="001D0D3B" w:rsidRDefault="00031A6F" w:rsidP="001D0D3B">
            <w:pPr>
              <w:spacing w:line="0" w:lineRule="atLeast"/>
              <w:rPr>
                <w:sz w:val="18"/>
                <w:szCs w:val="18"/>
              </w:rPr>
            </w:pPr>
            <w:r w:rsidRPr="001D0D3B">
              <w:rPr>
                <w:sz w:val="18"/>
                <w:szCs w:val="18"/>
              </w:rPr>
              <w:t>2</w:t>
            </w:r>
          </w:p>
        </w:tc>
        <w:tc>
          <w:tcPr>
            <w:tcW w:w="4819" w:type="dxa"/>
            <w:tcBorders>
              <w:top w:val="single" w:sz="4" w:space="0" w:color="000000"/>
              <w:left w:val="single" w:sz="4" w:space="0" w:color="000000"/>
              <w:bottom w:val="single" w:sz="4" w:space="0" w:color="000000"/>
              <w:right w:val="single" w:sz="12" w:space="0" w:color="auto"/>
            </w:tcBorders>
          </w:tcPr>
          <w:p w:rsidR="00031A6F" w:rsidRPr="001D0D3B" w:rsidRDefault="00031A6F" w:rsidP="001D0D3B">
            <w:pPr>
              <w:spacing w:line="0" w:lineRule="atLeast"/>
              <w:rPr>
                <w:sz w:val="18"/>
                <w:szCs w:val="18"/>
              </w:rPr>
            </w:pPr>
            <w:r w:rsidRPr="001D0D3B">
              <w:rPr>
                <w:sz w:val="18"/>
                <w:szCs w:val="18"/>
              </w:rPr>
              <w:t>0x00</w:t>
            </w:r>
          </w:p>
        </w:tc>
      </w:tr>
      <w:tr w:rsidR="00031A6F" w:rsidTr="00031A6F">
        <w:tc>
          <w:tcPr>
            <w:tcW w:w="3118" w:type="dxa"/>
            <w:tcBorders>
              <w:top w:val="single" w:sz="4" w:space="0" w:color="000000"/>
              <w:left w:val="single" w:sz="12" w:space="0" w:color="auto"/>
              <w:bottom w:val="single" w:sz="4" w:space="0" w:color="000000"/>
              <w:right w:val="single" w:sz="4" w:space="0" w:color="000000"/>
            </w:tcBorders>
          </w:tcPr>
          <w:p w:rsidR="00031A6F" w:rsidRPr="001D0D3B" w:rsidRDefault="00031A6F" w:rsidP="001D0D3B">
            <w:pPr>
              <w:spacing w:line="0" w:lineRule="atLeast"/>
              <w:rPr>
                <w:sz w:val="18"/>
                <w:szCs w:val="18"/>
              </w:rPr>
            </w:pPr>
            <w:r w:rsidRPr="001D0D3B">
              <w:rPr>
                <w:sz w:val="18"/>
                <w:szCs w:val="18"/>
              </w:rPr>
              <w:t>Trap Frame Gate</w:t>
            </w:r>
          </w:p>
        </w:tc>
        <w:tc>
          <w:tcPr>
            <w:tcW w:w="1276" w:type="dxa"/>
            <w:tcBorders>
              <w:top w:val="single" w:sz="4" w:space="0" w:color="000000"/>
              <w:left w:val="single" w:sz="4" w:space="0" w:color="000000"/>
              <w:bottom w:val="single" w:sz="4" w:space="0" w:color="000000"/>
              <w:right w:val="single" w:sz="4" w:space="0" w:color="000000"/>
            </w:tcBorders>
          </w:tcPr>
          <w:p w:rsidR="00031A6F" w:rsidRPr="001D0D3B" w:rsidRDefault="00031A6F" w:rsidP="001D0D3B">
            <w:pPr>
              <w:spacing w:line="0" w:lineRule="atLeast"/>
              <w:rPr>
                <w:sz w:val="18"/>
                <w:szCs w:val="18"/>
              </w:rPr>
            </w:pPr>
            <w:r w:rsidRPr="001D0D3B">
              <w:rPr>
                <w:sz w:val="18"/>
                <w:szCs w:val="18"/>
              </w:rPr>
              <w:t>4</w:t>
            </w:r>
          </w:p>
        </w:tc>
        <w:tc>
          <w:tcPr>
            <w:tcW w:w="4819" w:type="dxa"/>
            <w:tcBorders>
              <w:top w:val="single" w:sz="4" w:space="0" w:color="000000"/>
              <w:left w:val="single" w:sz="4" w:space="0" w:color="000000"/>
              <w:bottom w:val="single" w:sz="4" w:space="0" w:color="000000"/>
              <w:right w:val="single" w:sz="12" w:space="0" w:color="auto"/>
            </w:tcBorders>
          </w:tcPr>
          <w:p w:rsidR="00031A6F" w:rsidRPr="001D0D3B" w:rsidRDefault="00031A6F" w:rsidP="001D0D3B">
            <w:pPr>
              <w:spacing w:line="0" w:lineRule="atLeast"/>
              <w:rPr>
                <w:sz w:val="18"/>
                <w:szCs w:val="18"/>
              </w:rPr>
            </w:pPr>
            <w:r w:rsidRPr="001D0D3B">
              <w:rPr>
                <w:rFonts w:hint="eastAsia"/>
                <w:sz w:val="18"/>
                <w:szCs w:val="18"/>
              </w:rPr>
              <w:t>告警开关</w:t>
            </w:r>
          </w:p>
        </w:tc>
      </w:tr>
      <w:tr w:rsidR="00031A6F" w:rsidTr="00031A6F">
        <w:tc>
          <w:tcPr>
            <w:tcW w:w="3118" w:type="dxa"/>
            <w:tcBorders>
              <w:top w:val="single" w:sz="4" w:space="0" w:color="000000"/>
              <w:left w:val="single" w:sz="12" w:space="0" w:color="auto"/>
              <w:bottom w:val="single" w:sz="12" w:space="0" w:color="auto"/>
              <w:right w:val="single" w:sz="4" w:space="0" w:color="000000"/>
            </w:tcBorders>
          </w:tcPr>
          <w:p w:rsidR="00031A6F" w:rsidRPr="001D0D3B" w:rsidRDefault="00031A6F" w:rsidP="001D0D3B">
            <w:pPr>
              <w:spacing w:line="0" w:lineRule="atLeast"/>
              <w:rPr>
                <w:sz w:val="18"/>
                <w:szCs w:val="18"/>
              </w:rPr>
            </w:pPr>
            <w:r w:rsidRPr="001D0D3B">
              <w:rPr>
                <w:sz w:val="18"/>
                <w:szCs w:val="18"/>
              </w:rPr>
              <w:t>Pad</w:t>
            </w:r>
          </w:p>
        </w:tc>
        <w:tc>
          <w:tcPr>
            <w:tcW w:w="1276" w:type="dxa"/>
            <w:tcBorders>
              <w:top w:val="single" w:sz="4" w:space="0" w:color="000000"/>
              <w:left w:val="single" w:sz="4" w:space="0" w:color="000000"/>
              <w:bottom w:val="single" w:sz="12" w:space="0" w:color="auto"/>
              <w:right w:val="single" w:sz="4" w:space="0" w:color="000000"/>
            </w:tcBorders>
          </w:tcPr>
          <w:p w:rsidR="00031A6F" w:rsidRPr="001D0D3B" w:rsidRDefault="00031A6F" w:rsidP="001D0D3B">
            <w:pPr>
              <w:spacing w:line="0" w:lineRule="atLeast"/>
              <w:rPr>
                <w:sz w:val="18"/>
                <w:szCs w:val="18"/>
              </w:rPr>
            </w:pPr>
            <w:r w:rsidRPr="001D0D3B">
              <w:rPr>
                <w:sz w:val="18"/>
                <w:szCs w:val="18"/>
              </w:rPr>
              <w:t>12</w:t>
            </w:r>
          </w:p>
        </w:tc>
        <w:tc>
          <w:tcPr>
            <w:tcW w:w="4819" w:type="dxa"/>
            <w:tcBorders>
              <w:top w:val="single" w:sz="4" w:space="0" w:color="000000"/>
              <w:left w:val="single" w:sz="4" w:space="0" w:color="000000"/>
              <w:bottom w:val="single" w:sz="12" w:space="0" w:color="auto"/>
              <w:right w:val="single" w:sz="12" w:space="0" w:color="auto"/>
            </w:tcBorders>
          </w:tcPr>
          <w:p w:rsidR="00031A6F" w:rsidRPr="001D0D3B" w:rsidRDefault="00031A6F" w:rsidP="001D0D3B">
            <w:pPr>
              <w:spacing w:line="0" w:lineRule="atLeast"/>
              <w:rPr>
                <w:sz w:val="18"/>
                <w:szCs w:val="18"/>
              </w:rPr>
            </w:pPr>
            <w:r w:rsidRPr="001D0D3B">
              <w:rPr>
                <w:rFonts w:hint="eastAsia"/>
                <w:sz w:val="18"/>
                <w:szCs w:val="18"/>
              </w:rPr>
              <w:t>全</w:t>
            </w:r>
            <w:r w:rsidRPr="001D0D3B">
              <w:rPr>
                <w:sz w:val="18"/>
                <w:szCs w:val="18"/>
              </w:rPr>
              <w:t>0</w:t>
            </w:r>
          </w:p>
        </w:tc>
      </w:tr>
    </w:tbl>
    <w:p w:rsidR="0002040B" w:rsidRPr="00C937B6" w:rsidRDefault="00031A6F" w:rsidP="00C937B6">
      <w:pPr>
        <w:numPr>
          <w:ilvl w:val="0"/>
          <w:numId w:val="38"/>
        </w:numPr>
        <w:rPr>
          <w:sz w:val="18"/>
          <w:szCs w:val="18"/>
        </w:rPr>
      </w:pPr>
      <w:r w:rsidRPr="0074730F">
        <w:rPr>
          <w:rFonts w:hint="eastAsia"/>
          <w:sz w:val="18"/>
          <w:szCs w:val="18"/>
        </w:rPr>
        <w:lastRenderedPageBreak/>
        <w:t>优化后的告警配置协议格式：</w:t>
      </w:r>
      <w:r w:rsidR="00C937B6">
        <w:rPr>
          <w:sz w:val="18"/>
          <w:szCs w:val="18"/>
        </w:rPr>
        <w:t xml:space="preserve"> </w:t>
      </w:r>
    </w:p>
    <w:tbl>
      <w:tblPr>
        <w:tblW w:w="0" w:type="auto"/>
        <w:tblInd w:w="534"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0A0"/>
      </w:tblPr>
      <w:tblGrid>
        <w:gridCol w:w="992"/>
        <w:gridCol w:w="850"/>
        <w:gridCol w:w="1523"/>
        <w:gridCol w:w="745"/>
        <w:gridCol w:w="5318"/>
      </w:tblGrid>
      <w:tr w:rsidR="0002040B" w:rsidRPr="009733B6" w:rsidTr="00E628D3">
        <w:tc>
          <w:tcPr>
            <w:tcW w:w="3365" w:type="dxa"/>
            <w:gridSpan w:val="3"/>
            <w:tcBorders>
              <w:top w:val="single" w:sz="12" w:space="0" w:color="auto"/>
              <w:left w:val="single" w:sz="12" w:space="0" w:color="auto"/>
              <w:bottom w:val="single" w:sz="4" w:space="0" w:color="000000"/>
              <w:right w:val="single" w:sz="4" w:space="0" w:color="000000"/>
            </w:tcBorders>
          </w:tcPr>
          <w:p w:rsidR="0002040B" w:rsidRPr="009733B6" w:rsidRDefault="0002040B" w:rsidP="00E628D3">
            <w:pPr>
              <w:spacing w:line="0" w:lineRule="atLeast"/>
              <w:jc w:val="center"/>
              <w:rPr>
                <w:rFonts w:ascii="黑体" w:eastAsia="黑体"/>
                <w:sz w:val="18"/>
                <w:szCs w:val="18"/>
              </w:rPr>
            </w:pPr>
            <w:r w:rsidRPr="009733B6">
              <w:rPr>
                <w:rFonts w:ascii="黑体" w:eastAsia="黑体" w:hint="eastAsia"/>
                <w:sz w:val="18"/>
                <w:szCs w:val="18"/>
              </w:rPr>
              <w:t>值域</w:t>
            </w:r>
          </w:p>
        </w:tc>
        <w:tc>
          <w:tcPr>
            <w:tcW w:w="745" w:type="dxa"/>
            <w:tcBorders>
              <w:top w:val="single" w:sz="12" w:space="0" w:color="auto"/>
              <w:left w:val="single" w:sz="4" w:space="0" w:color="000000"/>
              <w:bottom w:val="single" w:sz="4" w:space="0" w:color="000000"/>
              <w:right w:val="single" w:sz="4" w:space="0" w:color="000000"/>
            </w:tcBorders>
          </w:tcPr>
          <w:p w:rsidR="0002040B" w:rsidRPr="009733B6" w:rsidRDefault="0002040B" w:rsidP="00E628D3">
            <w:pPr>
              <w:spacing w:line="0" w:lineRule="atLeast"/>
              <w:jc w:val="center"/>
              <w:rPr>
                <w:rFonts w:ascii="黑体" w:eastAsia="黑体"/>
                <w:sz w:val="18"/>
                <w:szCs w:val="18"/>
              </w:rPr>
            </w:pPr>
            <w:r w:rsidRPr="009733B6">
              <w:rPr>
                <w:rFonts w:ascii="黑体" w:eastAsia="黑体" w:hint="eastAsia"/>
                <w:sz w:val="18"/>
                <w:szCs w:val="18"/>
              </w:rPr>
              <w:t>字节</w:t>
            </w:r>
          </w:p>
        </w:tc>
        <w:tc>
          <w:tcPr>
            <w:tcW w:w="5318" w:type="dxa"/>
            <w:tcBorders>
              <w:top w:val="single" w:sz="12" w:space="0" w:color="auto"/>
              <w:left w:val="single" w:sz="4" w:space="0" w:color="000000"/>
              <w:bottom w:val="single" w:sz="4" w:space="0" w:color="000000"/>
              <w:right w:val="single" w:sz="12" w:space="0" w:color="auto"/>
            </w:tcBorders>
          </w:tcPr>
          <w:p w:rsidR="0002040B" w:rsidRPr="009733B6" w:rsidRDefault="0002040B" w:rsidP="00E628D3">
            <w:pPr>
              <w:spacing w:line="0" w:lineRule="atLeast"/>
              <w:jc w:val="center"/>
              <w:rPr>
                <w:rFonts w:ascii="黑体" w:eastAsia="黑体"/>
                <w:sz w:val="18"/>
                <w:szCs w:val="18"/>
              </w:rPr>
            </w:pPr>
            <w:r w:rsidRPr="009733B6">
              <w:rPr>
                <w:rFonts w:ascii="黑体" w:eastAsia="黑体" w:hint="eastAsia"/>
                <w:sz w:val="18"/>
                <w:szCs w:val="18"/>
              </w:rPr>
              <w:t>分配值</w:t>
            </w:r>
          </w:p>
        </w:tc>
      </w:tr>
      <w:tr w:rsidR="0002040B" w:rsidRPr="009733B6" w:rsidTr="00E628D3">
        <w:tc>
          <w:tcPr>
            <w:tcW w:w="9428" w:type="dxa"/>
            <w:gridSpan w:val="5"/>
            <w:tcBorders>
              <w:top w:val="single" w:sz="4" w:space="0" w:color="000000"/>
              <w:left w:val="single" w:sz="12" w:space="0" w:color="auto"/>
              <w:bottom w:val="single" w:sz="4" w:space="0" w:color="000000"/>
              <w:right w:val="single" w:sz="12" w:space="0" w:color="auto"/>
            </w:tcBorders>
          </w:tcPr>
          <w:p w:rsidR="0002040B" w:rsidRPr="00C937B6" w:rsidRDefault="0002040B" w:rsidP="00E628D3">
            <w:pPr>
              <w:spacing w:line="0" w:lineRule="atLeast"/>
              <w:jc w:val="left"/>
              <w:rPr>
                <w:rFonts w:ascii="黑体" w:eastAsia="黑体"/>
                <w:sz w:val="18"/>
                <w:szCs w:val="18"/>
              </w:rPr>
            </w:pPr>
            <w:r w:rsidRPr="00C937B6">
              <w:rPr>
                <w:rFonts w:hint="eastAsia"/>
                <w:sz w:val="18"/>
                <w:szCs w:val="18"/>
              </w:rPr>
              <w:t>与</w:t>
            </w:r>
            <w:r w:rsidRPr="00C937B6">
              <w:rPr>
                <w:sz w:val="18"/>
                <w:szCs w:val="18"/>
              </w:rPr>
              <w:t>SET</w:t>
            </w:r>
            <w:r w:rsidRPr="00C937B6">
              <w:rPr>
                <w:rFonts w:hint="eastAsia"/>
                <w:sz w:val="18"/>
                <w:szCs w:val="18"/>
              </w:rPr>
              <w:t>消息一般格式相同</w:t>
            </w:r>
          </w:p>
        </w:tc>
      </w:tr>
      <w:tr w:rsidR="0002040B" w:rsidRPr="009733B6" w:rsidTr="00E628D3">
        <w:tc>
          <w:tcPr>
            <w:tcW w:w="3365" w:type="dxa"/>
            <w:gridSpan w:val="3"/>
            <w:tcBorders>
              <w:top w:val="single" w:sz="4" w:space="0" w:color="000000"/>
              <w:left w:val="single" w:sz="12" w:space="0" w:color="auto"/>
              <w:bottom w:val="single" w:sz="4" w:space="0" w:color="000000"/>
              <w:right w:val="single" w:sz="4" w:space="0" w:color="000000"/>
            </w:tcBorders>
          </w:tcPr>
          <w:p w:rsidR="0002040B" w:rsidRPr="00C937B6" w:rsidRDefault="0002040B" w:rsidP="00E628D3">
            <w:pPr>
              <w:spacing w:line="0" w:lineRule="atLeast"/>
              <w:rPr>
                <w:sz w:val="18"/>
                <w:szCs w:val="18"/>
              </w:rPr>
            </w:pPr>
            <w:r w:rsidRPr="00C937B6">
              <w:rPr>
                <w:sz w:val="18"/>
                <w:szCs w:val="18"/>
              </w:rPr>
              <w:t>Set Code</w:t>
            </w:r>
          </w:p>
        </w:tc>
        <w:tc>
          <w:tcPr>
            <w:tcW w:w="745" w:type="dxa"/>
            <w:tcBorders>
              <w:top w:val="single" w:sz="4" w:space="0" w:color="000000"/>
              <w:left w:val="single" w:sz="4" w:space="0" w:color="000000"/>
              <w:bottom w:val="single" w:sz="4" w:space="0" w:color="000000"/>
              <w:right w:val="single" w:sz="4" w:space="0" w:color="000000"/>
            </w:tcBorders>
          </w:tcPr>
          <w:p w:rsidR="0002040B" w:rsidRPr="00C937B6" w:rsidRDefault="0002040B" w:rsidP="00E628D3">
            <w:pPr>
              <w:spacing w:line="0" w:lineRule="atLeast"/>
              <w:rPr>
                <w:sz w:val="18"/>
                <w:szCs w:val="18"/>
              </w:rPr>
            </w:pPr>
            <w:r w:rsidRPr="00C937B6">
              <w:rPr>
                <w:sz w:val="18"/>
                <w:szCs w:val="18"/>
              </w:rPr>
              <w:t>1</w:t>
            </w:r>
          </w:p>
        </w:tc>
        <w:tc>
          <w:tcPr>
            <w:tcW w:w="5318" w:type="dxa"/>
            <w:tcBorders>
              <w:top w:val="single" w:sz="4" w:space="0" w:color="000000"/>
              <w:left w:val="single" w:sz="4" w:space="0" w:color="000000"/>
              <w:bottom w:val="single" w:sz="4" w:space="0" w:color="000000"/>
              <w:right w:val="single" w:sz="12" w:space="0" w:color="auto"/>
            </w:tcBorders>
          </w:tcPr>
          <w:p w:rsidR="0002040B" w:rsidRPr="00C937B6" w:rsidRDefault="0002040B" w:rsidP="00E628D3">
            <w:pPr>
              <w:spacing w:line="0" w:lineRule="atLeast"/>
              <w:rPr>
                <w:sz w:val="18"/>
                <w:szCs w:val="18"/>
              </w:rPr>
            </w:pPr>
            <w:r w:rsidRPr="00C937B6">
              <w:rPr>
                <w:sz w:val="18"/>
                <w:szCs w:val="18"/>
              </w:rPr>
              <w:t>(0x) A0 (</w:t>
            </w:r>
            <w:r w:rsidRPr="00C937B6">
              <w:rPr>
                <w:rFonts w:hint="eastAsia"/>
                <w:sz w:val="18"/>
                <w:szCs w:val="18"/>
              </w:rPr>
              <w:t>全局配置</w:t>
            </w:r>
            <w:r w:rsidRPr="00C937B6">
              <w:rPr>
                <w:sz w:val="18"/>
                <w:szCs w:val="18"/>
              </w:rPr>
              <w:t>)</w:t>
            </w:r>
          </w:p>
        </w:tc>
      </w:tr>
      <w:tr w:rsidR="0002040B" w:rsidRPr="009733B6" w:rsidTr="00E628D3">
        <w:tc>
          <w:tcPr>
            <w:tcW w:w="3365" w:type="dxa"/>
            <w:gridSpan w:val="3"/>
            <w:tcBorders>
              <w:top w:val="single" w:sz="4" w:space="0" w:color="000000"/>
              <w:left w:val="single" w:sz="12" w:space="0" w:color="auto"/>
              <w:bottom w:val="single" w:sz="4" w:space="0" w:color="000000"/>
              <w:right w:val="single" w:sz="4" w:space="0" w:color="000000"/>
            </w:tcBorders>
          </w:tcPr>
          <w:p w:rsidR="0002040B" w:rsidRPr="00C937B6" w:rsidRDefault="0002040B" w:rsidP="00E628D3">
            <w:pPr>
              <w:spacing w:line="0" w:lineRule="atLeast"/>
              <w:rPr>
                <w:sz w:val="18"/>
                <w:szCs w:val="18"/>
              </w:rPr>
            </w:pPr>
            <w:r w:rsidRPr="00C937B6">
              <w:rPr>
                <w:sz w:val="18"/>
                <w:szCs w:val="18"/>
              </w:rPr>
              <w:t>Result Status</w:t>
            </w:r>
          </w:p>
        </w:tc>
        <w:tc>
          <w:tcPr>
            <w:tcW w:w="745" w:type="dxa"/>
            <w:tcBorders>
              <w:top w:val="single" w:sz="4" w:space="0" w:color="000000"/>
              <w:left w:val="single" w:sz="4" w:space="0" w:color="000000"/>
              <w:bottom w:val="single" w:sz="4" w:space="0" w:color="000000"/>
              <w:right w:val="single" w:sz="4" w:space="0" w:color="000000"/>
            </w:tcBorders>
          </w:tcPr>
          <w:p w:rsidR="0002040B" w:rsidRPr="00C937B6" w:rsidRDefault="0002040B" w:rsidP="00E628D3">
            <w:pPr>
              <w:spacing w:line="0" w:lineRule="atLeast"/>
              <w:rPr>
                <w:sz w:val="18"/>
                <w:szCs w:val="18"/>
              </w:rPr>
            </w:pPr>
            <w:r w:rsidRPr="00C937B6">
              <w:rPr>
                <w:sz w:val="18"/>
                <w:szCs w:val="18"/>
              </w:rPr>
              <w:t>1</w:t>
            </w:r>
          </w:p>
        </w:tc>
        <w:tc>
          <w:tcPr>
            <w:tcW w:w="5318" w:type="dxa"/>
            <w:tcBorders>
              <w:top w:val="single" w:sz="4" w:space="0" w:color="000000"/>
              <w:left w:val="single" w:sz="4" w:space="0" w:color="000000"/>
              <w:bottom w:val="single" w:sz="4" w:space="0" w:color="000000"/>
              <w:right w:val="single" w:sz="12" w:space="0" w:color="auto"/>
            </w:tcBorders>
          </w:tcPr>
          <w:p w:rsidR="0002040B" w:rsidRPr="00C937B6" w:rsidRDefault="0002040B" w:rsidP="00E628D3">
            <w:pPr>
              <w:spacing w:line="0" w:lineRule="atLeast"/>
              <w:rPr>
                <w:sz w:val="18"/>
                <w:szCs w:val="18"/>
              </w:rPr>
            </w:pPr>
            <w:r w:rsidRPr="00C937B6">
              <w:rPr>
                <w:sz w:val="18"/>
                <w:szCs w:val="18"/>
              </w:rPr>
              <w:t>(0x) 00 (OK)</w:t>
            </w:r>
          </w:p>
        </w:tc>
      </w:tr>
      <w:tr w:rsidR="0002040B" w:rsidRPr="009733B6" w:rsidTr="00E628D3">
        <w:tc>
          <w:tcPr>
            <w:tcW w:w="3365" w:type="dxa"/>
            <w:gridSpan w:val="3"/>
            <w:tcBorders>
              <w:top w:val="single" w:sz="4" w:space="0" w:color="000000"/>
              <w:left w:val="single" w:sz="12" w:space="0" w:color="auto"/>
              <w:bottom w:val="single" w:sz="4" w:space="0" w:color="000000"/>
              <w:right w:val="single" w:sz="4" w:space="0" w:color="000000"/>
            </w:tcBorders>
          </w:tcPr>
          <w:p w:rsidR="0002040B" w:rsidRPr="00C937B6" w:rsidRDefault="0002040B" w:rsidP="00E628D3">
            <w:pPr>
              <w:spacing w:line="0" w:lineRule="atLeast"/>
              <w:rPr>
                <w:sz w:val="18"/>
                <w:szCs w:val="18"/>
              </w:rPr>
            </w:pPr>
            <w:r w:rsidRPr="00C937B6">
              <w:rPr>
                <w:sz w:val="18"/>
                <w:szCs w:val="18"/>
              </w:rPr>
              <w:t>Res</w:t>
            </w:r>
          </w:p>
        </w:tc>
        <w:tc>
          <w:tcPr>
            <w:tcW w:w="745" w:type="dxa"/>
            <w:tcBorders>
              <w:top w:val="single" w:sz="4" w:space="0" w:color="000000"/>
              <w:left w:val="single" w:sz="4" w:space="0" w:color="000000"/>
              <w:bottom w:val="single" w:sz="4" w:space="0" w:color="000000"/>
              <w:right w:val="single" w:sz="4" w:space="0" w:color="000000"/>
            </w:tcBorders>
          </w:tcPr>
          <w:p w:rsidR="0002040B" w:rsidRPr="00C937B6" w:rsidRDefault="0002040B" w:rsidP="00E628D3">
            <w:pPr>
              <w:spacing w:line="0" w:lineRule="atLeast"/>
              <w:rPr>
                <w:sz w:val="18"/>
                <w:szCs w:val="18"/>
              </w:rPr>
            </w:pPr>
            <w:r w:rsidRPr="00C937B6">
              <w:rPr>
                <w:sz w:val="18"/>
                <w:szCs w:val="18"/>
              </w:rPr>
              <w:t>1</w:t>
            </w:r>
          </w:p>
        </w:tc>
        <w:tc>
          <w:tcPr>
            <w:tcW w:w="5318" w:type="dxa"/>
            <w:tcBorders>
              <w:top w:val="single" w:sz="4" w:space="0" w:color="000000"/>
              <w:left w:val="single" w:sz="4" w:space="0" w:color="000000"/>
              <w:bottom w:val="single" w:sz="4" w:space="0" w:color="000000"/>
              <w:right w:val="single" w:sz="12" w:space="0" w:color="auto"/>
            </w:tcBorders>
          </w:tcPr>
          <w:p w:rsidR="0002040B" w:rsidRPr="00C937B6" w:rsidRDefault="0002040B" w:rsidP="00E628D3">
            <w:pPr>
              <w:spacing w:line="0" w:lineRule="atLeast"/>
              <w:rPr>
                <w:sz w:val="18"/>
                <w:szCs w:val="18"/>
              </w:rPr>
            </w:pPr>
            <w:r w:rsidRPr="00C937B6">
              <w:rPr>
                <w:sz w:val="18"/>
                <w:szCs w:val="18"/>
              </w:rPr>
              <w:t>0x00</w:t>
            </w:r>
          </w:p>
        </w:tc>
      </w:tr>
      <w:tr w:rsidR="0002040B" w:rsidRPr="009733B6" w:rsidTr="00E628D3">
        <w:tc>
          <w:tcPr>
            <w:tcW w:w="992" w:type="dxa"/>
            <w:vMerge w:val="restart"/>
            <w:tcBorders>
              <w:top w:val="single" w:sz="4" w:space="0" w:color="auto"/>
              <w:left w:val="single" w:sz="12" w:space="0" w:color="auto"/>
              <w:right w:val="single" w:sz="4" w:space="0" w:color="auto"/>
            </w:tcBorders>
            <w:vAlign w:val="center"/>
          </w:tcPr>
          <w:p w:rsidR="0002040B" w:rsidRPr="00C937B6" w:rsidRDefault="0002040B" w:rsidP="00E628D3">
            <w:pPr>
              <w:spacing w:line="0" w:lineRule="atLeast"/>
              <w:rPr>
                <w:sz w:val="18"/>
                <w:szCs w:val="18"/>
              </w:rPr>
            </w:pPr>
            <w:r w:rsidRPr="00C937B6">
              <w:rPr>
                <w:rFonts w:hint="eastAsia"/>
                <w:sz w:val="18"/>
                <w:szCs w:val="18"/>
              </w:rPr>
              <w:t>Local</w:t>
            </w:r>
          </w:p>
          <w:p w:rsidR="0002040B" w:rsidRPr="00C937B6" w:rsidRDefault="0002040B" w:rsidP="00E628D3">
            <w:pPr>
              <w:spacing w:line="0" w:lineRule="atLeast"/>
              <w:rPr>
                <w:sz w:val="18"/>
                <w:szCs w:val="18"/>
              </w:rPr>
            </w:pPr>
            <w:r w:rsidRPr="00C937B6">
              <w:rPr>
                <w:rFonts w:hint="eastAsia"/>
                <w:sz w:val="18"/>
                <w:szCs w:val="18"/>
              </w:rPr>
              <w:t>Trap</w:t>
            </w:r>
          </w:p>
        </w:tc>
        <w:tc>
          <w:tcPr>
            <w:tcW w:w="2373" w:type="dxa"/>
            <w:gridSpan w:val="2"/>
            <w:tcBorders>
              <w:top w:val="single" w:sz="4" w:space="0" w:color="000000"/>
              <w:left w:val="single" w:sz="4" w:space="0" w:color="auto"/>
              <w:bottom w:val="single" w:sz="4" w:space="0" w:color="auto"/>
              <w:right w:val="single" w:sz="4" w:space="0" w:color="000000"/>
            </w:tcBorders>
          </w:tcPr>
          <w:p w:rsidR="0002040B" w:rsidRPr="00C937B6" w:rsidRDefault="0002040B" w:rsidP="00E628D3">
            <w:pPr>
              <w:spacing w:line="0" w:lineRule="atLeast"/>
              <w:rPr>
                <w:sz w:val="18"/>
                <w:szCs w:val="18"/>
              </w:rPr>
            </w:pPr>
            <w:r w:rsidRPr="00C937B6">
              <w:rPr>
                <w:rFonts w:hint="eastAsia"/>
                <w:sz w:val="18"/>
                <w:szCs w:val="18"/>
              </w:rPr>
              <w:t>Enable</w:t>
            </w:r>
          </w:p>
        </w:tc>
        <w:tc>
          <w:tcPr>
            <w:tcW w:w="745" w:type="dxa"/>
            <w:tcBorders>
              <w:top w:val="single" w:sz="4" w:space="0" w:color="000000"/>
              <w:left w:val="single" w:sz="4" w:space="0" w:color="000000"/>
              <w:bottom w:val="single" w:sz="4" w:space="0" w:color="000000"/>
              <w:right w:val="single" w:sz="4" w:space="0" w:color="000000"/>
            </w:tcBorders>
          </w:tcPr>
          <w:p w:rsidR="0002040B" w:rsidRPr="00C937B6" w:rsidRDefault="0002040B" w:rsidP="00E628D3">
            <w:pPr>
              <w:spacing w:line="0" w:lineRule="atLeast"/>
              <w:rPr>
                <w:sz w:val="18"/>
                <w:szCs w:val="18"/>
              </w:rPr>
            </w:pPr>
            <w:r w:rsidRPr="00C937B6">
              <w:rPr>
                <w:rFonts w:hint="eastAsia"/>
                <w:sz w:val="18"/>
                <w:szCs w:val="18"/>
              </w:rPr>
              <w:t>1</w:t>
            </w:r>
          </w:p>
        </w:tc>
        <w:tc>
          <w:tcPr>
            <w:tcW w:w="5318" w:type="dxa"/>
            <w:tcBorders>
              <w:top w:val="single" w:sz="4" w:space="0" w:color="000000"/>
              <w:left w:val="single" w:sz="4" w:space="0" w:color="000000"/>
              <w:bottom w:val="single" w:sz="4" w:space="0" w:color="000000"/>
              <w:right w:val="single" w:sz="12" w:space="0" w:color="auto"/>
            </w:tcBorders>
          </w:tcPr>
          <w:p w:rsidR="0002040B" w:rsidRPr="00C937B6" w:rsidRDefault="0002040B" w:rsidP="00E628D3">
            <w:pPr>
              <w:spacing w:line="0" w:lineRule="atLeast"/>
              <w:rPr>
                <w:sz w:val="18"/>
                <w:szCs w:val="18"/>
              </w:rPr>
            </w:pPr>
            <w:r w:rsidRPr="00C937B6">
              <w:rPr>
                <w:rFonts w:hint="eastAsia"/>
                <w:sz w:val="18"/>
                <w:szCs w:val="18"/>
              </w:rPr>
              <w:t>启用本地告警功能</w:t>
            </w:r>
            <w:r w:rsidR="00CF4AE1" w:rsidRPr="00C937B6">
              <w:rPr>
                <w:rFonts w:ascii="Consolas" w:hAnsi="Consolas" w:cs="Consolas" w:hint="eastAsia"/>
                <w:sz w:val="18"/>
              </w:rPr>
              <w:t>（</w:t>
            </w:r>
            <w:r w:rsidR="00CF4AE1" w:rsidRPr="00C937B6">
              <w:rPr>
                <w:rFonts w:ascii="Consolas" w:hAnsi="Consolas" w:cs="Consolas" w:hint="eastAsia"/>
                <w:sz w:val="18"/>
              </w:rPr>
              <w:t>0x00</w:t>
            </w:r>
            <w:r w:rsidR="00CF4AE1" w:rsidRPr="00C937B6">
              <w:rPr>
                <w:rFonts w:ascii="Consolas" w:hAnsi="Consolas" w:cs="Consolas" w:hint="eastAsia"/>
                <w:sz w:val="18"/>
              </w:rPr>
              <w:t>：禁用，</w:t>
            </w:r>
            <w:r w:rsidR="00CF4AE1" w:rsidRPr="00C937B6">
              <w:rPr>
                <w:rFonts w:ascii="Consolas" w:hAnsi="Consolas" w:cs="Consolas" w:hint="eastAsia"/>
                <w:sz w:val="18"/>
              </w:rPr>
              <w:t>0x01</w:t>
            </w:r>
            <w:r w:rsidR="00CF4AE1" w:rsidRPr="00C937B6">
              <w:rPr>
                <w:rFonts w:ascii="Consolas" w:hAnsi="Consolas" w:cs="Consolas" w:hint="eastAsia"/>
                <w:sz w:val="18"/>
              </w:rPr>
              <w:t>：启用）</w:t>
            </w:r>
          </w:p>
        </w:tc>
      </w:tr>
      <w:tr w:rsidR="0002040B" w:rsidRPr="009733B6" w:rsidTr="00E628D3">
        <w:tc>
          <w:tcPr>
            <w:tcW w:w="992" w:type="dxa"/>
            <w:vMerge/>
            <w:tcBorders>
              <w:left w:val="single" w:sz="12" w:space="0" w:color="auto"/>
              <w:right w:val="single" w:sz="4" w:space="0" w:color="auto"/>
            </w:tcBorders>
            <w:vAlign w:val="center"/>
          </w:tcPr>
          <w:p w:rsidR="0002040B" w:rsidRPr="00C937B6" w:rsidRDefault="0002040B" w:rsidP="00E628D3">
            <w:pPr>
              <w:spacing w:line="0" w:lineRule="atLeast"/>
              <w:rPr>
                <w:sz w:val="18"/>
                <w:szCs w:val="18"/>
              </w:rPr>
            </w:pPr>
          </w:p>
        </w:tc>
        <w:tc>
          <w:tcPr>
            <w:tcW w:w="2373" w:type="dxa"/>
            <w:gridSpan w:val="2"/>
            <w:tcBorders>
              <w:top w:val="single" w:sz="4" w:space="0" w:color="auto"/>
              <w:left w:val="single" w:sz="4" w:space="0" w:color="auto"/>
              <w:bottom w:val="single" w:sz="4" w:space="0" w:color="000000"/>
              <w:right w:val="single" w:sz="4" w:space="0" w:color="000000"/>
            </w:tcBorders>
          </w:tcPr>
          <w:p w:rsidR="0002040B" w:rsidRPr="00C937B6" w:rsidRDefault="0002040B" w:rsidP="00E628D3">
            <w:pPr>
              <w:spacing w:line="0" w:lineRule="atLeast"/>
              <w:rPr>
                <w:sz w:val="18"/>
                <w:szCs w:val="18"/>
              </w:rPr>
            </w:pPr>
            <w:r w:rsidRPr="00C937B6">
              <w:rPr>
                <w:rFonts w:hint="eastAsia"/>
                <w:sz w:val="18"/>
                <w:szCs w:val="18"/>
              </w:rPr>
              <w:t>ServerMAC</w:t>
            </w:r>
          </w:p>
        </w:tc>
        <w:tc>
          <w:tcPr>
            <w:tcW w:w="745" w:type="dxa"/>
            <w:tcBorders>
              <w:top w:val="single" w:sz="4" w:space="0" w:color="000000"/>
              <w:left w:val="single" w:sz="4" w:space="0" w:color="000000"/>
              <w:bottom w:val="single" w:sz="4" w:space="0" w:color="000000"/>
              <w:right w:val="single" w:sz="4" w:space="0" w:color="000000"/>
            </w:tcBorders>
          </w:tcPr>
          <w:p w:rsidR="0002040B" w:rsidRPr="00C937B6" w:rsidRDefault="0002040B" w:rsidP="00E628D3">
            <w:pPr>
              <w:spacing w:line="0" w:lineRule="atLeast"/>
              <w:rPr>
                <w:sz w:val="18"/>
                <w:szCs w:val="18"/>
              </w:rPr>
            </w:pPr>
            <w:r w:rsidRPr="00C937B6">
              <w:rPr>
                <w:rFonts w:hint="eastAsia"/>
                <w:sz w:val="18"/>
                <w:szCs w:val="18"/>
              </w:rPr>
              <w:t>6</w:t>
            </w:r>
          </w:p>
        </w:tc>
        <w:tc>
          <w:tcPr>
            <w:tcW w:w="5318" w:type="dxa"/>
            <w:tcBorders>
              <w:top w:val="single" w:sz="4" w:space="0" w:color="000000"/>
              <w:left w:val="single" w:sz="4" w:space="0" w:color="000000"/>
              <w:bottom w:val="single" w:sz="4" w:space="0" w:color="000000"/>
              <w:right w:val="single" w:sz="12" w:space="0" w:color="auto"/>
            </w:tcBorders>
          </w:tcPr>
          <w:p w:rsidR="0002040B" w:rsidRPr="00C937B6" w:rsidRDefault="0002040B" w:rsidP="00E628D3">
            <w:pPr>
              <w:spacing w:line="0" w:lineRule="atLeast"/>
              <w:rPr>
                <w:sz w:val="18"/>
                <w:szCs w:val="18"/>
              </w:rPr>
            </w:pPr>
            <w:r w:rsidRPr="00C937B6">
              <w:rPr>
                <w:rFonts w:hint="eastAsia"/>
                <w:sz w:val="18"/>
                <w:szCs w:val="18"/>
              </w:rPr>
              <w:t>本地告警服务器</w:t>
            </w:r>
            <w:r w:rsidRPr="00C937B6">
              <w:rPr>
                <w:rFonts w:hint="eastAsia"/>
                <w:sz w:val="18"/>
                <w:szCs w:val="18"/>
              </w:rPr>
              <w:t>MAC</w:t>
            </w:r>
            <w:r w:rsidRPr="00C937B6">
              <w:rPr>
                <w:rFonts w:hint="eastAsia"/>
                <w:sz w:val="18"/>
                <w:szCs w:val="18"/>
              </w:rPr>
              <w:t>地址</w:t>
            </w:r>
          </w:p>
        </w:tc>
      </w:tr>
      <w:tr w:rsidR="0002040B" w:rsidRPr="009733B6" w:rsidTr="00E628D3">
        <w:trPr>
          <w:trHeight w:val="64"/>
        </w:trPr>
        <w:tc>
          <w:tcPr>
            <w:tcW w:w="992" w:type="dxa"/>
            <w:vMerge/>
            <w:tcBorders>
              <w:left w:val="single" w:sz="12" w:space="0" w:color="auto"/>
              <w:bottom w:val="single" w:sz="4" w:space="0" w:color="auto"/>
              <w:right w:val="single" w:sz="4" w:space="0" w:color="auto"/>
            </w:tcBorders>
            <w:vAlign w:val="center"/>
          </w:tcPr>
          <w:p w:rsidR="0002040B" w:rsidRPr="00C937B6" w:rsidRDefault="0002040B" w:rsidP="00E628D3">
            <w:pPr>
              <w:spacing w:line="0" w:lineRule="atLeast"/>
              <w:rPr>
                <w:sz w:val="18"/>
                <w:szCs w:val="18"/>
              </w:rPr>
            </w:pPr>
          </w:p>
        </w:tc>
        <w:tc>
          <w:tcPr>
            <w:tcW w:w="2373" w:type="dxa"/>
            <w:gridSpan w:val="2"/>
            <w:tcBorders>
              <w:top w:val="single" w:sz="4" w:space="0" w:color="000000"/>
              <w:left w:val="single" w:sz="4" w:space="0" w:color="auto"/>
              <w:bottom w:val="single" w:sz="4" w:space="0" w:color="auto"/>
              <w:right w:val="single" w:sz="4" w:space="0" w:color="000000"/>
            </w:tcBorders>
          </w:tcPr>
          <w:p w:rsidR="0002040B" w:rsidRPr="00C937B6" w:rsidRDefault="0002040B" w:rsidP="00E628D3">
            <w:pPr>
              <w:spacing w:line="0" w:lineRule="atLeast"/>
              <w:rPr>
                <w:sz w:val="18"/>
                <w:szCs w:val="18"/>
              </w:rPr>
            </w:pPr>
            <w:r w:rsidRPr="00C937B6">
              <w:rPr>
                <w:rFonts w:hint="eastAsia"/>
                <w:sz w:val="18"/>
                <w:szCs w:val="18"/>
              </w:rPr>
              <w:t>GateMask</w:t>
            </w:r>
          </w:p>
        </w:tc>
        <w:tc>
          <w:tcPr>
            <w:tcW w:w="745" w:type="dxa"/>
            <w:tcBorders>
              <w:top w:val="single" w:sz="4" w:space="0" w:color="000000"/>
              <w:left w:val="single" w:sz="4" w:space="0" w:color="000000"/>
              <w:bottom w:val="single" w:sz="4" w:space="0" w:color="auto"/>
              <w:right w:val="single" w:sz="4" w:space="0" w:color="000000"/>
            </w:tcBorders>
          </w:tcPr>
          <w:p w:rsidR="0002040B" w:rsidRPr="00C937B6" w:rsidRDefault="0002040B" w:rsidP="00E628D3">
            <w:pPr>
              <w:spacing w:line="0" w:lineRule="atLeast"/>
              <w:rPr>
                <w:sz w:val="18"/>
                <w:szCs w:val="18"/>
              </w:rPr>
            </w:pPr>
            <w:r w:rsidRPr="00C937B6">
              <w:rPr>
                <w:rFonts w:hint="eastAsia"/>
                <w:sz w:val="18"/>
                <w:szCs w:val="18"/>
              </w:rPr>
              <w:t>4</w:t>
            </w:r>
          </w:p>
        </w:tc>
        <w:tc>
          <w:tcPr>
            <w:tcW w:w="5318" w:type="dxa"/>
            <w:tcBorders>
              <w:top w:val="single" w:sz="4" w:space="0" w:color="000000"/>
              <w:left w:val="single" w:sz="4" w:space="0" w:color="000000"/>
              <w:bottom w:val="single" w:sz="4" w:space="0" w:color="auto"/>
              <w:right w:val="single" w:sz="12" w:space="0" w:color="auto"/>
            </w:tcBorders>
          </w:tcPr>
          <w:p w:rsidR="0002040B" w:rsidRPr="00C937B6" w:rsidRDefault="0002040B" w:rsidP="00E628D3">
            <w:pPr>
              <w:spacing w:line="0" w:lineRule="atLeast"/>
              <w:rPr>
                <w:sz w:val="18"/>
                <w:szCs w:val="18"/>
              </w:rPr>
            </w:pPr>
            <w:r w:rsidRPr="00C937B6">
              <w:rPr>
                <w:rFonts w:hint="eastAsia"/>
                <w:sz w:val="18"/>
                <w:szCs w:val="18"/>
              </w:rPr>
              <w:t>本地告警类型掩码</w:t>
            </w:r>
          </w:p>
        </w:tc>
      </w:tr>
      <w:tr w:rsidR="000C2814" w:rsidRPr="009733B6" w:rsidTr="00E628D3">
        <w:trPr>
          <w:trHeight w:val="64"/>
        </w:trPr>
        <w:tc>
          <w:tcPr>
            <w:tcW w:w="992" w:type="dxa"/>
            <w:vMerge w:val="restart"/>
            <w:tcBorders>
              <w:top w:val="single" w:sz="4" w:space="0" w:color="auto"/>
              <w:left w:val="single" w:sz="12" w:space="0" w:color="auto"/>
              <w:right w:val="single" w:sz="4" w:space="0" w:color="auto"/>
            </w:tcBorders>
            <w:vAlign w:val="center"/>
          </w:tcPr>
          <w:p w:rsidR="000C2814" w:rsidRPr="00C937B6" w:rsidRDefault="000C2814" w:rsidP="00E628D3">
            <w:pPr>
              <w:spacing w:line="0" w:lineRule="atLeast"/>
              <w:rPr>
                <w:sz w:val="18"/>
                <w:szCs w:val="18"/>
              </w:rPr>
            </w:pPr>
            <w:r w:rsidRPr="00C937B6">
              <w:rPr>
                <w:rFonts w:hint="eastAsia"/>
                <w:sz w:val="18"/>
                <w:szCs w:val="18"/>
              </w:rPr>
              <w:t>Ksignal</w:t>
            </w:r>
          </w:p>
          <w:p w:rsidR="000C2814" w:rsidRPr="00C937B6" w:rsidRDefault="000C2814" w:rsidP="00E628D3">
            <w:pPr>
              <w:spacing w:line="0" w:lineRule="atLeast"/>
              <w:rPr>
                <w:sz w:val="18"/>
                <w:szCs w:val="18"/>
              </w:rPr>
            </w:pPr>
            <w:r w:rsidRPr="00C937B6">
              <w:rPr>
                <w:rFonts w:hint="eastAsia"/>
                <w:sz w:val="18"/>
                <w:szCs w:val="18"/>
              </w:rPr>
              <w:t>Alarm</w:t>
            </w:r>
          </w:p>
        </w:tc>
        <w:tc>
          <w:tcPr>
            <w:tcW w:w="2373" w:type="dxa"/>
            <w:gridSpan w:val="2"/>
            <w:tcBorders>
              <w:top w:val="single" w:sz="4" w:space="0" w:color="auto"/>
              <w:left w:val="single" w:sz="4" w:space="0" w:color="auto"/>
              <w:bottom w:val="single" w:sz="4" w:space="0" w:color="000000"/>
              <w:right w:val="single" w:sz="4" w:space="0" w:color="000000"/>
            </w:tcBorders>
          </w:tcPr>
          <w:p w:rsidR="000C2814" w:rsidRPr="00C937B6" w:rsidRDefault="000C2814" w:rsidP="00E628D3">
            <w:pPr>
              <w:spacing w:line="0" w:lineRule="atLeast"/>
              <w:rPr>
                <w:sz w:val="18"/>
                <w:szCs w:val="18"/>
              </w:rPr>
            </w:pPr>
            <w:r w:rsidRPr="00C937B6">
              <w:rPr>
                <w:rFonts w:hint="eastAsia"/>
                <w:sz w:val="18"/>
                <w:szCs w:val="18"/>
              </w:rPr>
              <w:t>Enable</w:t>
            </w:r>
          </w:p>
        </w:tc>
        <w:tc>
          <w:tcPr>
            <w:tcW w:w="745" w:type="dxa"/>
            <w:tcBorders>
              <w:top w:val="single" w:sz="4" w:space="0" w:color="auto"/>
              <w:left w:val="single" w:sz="4" w:space="0" w:color="000000"/>
              <w:bottom w:val="single" w:sz="4" w:space="0" w:color="000000"/>
              <w:right w:val="single" w:sz="4" w:space="0" w:color="000000"/>
            </w:tcBorders>
          </w:tcPr>
          <w:p w:rsidR="000C2814" w:rsidRPr="00C937B6" w:rsidRDefault="000C2814" w:rsidP="00E628D3">
            <w:pPr>
              <w:spacing w:line="0" w:lineRule="atLeast"/>
              <w:rPr>
                <w:sz w:val="18"/>
                <w:szCs w:val="18"/>
              </w:rPr>
            </w:pPr>
            <w:r w:rsidRPr="00C937B6">
              <w:rPr>
                <w:rFonts w:hint="eastAsia"/>
                <w:sz w:val="18"/>
                <w:szCs w:val="18"/>
              </w:rPr>
              <w:t>1</w:t>
            </w:r>
          </w:p>
        </w:tc>
        <w:tc>
          <w:tcPr>
            <w:tcW w:w="5318" w:type="dxa"/>
            <w:tcBorders>
              <w:top w:val="single" w:sz="4" w:space="0" w:color="auto"/>
              <w:left w:val="single" w:sz="4" w:space="0" w:color="000000"/>
              <w:bottom w:val="single" w:sz="4" w:space="0" w:color="000000"/>
              <w:right w:val="single" w:sz="12" w:space="0" w:color="auto"/>
            </w:tcBorders>
          </w:tcPr>
          <w:p w:rsidR="000C2814" w:rsidRPr="00C937B6" w:rsidRDefault="000C2814" w:rsidP="00E628D3">
            <w:pPr>
              <w:spacing w:line="0" w:lineRule="atLeast"/>
              <w:rPr>
                <w:sz w:val="18"/>
                <w:szCs w:val="18"/>
              </w:rPr>
            </w:pPr>
            <w:r w:rsidRPr="00C937B6">
              <w:rPr>
                <w:rFonts w:hint="eastAsia"/>
                <w:sz w:val="18"/>
                <w:szCs w:val="18"/>
              </w:rPr>
              <w:t>启用开关量输入报警功能</w:t>
            </w:r>
            <w:r w:rsidR="00CF4AE1" w:rsidRPr="00C937B6">
              <w:rPr>
                <w:rFonts w:ascii="Consolas" w:hAnsi="Consolas" w:cs="Consolas" w:hint="eastAsia"/>
                <w:sz w:val="18"/>
              </w:rPr>
              <w:t>（</w:t>
            </w:r>
            <w:r w:rsidR="00CF4AE1" w:rsidRPr="00C937B6">
              <w:rPr>
                <w:rFonts w:ascii="Consolas" w:hAnsi="Consolas" w:cs="Consolas" w:hint="eastAsia"/>
                <w:sz w:val="18"/>
              </w:rPr>
              <w:t>0x00</w:t>
            </w:r>
            <w:r w:rsidR="00CF4AE1" w:rsidRPr="00C937B6">
              <w:rPr>
                <w:rFonts w:ascii="Consolas" w:hAnsi="Consolas" w:cs="Consolas" w:hint="eastAsia"/>
                <w:sz w:val="18"/>
              </w:rPr>
              <w:t>：禁用，</w:t>
            </w:r>
            <w:r w:rsidR="00CF4AE1" w:rsidRPr="00C937B6">
              <w:rPr>
                <w:rFonts w:ascii="Consolas" w:hAnsi="Consolas" w:cs="Consolas" w:hint="eastAsia"/>
                <w:sz w:val="18"/>
              </w:rPr>
              <w:t>0x01</w:t>
            </w:r>
            <w:r w:rsidR="00CF4AE1" w:rsidRPr="00C937B6">
              <w:rPr>
                <w:rFonts w:ascii="Consolas" w:hAnsi="Consolas" w:cs="Consolas" w:hint="eastAsia"/>
                <w:sz w:val="18"/>
              </w:rPr>
              <w:t>：启用）</w:t>
            </w:r>
          </w:p>
        </w:tc>
      </w:tr>
      <w:tr w:rsidR="000C2814" w:rsidRPr="009733B6" w:rsidTr="00C27EBE">
        <w:trPr>
          <w:trHeight w:val="64"/>
        </w:trPr>
        <w:tc>
          <w:tcPr>
            <w:tcW w:w="992" w:type="dxa"/>
            <w:vMerge/>
            <w:tcBorders>
              <w:left w:val="single" w:sz="12" w:space="0" w:color="auto"/>
              <w:right w:val="single" w:sz="4" w:space="0" w:color="auto"/>
            </w:tcBorders>
            <w:vAlign w:val="center"/>
          </w:tcPr>
          <w:p w:rsidR="000C2814" w:rsidRPr="00C937B6" w:rsidRDefault="000C2814" w:rsidP="00E628D3">
            <w:pPr>
              <w:spacing w:line="0" w:lineRule="atLeast"/>
              <w:rPr>
                <w:sz w:val="18"/>
                <w:szCs w:val="18"/>
              </w:rPr>
            </w:pPr>
          </w:p>
        </w:tc>
        <w:tc>
          <w:tcPr>
            <w:tcW w:w="2373" w:type="dxa"/>
            <w:gridSpan w:val="2"/>
            <w:tcBorders>
              <w:top w:val="single" w:sz="4" w:space="0" w:color="000000"/>
              <w:left w:val="single" w:sz="4" w:space="0" w:color="auto"/>
              <w:bottom w:val="single" w:sz="4" w:space="0" w:color="auto"/>
              <w:right w:val="single" w:sz="4" w:space="0" w:color="000000"/>
            </w:tcBorders>
          </w:tcPr>
          <w:p w:rsidR="000C2814" w:rsidRPr="00C937B6" w:rsidRDefault="000C2814" w:rsidP="00E628D3">
            <w:pPr>
              <w:spacing w:line="0" w:lineRule="atLeast"/>
              <w:rPr>
                <w:sz w:val="18"/>
                <w:szCs w:val="18"/>
              </w:rPr>
            </w:pPr>
            <w:r w:rsidRPr="00C937B6">
              <w:rPr>
                <w:rFonts w:ascii="Consolas" w:hAnsi="Consolas" w:cs="Consolas"/>
                <w:sz w:val="18"/>
              </w:rPr>
              <w:t>SampleCycle</w:t>
            </w:r>
          </w:p>
        </w:tc>
        <w:tc>
          <w:tcPr>
            <w:tcW w:w="745" w:type="dxa"/>
            <w:tcBorders>
              <w:top w:val="single" w:sz="4" w:space="0" w:color="000000"/>
              <w:left w:val="single" w:sz="4" w:space="0" w:color="000000"/>
              <w:bottom w:val="single" w:sz="4" w:space="0" w:color="auto"/>
              <w:right w:val="single" w:sz="4" w:space="0" w:color="000000"/>
            </w:tcBorders>
          </w:tcPr>
          <w:p w:rsidR="000C2814" w:rsidRPr="00C937B6" w:rsidRDefault="000C2814" w:rsidP="00E628D3">
            <w:pPr>
              <w:spacing w:line="0" w:lineRule="atLeast"/>
              <w:rPr>
                <w:sz w:val="18"/>
                <w:szCs w:val="18"/>
              </w:rPr>
            </w:pPr>
            <w:r w:rsidRPr="00C937B6">
              <w:rPr>
                <w:rFonts w:hint="eastAsia"/>
                <w:sz w:val="18"/>
                <w:szCs w:val="18"/>
              </w:rPr>
              <w:t>1</w:t>
            </w:r>
          </w:p>
        </w:tc>
        <w:tc>
          <w:tcPr>
            <w:tcW w:w="5318" w:type="dxa"/>
            <w:tcBorders>
              <w:top w:val="single" w:sz="4" w:space="0" w:color="000000"/>
              <w:left w:val="single" w:sz="4" w:space="0" w:color="000000"/>
              <w:bottom w:val="single" w:sz="4" w:space="0" w:color="auto"/>
              <w:right w:val="single" w:sz="12" w:space="0" w:color="auto"/>
            </w:tcBorders>
          </w:tcPr>
          <w:p w:rsidR="000C2814" w:rsidRPr="00C937B6" w:rsidRDefault="000C2814" w:rsidP="00E628D3">
            <w:pPr>
              <w:spacing w:line="0" w:lineRule="atLeast"/>
              <w:rPr>
                <w:sz w:val="18"/>
                <w:szCs w:val="18"/>
              </w:rPr>
            </w:pPr>
            <w:r w:rsidRPr="00C937B6">
              <w:rPr>
                <w:rFonts w:ascii="Consolas" w:hAnsi="Consolas" w:cs="Consolas"/>
                <w:sz w:val="18"/>
              </w:rPr>
              <w:t>数据采集周期</w:t>
            </w:r>
            <w:r w:rsidR="00CF4AE1" w:rsidRPr="00C937B6">
              <w:rPr>
                <w:rFonts w:ascii="Consolas" w:hAnsi="Consolas" w:cs="Consolas" w:hint="eastAsia"/>
                <w:sz w:val="18"/>
              </w:rPr>
              <w:t>（</w:t>
            </w:r>
            <w:r w:rsidR="00CF4AE1" w:rsidRPr="00C937B6">
              <w:rPr>
                <w:rFonts w:ascii="Consolas" w:hAnsi="Consolas" w:cs="Consolas" w:hint="eastAsia"/>
                <w:sz w:val="18"/>
              </w:rPr>
              <w:t>1~100ms</w:t>
            </w:r>
            <w:r w:rsidR="00CF4AE1" w:rsidRPr="00C937B6">
              <w:rPr>
                <w:rFonts w:ascii="Consolas" w:hAnsi="Consolas" w:cs="Consolas" w:hint="eastAsia"/>
                <w:sz w:val="18"/>
              </w:rPr>
              <w:t>）</w:t>
            </w:r>
          </w:p>
        </w:tc>
      </w:tr>
      <w:tr w:rsidR="00C27EBE" w:rsidRPr="009733B6" w:rsidTr="00C27EBE">
        <w:trPr>
          <w:trHeight w:val="256"/>
        </w:trPr>
        <w:tc>
          <w:tcPr>
            <w:tcW w:w="992" w:type="dxa"/>
            <w:vMerge/>
            <w:tcBorders>
              <w:left w:val="single" w:sz="12" w:space="0" w:color="auto"/>
              <w:right w:val="single" w:sz="4" w:space="0" w:color="auto"/>
            </w:tcBorders>
            <w:vAlign w:val="center"/>
          </w:tcPr>
          <w:p w:rsidR="00C27EBE" w:rsidRPr="00C937B6" w:rsidRDefault="00C27EBE" w:rsidP="00E628D3">
            <w:pPr>
              <w:spacing w:line="0" w:lineRule="atLeast"/>
              <w:rPr>
                <w:sz w:val="18"/>
                <w:szCs w:val="18"/>
              </w:rPr>
            </w:pPr>
          </w:p>
        </w:tc>
        <w:tc>
          <w:tcPr>
            <w:tcW w:w="2373" w:type="dxa"/>
            <w:gridSpan w:val="2"/>
            <w:tcBorders>
              <w:top w:val="single" w:sz="4" w:space="0" w:color="auto"/>
              <w:left w:val="single" w:sz="4" w:space="0" w:color="auto"/>
              <w:bottom w:val="single" w:sz="4" w:space="0" w:color="auto"/>
              <w:right w:val="single" w:sz="4" w:space="0" w:color="000000"/>
            </w:tcBorders>
          </w:tcPr>
          <w:p w:rsidR="00C27EBE" w:rsidRPr="00C937B6" w:rsidRDefault="00C27EBE" w:rsidP="00E628D3">
            <w:pPr>
              <w:spacing w:line="0" w:lineRule="atLeast"/>
              <w:rPr>
                <w:rFonts w:ascii="Consolas" w:hAnsi="Consolas" w:cs="Consolas"/>
                <w:sz w:val="18"/>
              </w:rPr>
            </w:pPr>
            <w:r w:rsidRPr="00C937B6">
              <w:rPr>
                <w:rFonts w:ascii="Consolas" w:hAnsi="Consolas" w:cs="Consolas" w:hint="eastAsia"/>
                <w:sz w:val="18"/>
              </w:rPr>
              <w:t>RemoveJitterEnable</w:t>
            </w:r>
          </w:p>
        </w:tc>
        <w:tc>
          <w:tcPr>
            <w:tcW w:w="745" w:type="dxa"/>
            <w:tcBorders>
              <w:top w:val="single" w:sz="4" w:space="0" w:color="auto"/>
              <w:left w:val="single" w:sz="4" w:space="0" w:color="000000"/>
              <w:bottom w:val="single" w:sz="4" w:space="0" w:color="auto"/>
              <w:right w:val="single" w:sz="4" w:space="0" w:color="000000"/>
            </w:tcBorders>
          </w:tcPr>
          <w:p w:rsidR="00C27EBE" w:rsidRPr="00C937B6" w:rsidRDefault="00C27EBE" w:rsidP="00E628D3">
            <w:pPr>
              <w:spacing w:line="0" w:lineRule="atLeast"/>
              <w:rPr>
                <w:sz w:val="18"/>
                <w:szCs w:val="18"/>
              </w:rPr>
            </w:pPr>
            <w:r w:rsidRPr="00C937B6">
              <w:rPr>
                <w:rFonts w:hint="eastAsia"/>
                <w:sz w:val="18"/>
                <w:szCs w:val="18"/>
              </w:rPr>
              <w:t>1</w:t>
            </w:r>
          </w:p>
        </w:tc>
        <w:tc>
          <w:tcPr>
            <w:tcW w:w="5318" w:type="dxa"/>
            <w:tcBorders>
              <w:top w:val="single" w:sz="4" w:space="0" w:color="auto"/>
              <w:left w:val="single" w:sz="4" w:space="0" w:color="000000"/>
              <w:bottom w:val="single" w:sz="4" w:space="0" w:color="auto"/>
              <w:right w:val="single" w:sz="12" w:space="0" w:color="auto"/>
            </w:tcBorders>
          </w:tcPr>
          <w:p w:rsidR="00C27EBE" w:rsidRPr="00C937B6" w:rsidRDefault="00C27EBE" w:rsidP="00E628D3">
            <w:pPr>
              <w:spacing w:line="0" w:lineRule="atLeast"/>
              <w:rPr>
                <w:rFonts w:ascii="Consolas" w:hAnsi="Consolas" w:cs="Consolas"/>
                <w:sz w:val="18"/>
              </w:rPr>
            </w:pPr>
            <w:r w:rsidRPr="00C937B6">
              <w:rPr>
                <w:rFonts w:ascii="Consolas" w:hAnsi="Consolas" w:cs="Consolas" w:hint="eastAsia"/>
                <w:sz w:val="18"/>
              </w:rPr>
              <w:t>启用去抖功能</w:t>
            </w:r>
            <w:r w:rsidR="00CF4AE1" w:rsidRPr="00C937B6">
              <w:rPr>
                <w:rFonts w:ascii="Consolas" w:hAnsi="Consolas" w:cs="Consolas" w:hint="eastAsia"/>
                <w:sz w:val="18"/>
              </w:rPr>
              <w:t>（</w:t>
            </w:r>
            <w:r w:rsidR="00CF4AE1" w:rsidRPr="00C937B6">
              <w:rPr>
                <w:rFonts w:ascii="Consolas" w:hAnsi="Consolas" w:cs="Consolas" w:hint="eastAsia"/>
                <w:sz w:val="18"/>
              </w:rPr>
              <w:t>0x00</w:t>
            </w:r>
            <w:r w:rsidR="00CF4AE1" w:rsidRPr="00C937B6">
              <w:rPr>
                <w:rFonts w:ascii="Consolas" w:hAnsi="Consolas" w:cs="Consolas" w:hint="eastAsia"/>
                <w:sz w:val="18"/>
              </w:rPr>
              <w:t>：禁用，</w:t>
            </w:r>
            <w:r w:rsidR="00CF4AE1" w:rsidRPr="00C937B6">
              <w:rPr>
                <w:rFonts w:ascii="Consolas" w:hAnsi="Consolas" w:cs="Consolas" w:hint="eastAsia"/>
                <w:sz w:val="18"/>
              </w:rPr>
              <w:t>0x01</w:t>
            </w:r>
            <w:r w:rsidR="00CF4AE1" w:rsidRPr="00C937B6">
              <w:rPr>
                <w:rFonts w:ascii="Consolas" w:hAnsi="Consolas" w:cs="Consolas" w:hint="eastAsia"/>
                <w:sz w:val="18"/>
              </w:rPr>
              <w:t>：启用）</w:t>
            </w:r>
          </w:p>
        </w:tc>
      </w:tr>
      <w:tr w:rsidR="000C2814" w:rsidRPr="009733B6" w:rsidTr="0002040B">
        <w:trPr>
          <w:trHeight w:val="176"/>
        </w:trPr>
        <w:tc>
          <w:tcPr>
            <w:tcW w:w="992" w:type="dxa"/>
            <w:vMerge/>
            <w:tcBorders>
              <w:left w:val="single" w:sz="12" w:space="0" w:color="auto"/>
              <w:right w:val="single" w:sz="4" w:space="0" w:color="auto"/>
            </w:tcBorders>
            <w:vAlign w:val="center"/>
          </w:tcPr>
          <w:p w:rsidR="000C2814" w:rsidRPr="00C937B6" w:rsidRDefault="000C2814" w:rsidP="00E628D3">
            <w:pPr>
              <w:spacing w:line="0" w:lineRule="atLeast"/>
              <w:rPr>
                <w:sz w:val="18"/>
                <w:szCs w:val="18"/>
              </w:rPr>
            </w:pPr>
          </w:p>
        </w:tc>
        <w:tc>
          <w:tcPr>
            <w:tcW w:w="2373" w:type="dxa"/>
            <w:gridSpan w:val="2"/>
            <w:tcBorders>
              <w:top w:val="single" w:sz="4" w:space="0" w:color="auto"/>
              <w:left w:val="single" w:sz="4" w:space="0" w:color="auto"/>
              <w:bottom w:val="single" w:sz="4" w:space="0" w:color="auto"/>
              <w:right w:val="single" w:sz="4" w:space="0" w:color="000000"/>
            </w:tcBorders>
          </w:tcPr>
          <w:p w:rsidR="000C2814" w:rsidRPr="00C937B6" w:rsidRDefault="000C2814" w:rsidP="00E628D3">
            <w:pPr>
              <w:spacing w:line="0" w:lineRule="atLeast"/>
              <w:rPr>
                <w:rFonts w:ascii="Consolas" w:hAnsi="Consolas" w:cs="Consolas"/>
                <w:sz w:val="18"/>
              </w:rPr>
            </w:pPr>
            <w:r w:rsidRPr="00C937B6">
              <w:rPr>
                <w:rFonts w:ascii="Consolas" w:hAnsi="Consolas" w:cs="Consolas"/>
                <w:sz w:val="18"/>
              </w:rPr>
              <w:t>Jitter</w:t>
            </w:r>
            <w:r w:rsidR="00C27EBE" w:rsidRPr="00C937B6">
              <w:rPr>
                <w:rFonts w:ascii="Consolas" w:hAnsi="Consolas" w:cs="Consolas" w:hint="eastAsia"/>
                <w:sz w:val="18"/>
              </w:rPr>
              <w:t>ProbeTime</w:t>
            </w:r>
          </w:p>
        </w:tc>
        <w:tc>
          <w:tcPr>
            <w:tcW w:w="745" w:type="dxa"/>
            <w:tcBorders>
              <w:top w:val="single" w:sz="4" w:space="0" w:color="auto"/>
              <w:left w:val="single" w:sz="4" w:space="0" w:color="000000"/>
              <w:bottom w:val="single" w:sz="4" w:space="0" w:color="auto"/>
              <w:right w:val="single" w:sz="4" w:space="0" w:color="000000"/>
            </w:tcBorders>
          </w:tcPr>
          <w:p w:rsidR="000C2814" w:rsidRPr="00C937B6" w:rsidRDefault="000C2814" w:rsidP="00E628D3">
            <w:pPr>
              <w:spacing w:line="0" w:lineRule="atLeast"/>
              <w:rPr>
                <w:sz w:val="18"/>
                <w:szCs w:val="18"/>
              </w:rPr>
            </w:pPr>
            <w:r w:rsidRPr="00C937B6">
              <w:rPr>
                <w:rFonts w:hint="eastAsia"/>
                <w:sz w:val="18"/>
                <w:szCs w:val="18"/>
              </w:rPr>
              <w:t>1</w:t>
            </w:r>
          </w:p>
        </w:tc>
        <w:tc>
          <w:tcPr>
            <w:tcW w:w="5318" w:type="dxa"/>
            <w:tcBorders>
              <w:top w:val="single" w:sz="4" w:space="0" w:color="auto"/>
              <w:left w:val="single" w:sz="4" w:space="0" w:color="000000"/>
              <w:bottom w:val="single" w:sz="4" w:space="0" w:color="auto"/>
              <w:right w:val="single" w:sz="12" w:space="0" w:color="auto"/>
            </w:tcBorders>
          </w:tcPr>
          <w:p w:rsidR="000C2814" w:rsidRPr="00C937B6" w:rsidRDefault="00C27EBE" w:rsidP="00E628D3">
            <w:pPr>
              <w:spacing w:line="0" w:lineRule="atLeast"/>
              <w:rPr>
                <w:rFonts w:ascii="Consolas" w:hAnsi="Consolas" w:cs="Consolas"/>
                <w:sz w:val="18"/>
              </w:rPr>
            </w:pPr>
            <w:r w:rsidRPr="00C937B6">
              <w:rPr>
                <w:rFonts w:ascii="Consolas" w:hAnsi="Consolas" w:cs="Consolas" w:hint="eastAsia"/>
                <w:sz w:val="18"/>
              </w:rPr>
              <w:t>抖动判定时间</w:t>
            </w:r>
            <w:r w:rsidR="00CF4AE1" w:rsidRPr="00C937B6">
              <w:rPr>
                <w:rFonts w:ascii="Consolas" w:hAnsi="Consolas" w:cs="Consolas" w:hint="eastAsia"/>
                <w:sz w:val="18"/>
              </w:rPr>
              <w:t>（</w:t>
            </w:r>
            <w:r w:rsidR="00CF4AE1" w:rsidRPr="00C937B6">
              <w:rPr>
                <w:rFonts w:ascii="Consolas" w:hAnsi="Consolas" w:cs="Consolas" w:hint="eastAsia"/>
                <w:sz w:val="18"/>
              </w:rPr>
              <w:t>1~200ms</w:t>
            </w:r>
            <w:r w:rsidR="00CF4AE1" w:rsidRPr="00C937B6">
              <w:rPr>
                <w:rFonts w:ascii="Consolas" w:hAnsi="Consolas" w:cs="Consolas" w:hint="eastAsia"/>
                <w:sz w:val="18"/>
              </w:rPr>
              <w:t>）</w:t>
            </w:r>
          </w:p>
        </w:tc>
      </w:tr>
      <w:tr w:rsidR="000C2814" w:rsidRPr="009733B6" w:rsidTr="0002040B">
        <w:trPr>
          <w:trHeight w:val="64"/>
        </w:trPr>
        <w:tc>
          <w:tcPr>
            <w:tcW w:w="992" w:type="dxa"/>
            <w:vMerge/>
            <w:tcBorders>
              <w:left w:val="single" w:sz="12" w:space="0" w:color="auto"/>
              <w:right w:val="single" w:sz="4" w:space="0" w:color="auto"/>
            </w:tcBorders>
            <w:vAlign w:val="center"/>
          </w:tcPr>
          <w:p w:rsidR="000C2814" w:rsidRPr="00C937B6" w:rsidRDefault="000C2814" w:rsidP="00E628D3">
            <w:pPr>
              <w:spacing w:line="0" w:lineRule="atLeast"/>
              <w:rPr>
                <w:sz w:val="18"/>
                <w:szCs w:val="18"/>
              </w:rPr>
            </w:pPr>
          </w:p>
        </w:tc>
        <w:tc>
          <w:tcPr>
            <w:tcW w:w="2373" w:type="dxa"/>
            <w:gridSpan w:val="2"/>
            <w:tcBorders>
              <w:top w:val="single" w:sz="4" w:space="0" w:color="auto"/>
              <w:left w:val="single" w:sz="4" w:space="0" w:color="auto"/>
              <w:bottom w:val="single" w:sz="4" w:space="0" w:color="000000"/>
              <w:right w:val="single" w:sz="4" w:space="0" w:color="000000"/>
            </w:tcBorders>
          </w:tcPr>
          <w:p w:rsidR="000C2814" w:rsidRPr="00C937B6" w:rsidRDefault="000C2814" w:rsidP="00E628D3">
            <w:pPr>
              <w:spacing w:line="0" w:lineRule="atLeast"/>
              <w:rPr>
                <w:rFonts w:ascii="Consolas" w:hAnsi="Consolas" w:cs="Consolas"/>
                <w:sz w:val="18"/>
              </w:rPr>
            </w:pPr>
            <w:r w:rsidRPr="00C937B6">
              <w:rPr>
                <w:rFonts w:ascii="Consolas" w:hAnsi="Consolas" w:cs="Consolas"/>
                <w:sz w:val="18"/>
              </w:rPr>
              <w:t>WorkMode</w:t>
            </w:r>
          </w:p>
        </w:tc>
        <w:tc>
          <w:tcPr>
            <w:tcW w:w="745" w:type="dxa"/>
            <w:tcBorders>
              <w:top w:val="single" w:sz="4" w:space="0" w:color="auto"/>
              <w:left w:val="single" w:sz="4" w:space="0" w:color="000000"/>
              <w:bottom w:val="single" w:sz="4" w:space="0" w:color="000000"/>
              <w:right w:val="single" w:sz="4" w:space="0" w:color="000000"/>
            </w:tcBorders>
          </w:tcPr>
          <w:p w:rsidR="000C2814" w:rsidRPr="00C937B6" w:rsidRDefault="000C2814" w:rsidP="00E628D3">
            <w:pPr>
              <w:spacing w:line="0" w:lineRule="atLeast"/>
              <w:rPr>
                <w:sz w:val="18"/>
                <w:szCs w:val="18"/>
              </w:rPr>
            </w:pPr>
            <w:r w:rsidRPr="00C937B6">
              <w:rPr>
                <w:rFonts w:hint="eastAsia"/>
                <w:sz w:val="18"/>
                <w:szCs w:val="18"/>
              </w:rPr>
              <w:t>1</w:t>
            </w:r>
          </w:p>
        </w:tc>
        <w:tc>
          <w:tcPr>
            <w:tcW w:w="5318" w:type="dxa"/>
            <w:tcBorders>
              <w:top w:val="single" w:sz="4" w:space="0" w:color="auto"/>
              <w:left w:val="single" w:sz="4" w:space="0" w:color="000000"/>
              <w:bottom w:val="single" w:sz="4" w:space="0" w:color="000000"/>
              <w:right w:val="single" w:sz="12" w:space="0" w:color="auto"/>
            </w:tcBorders>
          </w:tcPr>
          <w:p w:rsidR="000C2814" w:rsidRPr="00C937B6" w:rsidRDefault="000C2814" w:rsidP="00CF4AE1">
            <w:pPr>
              <w:spacing w:line="0" w:lineRule="atLeast"/>
              <w:rPr>
                <w:rFonts w:ascii="Consolas" w:hAnsi="Consolas" w:cs="Consolas"/>
                <w:sz w:val="18"/>
              </w:rPr>
            </w:pPr>
            <w:r w:rsidRPr="00C937B6">
              <w:rPr>
                <w:rFonts w:ascii="Consolas" w:hAnsi="Consolas" w:cs="Consolas"/>
                <w:sz w:val="18"/>
              </w:rPr>
              <w:t>传输工作模式</w:t>
            </w:r>
            <w:r w:rsidR="00CF4AE1" w:rsidRPr="00C937B6">
              <w:rPr>
                <w:rFonts w:ascii="Consolas" w:hAnsi="Consolas" w:cs="Consolas" w:hint="eastAsia"/>
                <w:sz w:val="18"/>
              </w:rPr>
              <w:t>（</w:t>
            </w:r>
            <w:r w:rsidR="00CF4AE1" w:rsidRPr="00C937B6">
              <w:rPr>
                <w:rFonts w:ascii="Consolas" w:hAnsi="Consolas" w:cs="Consolas" w:hint="eastAsia"/>
                <w:sz w:val="18"/>
              </w:rPr>
              <w:t>0x00</w:t>
            </w:r>
            <w:r w:rsidR="00CF4AE1" w:rsidRPr="00C937B6">
              <w:rPr>
                <w:rFonts w:ascii="Consolas" w:hAnsi="Consolas" w:cs="Consolas" w:hint="eastAsia"/>
                <w:sz w:val="18"/>
              </w:rPr>
              <w:t>：</w:t>
            </w:r>
            <w:r w:rsidR="00CF4AE1" w:rsidRPr="00C937B6">
              <w:rPr>
                <w:rFonts w:ascii="Consolas" w:hAnsi="Consolas" w:cs="Consolas" w:hint="eastAsia"/>
                <w:sz w:val="18"/>
              </w:rPr>
              <w:t>UDP</w:t>
            </w:r>
            <w:r w:rsidR="00CF4AE1" w:rsidRPr="00C937B6">
              <w:rPr>
                <w:rFonts w:ascii="Consolas" w:hAnsi="Consolas" w:cs="Consolas" w:hint="eastAsia"/>
                <w:sz w:val="18"/>
              </w:rPr>
              <w:t>，</w:t>
            </w:r>
            <w:r w:rsidR="00CF4AE1" w:rsidRPr="00C937B6">
              <w:rPr>
                <w:rFonts w:ascii="Consolas" w:hAnsi="Consolas" w:cs="Consolas" w:hint="eastAsia"/>
                <w:sz w:val="18"/>
              </w:rPr>
              <w:t>Other</w:t>
            </w:r>
            <w:r w:rsidR="00CF4AE1" w:rsidRPr="00C937B6">
              <w:rPr>
                <w:rFonts w:ascii="Consolas" w:hAnsi="Consolas" w:cs="Consolas" w:hint="eastAsia"/>
                <w:sz w:val="18"/>
              </w:rPr>
              <w:t>：暂时还没定义）</w:t>
            </w:r>
          </w:p>
        </w:tc>
      </w:tr>
      <w:tr w:rsidR="000C2814" w:rsidRPr="009733B6" w:rsidTr="00E628D3">
        <w:tc>
          <w:tcPr>
            <w:tcW w:w="992" w:type="dxa"/>
            <w:vMerge/>
            <w:tcBorders>
              <w:left w:val="single" w:sz="12" w:space="0" w:color="auto"/>
              <w:right w:val="single" w:sz="4" w:space="0" w:color="auto"/>
            </w:tcBorders>
            <w:vAlign w:val="center"/>
          </w:tcPr>
          <w:p w:rsidR="000C2814" w:rsidRPr="00C937B6" w:rsidRDefault="000C2814" w:rsidP="00E628D3">
            <w:pPr>
              <w:spacing w:line="0" w:lineRule="atLeast"/>
              <w:rPr>
                <w:sz w:val="18"/>
                <w:szCs w:val="18"/>
              </w:rPr>
            </w:pPr>
          </w:p>
        </w:tc>
        <w:tc>
          <w:tcPr>
            <w:tcW w:w="850" w:type="dxa"/>
            <w:vMerge w:val="restart"/>
            <w:tcBorders>
              <w:top w:val="single" w:sz="4" w:space="0" w:color="000000"/>
              <w:left w:val="single" w:sz="4" w:space="0" w:color="auto"/>
              <w:right w:val="single" w:sz="4" w:space="0" w:color="auto"/>
            </w:tcBorders>
            <w:vAlign w:val="center"/>
          </w:tcPr>
          <w:p w:rsidR="000C2814" w:rsidRPr="00C937B6" w:rsidRDefault="000C2814" w:rsidP="00E628D3">
            <w:pPr>
              <w:spacing w:line="0" w:lineRule="atLeast"/>
              <w:rPr>
                <w:sz w:val="18"/>
                <w:szCs w:val="18"/>
              </w:rPr>
            </w:pPr>
            <w:r w:rsidRPr="00C937B6">
              <w:rPr>
                <w:rFonts w:hint="eastAsia"/>
                <w:sz w:val="18"/>
                <w:szCs w:val="18"/>
              </w:rPr>
              <w:t>Mode</w:t>
            </w:r>
          </w:p>
          <w:p w:rsidR="000C2814" w:rsidRPr="00C937B6" w:rsidRDefault="000C2814" w:rsidP="00E628D3">
            <w:pPr>
              <w:spacing w:line="0" w:lineRule="atLeast"/>
              <w:rPr>
                <w:sz w:val="18"/>
                <w:szCs w:val="18"/>
              </w:rPr>
            </w:pPr>
            <w:r w:rsidRPr="00C937B6">
              <w:rPr>
                <w:rFonts w:hint="eastAsia"/>
                <w:sz w:val="18"/>
                <w:szCs w:val="18"/>
              </w:rPr>
              <w:t>Config</w:t>
            </w:r>
          </w:p>
        </w:tc>
        <w:tc>
          <w:tcPr>
            <w:tcW w:w="1523" w:type="dxa"/>
            <w:tcBorders>
              <w:top w:val="single" w:sz="4" w:space="0" w:color="000000"/>
              <w:left w:val="single" w:sz="4" w:space="0" w:color="auto"/>
              <w:bottom w:val="single" w:sz="4" w:space="0" w:color="000000"/>
              <w:right w:val="single" w:sz="4" w:space="0" w:color="000000"/>
            </w:tcBorders>
          </w:tcPr>
          <w:p w:rsidR="000C2814" w:rsidRPr="00C937B6" w:rsidRDefault="000C2814" w:rsidP="00E628D3">
            <w:pPr>
              <w:spacing w:line="0" w:lineRule="atLeast"/>
              <w:rPr>
                <w:sz w:val="18"/>
                <w:szCs w:val="18"/>
              </w:rPr>
            </w:pPr>
            <w:r w:rsidRPr="00C937B6">
              <w:rPr>
                <w:rFonts w:ascii="Consolas" w:hAnsi="Consolas" w:cs="Consolas"/>
                <w:sz w:val="18"/>
                <w:szCs w:val="18"/>
              </w:rPr>
              <w:t>ServerIP</w:t>
            </w:r>
          </w:p>
        </w:tc>
        <w:tc>
          <w:tcPr>
            <w:tcW w:w="745" w:type="dxa"/>
            <w:tcBorders>
              <w:top w:val="single" w:sz="4" w:space="0" w:color="000000"/>
              <w:left w:val="single" w:sz="4" w:space="0" w:color="000000"/>
              <w:bottom w:val="single" w:sz="4" w:space="0" w:color="000000"/>
              <w:right w:val="single" w:sz="4" w:space="0" w:color="000000"/>
            </w:tcBorders>
          </w:tcPr>
          <w:p w:rsidR="000C2814" w:rsidRPr="00C937B6" w:rsidRDefault="000C2814" w:rsidP="00E628D3">
            <w:pPr>
              <w:spacing w:line="0" w:lineRule="atLeast"/>
              <w:rPr>
                <w:sz w:val="18"/>
                <w:szCs w:val="18"/>
              </w:rPr>
            </w:pPr>
            <w:r w:rsidRPr="00C937B6">
              <w:rPr>
                <w:rFonts w:hint="eastAsia"/>
                <w:sz w:val="18"/>
                <w:szCs w:val="18"/>
              </w:rPr>
              <w:t>4</w:t>
            </w:r>
          </w:p>
        </w:tc>
        <w:tc>
          <w:tcPr>
            <w:tcW w:w="5318" w:type="dxa"/>
            <w:tcBorders>
              <w:top w:val="single" w:sz="4" w:space="0" w:color="000000"/>
              <w:left w:val="single" w:sz="4" w:space="0" w:color="000000"/>
              <w:bottom w:val="single" w:sz="4" w:space="0" w:color="000000"/>
              <w:right w:val="single" w:sz="12" w:space="0" w:color="auto"/>
            </w:tcBorders>
          </w:tcPr>
          <w:p w:rsidR="000C2814" w:rsidRPr="00C937B6" w:rsidRDefault="000C2814" w:rsidP="00E628D3">
            <w:pPr>
              <w:spacing w:line="0" w:lineRule="atLeast"/>
              <w:rPr>
                <w:sz w:val="18"/>
                <w:szCs w:val="18"/>
              </w:rPr>
            </w:pPr>
            <w:r w:rsidRPr="00C937B6">
              <w:rPr>
                <w:rFonts w:ascii="Consolas" w:hAnsi="Consolas" w:cs="Consolas"/>
                <w:sz w:val="18"/>
                <w:szCs w:val="18"/>
              </w:rPr>
              <w:t>主站地址</w:t>
            </w:r>
          </w:p>
        </w:tc>
      </w:tr>
      <w:tr w:rsidR="000C2814" w:rsidRPr="009733B6" w:rsidTr="00E628D3">
        <w:trPr>
          <w:trHeight w:val="64"/>
        </w:trPr>
        <w:tc>
          <w:tcPr>
            <w:tcW w:w="992" w:type="dxa"/>
            <w:vMerge/>
            <w:tcBorders>
              <w:left w:val="single" w:sz="12" w:space="0" w:color="auto"/>
              <w:right w:val="single" w:sz="4" w:space="0" w:color="auto"/>
            </w:tcBorders>
          </w:tcPr>
          <w:p w:rsidR="000C2814" w:rsidRPr="00C937B6" w:rsidRDefault="000C2814" w:rsidP="00E628D3">
            <w:pPr>
              <w:spacing w:line="0" w:lineRule="atLeast"/>
              <w:rPr>
                <w:sz w:val="18"/>
                <w:szCs w:val="18"/>
              </w:rPr>
            </w:pPr>
          </w:p>
        </w:tc>
        <w:tc>
          <w:tcPr>
            <w:tcW w:w="850" w:type="dxa"/>
            <w:vMerge/>
            <w:tcBorders>
              <w:left w:val="single" w:sz="4" w:space="0" w:color="auto"/>
              <w:right w:val="single" w:sz="4" w:space="0" w:color="auto"/>
            </w:tcBorders>
          </w:tcPr>
          <w:p w:rsidR="000C2814" w:rsidRPr="00C937B6" w:rsidRDefault="000C2814" w:rsidP="00E628D3">
            <w:pPr>
              <w:spacing w:line="0" w:lineRule="atLeast"/>
              <w:rPr>
                <w:sz w:val="18"/>
                <w:szCs w:val="18"/>
              </w:rPr>
            </w:pPr>
          </w:p>
        </w:tc>
        <w:tc>
          <w:tcPr>
            <w:tcW w:w="1523" w:type="dxa"/>
            <w:tcBorders>
              <w:top w:val="single" w:sz="4" w:space="0" w:color="000000"/>
              <w:left w:val="single" w:sz="4" w:space="0" w:color="auto"/>
              <w:bottom w:val="single" w:sz="4" w:space="0" w:color="auto"/>
              <w:right w:val="single" w:sz="4" w:space="0" w:color="000000"/>
            </w:tcBorders>
          </w:tcPr>
          <w:p w:rsidR="000C2814" w:rsidRPr="00C937B6" w:rsidRDefault="000C2814" w:rsidP="00E628D3">
            <w:pPr>
              <w:spacing w:line="0" w:lineRule="atLeast"/>
              <w:rPr>
                <w:sz w:val="18"/>
                <w:szCs w:val="18"/>
              </w:rPr>
            </w:pPr>
            <w:r w:rsidRPr="00C937B6">
              <w:rPr>
                <w:rFonts w:ascii="Consolas" w:hAnsi="Consolas" w:cs="Consolas"/>
                <w:sz w:val="18"/>
                <w:szCs w:val="18"/>
              </w:rPr>
              <w:t>ServerPort</w:t>
            </w:r>
          </w:p>
        </w:tc>
        <w:tc>
          <w:tcPr>
            <w:tcW w:w="745" w:type="dxa"/>
            <w:tcBorders>
              <w:top w:val="single" w:sz="4" w:space="0" w:color="000000"/>
              <w:left w:val="single" w:sz="4" w:space="0" w:color="000000"/>
              <w:bottom w:val="single" w:sz="4" w:space="0" w:color="auto"/>
              <w:right w:val="single" w:sz="4" w:space="0" w:color="000000"/>
            </w:tcBorders>
          </w:tcPr>
          <w:p w:rsidR="000C2814" w:rsidRPr="00C937B6" w:rsidRDefault="000C2814" w:rsidP="00E628D3">
            <w:pPr>
              <w:spacing w:line="0" w:lineRule="atLeast"/>
              <w:rPr>
                <w:sz w:val="18"/>
                <w:szCs w:val="18"/>
              </w:rPr>
            </w:pPr>
            <w:r w:rsidRPr="00C937B6">
              <w:rPr>
                <w:rFonts w:hint="eastAsia"/>
                <w:sz w:val="18"/>
                <w:szCs w:val="18"/>
              </w:rPr>
              <w:t>2</w:t>
            </w:r>
          </w:p>
        </w:tc>
        <w:tc>
          <w:tcPr>
            <w:tcW w:w="5318" w:type="dxa"/>
            <w:tcBorders>
              <w:top w:val="single" w:sz="4" w:space="0" w:color="000000"/>
              <w:left w:val="single" w:sz="4" w:space="0" w:color="000000"/>
              <w:bottom w:val="single" w:sz="4" w:space="0" w:color="auto"/>
              <w:right w:val="single" w:sz="12" w:space="0" w:color="auto"/>
            </w:tcBorders>
          </w:tcPr>
          <w:p w:rsidR="000C2814" w:rsidRPr="00C937B6" w:rsidRDefault="000C2814" w:rsidP="00E628D3">
            <w:pPr>
              <w:spacing w:line="0" w:lineRule="atLeast"/>
              <w:rPr>
                <w:sz w:val="18"/>
                <w:szCs w:val="18"/>
              </w:rPr>
            </w:pPr>
            <w:r w:rsidRPr="00C937B6">
              <w:rPr>
                <w:rFonts w:ascii="Consolas" w:hAnsi="Consolas" w:cs="Consolas"/>
                <w:sz w:val="18"/>
                <w:szCs w:val="18"/>
              </w:rPr>
              <w:t>主站端口</w:t>
            </w:r>
          </w:p>
        </w:tc>
      </w:tr>
      <w:tr w:rsidR="000C2814" w:rsidRPr="009733B6" w:rsidTr="00E628D3">
        <w:trPr>
          <w:trHeight w:val="64"/>
        </w:trPr>
        <w:tc>
          <w:tcPr>
            <w:tcW w:w="992" w:type="dxa"/>
            <w:vMerge/>
            <w:tcBorders>
              <w:left w:val="single" w:sz="12" w:space="0" w:color="auto"/>
              <w:right w:val="single" w:sz="4" w:space="0" w:color="auto"/>
            </w:tcBorders>
          </w:tcPr>
          <w:p w:rsidR="000C2814" w:rsidRPr="00C937B6" w:rsidRDefault="000C2814" w:rsidP="00E628D3">
            <w:pPr>
              <w:spacing w:line="0" w:lineRule="atLeast"/>
              <w:rPr>
                <w:sz w:val="18"/>
                <w:szCs w:val="18"/>
              </w:rPr>
            </w:pPr>
          </w:p>
        </w:tc>
        <w:tc>
          <w:tcPr>
            <w:tcW w:w="850" w:type="dxa"/>
            <w:vMerge/>
            <w:tcBorders>
              <w:left w:val="single" w:sz="4" w:space="0" w:color="auto"/>
              <w:right w:val="single" w:sz="4" w:space="0" w:color="auto"/>
            </w:tcBorders>
          </w:tcPr>
          <w:p w:rsidR="000C2814" w:rsidRPr="00C937B6" w:rsidRDefault="000C2814" w:rsidP="00E628D3">
            <w:pPr>
              <w:spacing w:line="0" w:lineRule="atLeast"/>
              <w:rPr>
                <w:sz w:val="18"/>
                <w:szCs w:val="18"/>
              </w:rPr>
            </w:pPr>
          </w:p>
        </w:tc>
        <w:tc>
          <w:tcPr>
            <w:tcW w:w="1523" w:type="dxa"/>
            <w:tcBorders>
              <w:top w:val="single" w:sz="4" w:space="0" w:color="auto"/>
              <w:left w:val="single" w:sz="4" w:space="0" w:color="auto"/>
              <w:bottom w:val="single" w:sz="4" w:space="0" w:color="auto"/>
              <w:right w:val="single" w:sz="4" w:space="0" w:color="000000"/>
            </w:tcBorders>
          </w:tcPr>
          <w:p w:rsidR="000C2814" w:rsidRPr="00C937B6" w:rsidRDefault="000C2814" w:rsidP="00E628D3">
            <w:pPr>
              <w:spacing w:line="0" w:lineRule="atLeast"/>
              <w:rPr>
                <w:sz w:val="18"/>
                <w:szCs w:val="18"/>
              </w:rPr>
            </w:pPr>
            <w:r w:rsidRPr="00C937B6">
              <w:rPr>
                <w:rFonts w:ascii="Consolas" w:hAnsi="Consolas" w:cs="Consolas" w:hint="eastAsia"/>
                <w:sz w:val="18"/>
                <w:szCs w:val="18"/>
              </w:rPr>
              <w:t>Reserved</w:t>
            </w:r>
          </w:p>
        </w:tc>
        <w:tc>
          <w:tcPr>
            <w:tcW w:w="745" w:type="dxa"/>
            <w:tcBorders>
              <w:top w:val="single" w:sz="4" w:space="0" w:color="auto"/>
              <w:left w:val="single" w:sz="4" w:space="0" w:color="000000"/>
              <w:bottom w:val="single" w:sz="4" w:space="0" w:color="auto"/>
              <w:right w:val="single" w:sz="4" w:space="0" w:color="000000"/>
            </w:tcBorders>
          </w:tcPr>
          <w:p w:rsidR="000C2814" w:rsidRPr="00C937B6" w:rsidRDefault="000C2814" w:rsidP="00E628D3">
            <w:pPr>
              <w:spacing w:line="0" w:lineRule="atLeast"/>
              <w:rPr>
                <w:sz w:val="18"/>
                <w:szCs w:val="18"/>
              </w:rPr>
            </w:pPr>
            <w:r w:rsidRPr="00C937B6">
              <w:rPr>
                <w:rFonts w:hint="eastAsia"/>
                <w:sz w:val="18"/>
                <w:szCs w:val="18"/>
              </w:rPr>
              <w:t>6</w:t>
            </w:r>
          </w:p>
        </w:tc>
        <w:tc>
          <w:tcPr>
            <w:tcW w:w="5318" w:type="dxa"/>
            <w:tcBorders>
              <w:top w:val="single" w:sz="4" w:space="0" w:color="auto"/>
              <w:left w:val="single" w:sz="4" w:space="0" w:color="000000"/>
              <w:bottom w:val="single" w:sz="4" w:space="0" w:color="auto"/>
              <w:right w:val="single" w:sz="12" w:space="0" w:color="auto"/>
            </w:tcBorders>
          </w:tcPr>
          <w:p w:rsidR="000C2814" w:rsidRPr="00C937B6" w:rsidRDefault="000C2814" w:rsidP="00E628D3">
            <w:pPr>
              <w:spacing w:line="0" w:lineRule="atLeast"/>
              <w:rPr>
                <w:sz w:val="18"/>
                <w:szCs w:val="18"/>
              </w:rPr>
            </w:pPr>
            <w:r w:rsidRPr="00C937B6">
              <w:rPr>
                <w:rFonts w:hint="eastAsia"/>
                <w:sz w:val="18"/>
                <w:szCs w:val="18"/>
              </w:rPr>
              <w:t>保留</w:t>
            </w:r>
          </w:p>
        </w:tc>
      </w:tr>
      <w:tr w:rsidR="000C2814" w:rsidRPr="009733B6" w:rsidTr="00E628D3">
        <w:trPr>
          <w:trHeight w:val="251"/>
        </w:trPr>
        <w:tc>
          <w:tcPr>
            <w:tcW w:w="992" w:type="dxa"/>
            <w:vMerge/>
            <w:tcBorders>
              <w:left w:val="single" w:sz="12" w:space="0" w:color="auto"/>
              <w:right w:val="single" w:sz="4" w:space="0" w:color="auto"/>
            </w:tcBorders>
          </w:tcPr>
          <w:p w:rsidR="000C2814" w:rsidRPr="00C937B6" w:rsidRDefault="000C2814" w:rsidP="00E628D3">
            <w:pPr>
              <w:spacing w:line="0" w:lineRule="atLeast"/>
              <w:rPr>
                <w:sz w:val="18"/>
                <w:szCs w:val="18"/>
              </w:rPr>
            </w:pPr>
          </w:p>
        </w:tc>
        <w:tc>
          <w:tcPr>
            <w:tcW w:w="850" w:type="dxa"/>
            <w:vMerge w:val="restart"/>
            <w:tcBorders>
              <w:top w:val="single" w:sz="4" w:space="0" w:color="auto"/>
              <w:left w:val="single" w:sz="4" w:space="0" w:color="auto"/>
              <w:right w:val="single" w:sz="4" w:space="0" w:color="auto"/>
            </w:tcBorders>
          </w:tcPr>
          <w:p w:rsidR="000C2814" w:rsidRPr="00C937B6" w:rsidRDefault="000C2814" w:rsidP="00E628D3">
            <w:pPr>
              <w:spacing w:line="0" w:lineRule="atLeast"/>
              <w:rPr>
                <w:sz w:val="18"/>
                <w:szCs w:val="18"/>
              </w:rPr>
            </w:pPr>
            <w:r w:rsidRPr="00C937B6">
              <w:rPr>
                <w:rFonts w:hint="eastAsia"/>
                <w:sz w:val="18"/>
                <w:szCs w:val="18"/>
              </w:rPr>
              <w:t>Chan</w:t>
            </w:r>
          </w:p>
          <w:p w:rsidR="000C2814" w:rsidRPr="00C937B6" w:rsidRDefault="000C2814" w:rsidP="00E628D3">
            <w:pPr>
              <w:spacing w:line="0" w:lineRule="atLeast"/>
              <w:rPr>
                <w:sz w:val="18"/>
                <w:szCs w:val="18"/>
              </w:rPr>
            </w:pPr>
            <w:r w:rsidRPr="00C937B6">
              <w:rPr>
                <w:rFonts w:hint="eastAsia"/>
                <w:sz w:val="18"/>
                <w:szCs w:val="18"/>
              </w:rPr>
              <w:t>Config</w:t>
            </w:r>
          </w:p>
        </w:tc>
        <w:tc>
          <w:tcPr>
            <w:tcW w:w="1523" w:type="dxa"/>
            <w:tcBorders>
              <w:top w:val="single" w:sz="4" w:space="0" w:color="auto"/>
              <w:left w:val="single" w:sz="4" w:space="0" w:color="auto"/>
              <w:bottom w:val="single" w:sz="4" w:space="0" w:color="auto"/>
              <w:right w:val="single" w:sz="4" w:space="0" w:color="000000"/>
            </w:tcBorders>
          </w:tcPr>
          <w:p w:rsidR="000C2814" w:rsidRPr="00C937B6" w:rsidRDefault="000C2814" w:rsidP="00E628D3">
            <w:pPr>
              <w:spacing w:line="0" w:lineRule="atLeast"/>
              <w:rPr>
                <w:sz w:val="18"/>
                <w:szCs w:val="18"/>
              </w:rPr>
            </w:pPr>
            <w:r w:rsidRPr="00C937B6">
              <w:rPr>
                <w:rFonts w:ascii="Consolas" w:hAnsi="Consolas" w:cs="Courier New"/>
                <w:sz w:val="18"/>
                <w:szCs w:val="18"/>
              </w:rPr>
              <w:t>Chan</w:t>
            </w:r>
            <w:r w:rsidRPr="00C937B6">
              <w:rPr>
                <w:rFonts w:ascii="Consolas" w:hAnsi="Consolas" w:cs="Courier New" w:hint="eastAsia"/>
                <w:sz w:val="18"/>
                <w:szCs w:val="18"/>
              </w:rPr>
              <w:t>Num</w:t>
            </w:r>
          </w:p>
        </w:tc>
        <w:tc>
          <w:tcPr>
            <w:tcW w:w="745" w:type="dxa"/>
            <w:tcBorders>
              <w:top w:val="single" w:sz="4" w:space="0" w:color="auto"/>
              <w:left w:val="single" w:sz="4" w:space="0" w:color="000000"/>
              <w:bottom w:val="single" w:sz="4" w:space="0" w:color="auto"/>
              <w:right w:val="single" w:sz="4" w:space="0" w:color="000000"/>
            </w:tcBorders>
          </w:tcPr>
          <w:p w:rsidR="000C2814" w:rsidRPr="00C937B6" w:rsidRDefault="000C2814" w:rsidP="00E628D3">
            <w:pPr>
              <w:spacing w:line="0" w:lineRule="atLeast"/>
              <w:rPr>
                <w:sz w:val="18"/>
                <w:szCs w:val="18"/>
              </w:rPr>
            </w:pPr>
            <w:r w:rsidRPr="00C937B6">
              <w:rPr>
                <w:rFonts w:hint="eastAsia"/>
                <w:sz w:val="18"/>
                <w:szCs w:val="18"/>
              </w:rPr>
              <w:t>1</w:t>
            </w:r>
          </w:p>
        </w:tc>
        <w:tc>
          <w:tcPr>
            <w:tcW w:w="5318" w:type="dxa"/>
            <w:tcBorders>
              <w:top w:val="single" w:sz="4" w:space="0" w:color="auto"/>
              <w:left w:val="single" w:sz="4" w:space="0" w:color="000000"/>
              <w:bottom w:val="single" w:sz="4" w:space="0" w:color="auto"/>
              <w:right w:val="single" w:sz="12" w:space="0" w:color="auto"/>
            </w:tcBorders>
          </w:tcPr>
          <w:p w:rsidR="000C2814" w:rsidRPr="00C937B6" w:rsidRDefault="000C2814" w:rsidP="00E628D3">
            <w:pPr>
              <w:spacing w:line="0" w:lineRule="atLeast"/>
              <w:rPr>
                <w:sz w:val="18"/>
                <w:szCs w:val="18"/>
              </w:rPr>
            </w:pPr>
            <w:r w:rsidRPr="00C937B6">
              <w:rPr>
                <w:rFonts w:ascii="Consolas" w:hAnsi="Consolas" w:cs="Courier New"/>
                <w:sz w:val="18"/>
                <w:szCs w:val="18"/>
              </w:rPr>
              <w:t>通道</w:t>
            </w:r>
            <w:r w:rsidRPr="00C937B6">
              <w:rPr>
                <w:rFonts w:ascii="Consolas" w:hAnsi="Consolas" w:cs="Courier New" w:hint="eastAsia"/>
                <w:sz w:val="18"/>
                <w:szCs w:val="18"/>
              </w:rPr>
              <w:t>数</w:t>
            </w:r>
            <w:r w:rsidR="00B523FB" w:rsidRPr="00C937B6">
              <w:rPr>
                <w:rFonts w:ascii="Consolas" w:hAnsi="Consolas" w:cs="Courier New" w:hint="eastAsia"/>
                <w:sz w:val="18"/>
                <w:szCs w:val="18"/>
              </w:rPr>
              <w:t>，最大支持</w:t>
            </w:r>
            <w:r w:rsidR="00B523FB" w:rsidRPr="00C937B6">
              <w:rPr>
                <w:rFonts w:ascii="Consolas" w:hAnsi="Consolas" w:cs="Courier New" w:hint="eastAsia"/>
                <w:sz w:val="18"/>
                <w:szCs w:val="18"/>
              </w:rPr>
              <w:t>16</w:t>
            </w:r>
            <w:r w:rsidR="00B523FB" w:rsidRPr="00C937B6">
              <w:rPr>
                <w:rFonts w:ascii="Consolas" w:hAnsi="Consolas" w:cs="Courier New" w:hint="eastAsia"/>
                <w:sz w:val="18"/>
                <w:szCs w:val="18"/>
              </w:rPr>
              <w:t>个通道</w:t>
            </w:r>
          </w:p>
        </w:tc>
      </w:tr>
      <w:tr w:rsidR="000C2814" w:rsidRPr="009733B6" w:rsidTr="000C2814">
        <w:trPr>
          <w:trHeight w:val="64"/>
        </w:trPr>
        <w:tc>
          <w:tcPr>
            <w:tcW w:w="992" w:type="dxa"/>
            <w:vMerge/>
            <w:tcBorders>
              <w:left w:val="single" w:sz="12" w:space="0" w:color="auto"/>
              <w:bottom w:val="single" w:sz="12" w:space="0" w:color="auto"/>
              <w:right w:val="single" w:sz="4" w:space="0" w:color="auto"/>
            </w:tcBorders>
          </w:tcPr>
          <w:p w:rsidR="000C2814" w:rsidRPr="00C937B6" w:rsidRDefault="000C2814" w:rsidP="00E628D3">
            <w:pPr>
              <w:spacing w:line="0" w:lineRule="atLeast"/>
              <w:rPr>
                <w:sz w:val="18"/>
                <w:szCs w:val="18"/>
              </w:rPr>
            </w:pPr>
          </w:p>
        </w:tc>
        <w:tc>
          <w:tcPr>
            <w:tcW w:w="850" w:type="dxa"/>
            <w:vMerge/>
            <w:tcBorders>
              <w:left w:val="single" w:sz="4" w:space="0" w:color="auto"/>
              <w:bottom w:val="single" w:sz="12" w:space="0" w:color="auto"/>
              <w:right w:val="single" w:sz="4" w:space="0" w:color="auto"/>
            </w:tcBorders>
          </w:tcPr>
          <w:p w:rsidR="000C2814" w:rsidRPr="00C937B6" w:rsidRDefault="000C2814" w:rsidP="00E628D3">
            <w:pPr>
              <w:spacing w:line="0" w:lineRule="atLeast"/>
              <w:rPr>
                <w:sz w:val="18"/>
                <w:szCs w:val="18"/>
              </w:rPr>
            </w:pPr>
          </w:p>
        </w:tc>
        <w:tc>
          <w:tcPr>
            <w:tcW w:w="1523" w:type="dxa"/>
            <w:tcBorders>
              <w:top w:val="single" w:sz="4" w:space="0" w:color="auto"/>
              <w:left w:val="single" w:sz="4" w:space="0" w:color="auto"/>
              <w:bottom w:val="single" w:sz="12" w:space="0" w:color="auto"/>
              <w:right w:val="single" w:sz="4" w:space="0" w:color="000000"/>
            </w:tcBorders>
          </w:tcPr>
          <w:p w:rsidR="000C2814" w:rsidRPr="00C937B6" w:rsidRDefault="00B523FB" w:rsidP="00E628D3">
            <w:pPr>
              <w:spacing w:line="0" w:lineRule="atLeast"/>
              <w:rPr>
                <w:rFonts w:ascii="Consolas" w:hAnsi="Consolas" w:cs="Courier New"/>
                <w:sz w:val="18"/>
                <w:szCs w:val="18"/>
              </w:rPr>
            </w:pPr>
            <w:r w:rsidRPr="00C937B6">
              <w:rPr>
                <w:rFonts w:ascii="Consolas" w:hAnsi="Consolas" w:cs="Courier New" w:hint="eastAsia"/>
                <w:sz w:val="18"/>
                <w:szCs w:val="18"/>
              </w:rPr>
              <w:t>Cfg</w:t>
            </w:r>
            <w:r w:rsidR="003554C0" w:rsidRPr="00C937B6">
              <w:rPr>
                <w:rFonts w:ascii="Consolas" w:hAnsi="Consolas" w:cs="Courier New" w:hint="eastAsia"/>
                <w:sz w:val="18"/>
                <w:szCs w:val="18"/>
              </w:rPr>
              <w:t>Data</w:t>
            </w:r>
          </w:p>
        </w:tc>
        <w:tc>
          <w:tcPr>
            <w:tcW w:w="745" w:type="dxa"/>
            <w:tcBorders>
              <w:top w:val="single" w:sz="4" w:space="0" w:color="auto"/>
              <w:left w:val="single" w:sz="4" w:space="0" w:color="000000"/>
              <w:bottom w:val="single" w:sz="12" w:space="0" w:color="auto"/>
              <w:right w:val="single" w:sz="4" w:space="0" w:color="000000"/>
            </w:tcBorders>
          </w:tcPr>
          <w:p w:rsidR="000C2814" w:rsidRPr="00C937B6" w:rsidRDefault="000C2814" w:rsidP="00E628D3">
            <w:pPr>
              <w:spacing w:line="0" w:lineRule="atLeast"/>
              <w:rPr>
                <w:sz w:val="18"/>
                <w:szCs w:val="18"/>
              </w:rPr>
            </w:pPr>
            <w:r w:rsidRPr="00C937B6">
              <w:rPr>
                <w:rFonts w:hint="eastAsia"/>
                <w:sz w:val="18"/>
                <w:szCs w:val="18"/>
              </w:rPr>
              <w:t>N</w:t>
            </w:r>
          </w:p>
        </w:tc>
        <w:tc>
          <w:tcPr>
            <w:tcW w:w="5318" w:type="dxa"/>
            <w:tcBorders>
              <w:top w:val="single" w:sz="4" w:space="0" w:color="auto"/>
              <w:left w:val="single" w:sz="4" w:space="0" w:color="000000"/>
              <w:bottom w:val="single" w:sz="12" w:space="0" w:color="auto"/>
              <w:right w:val="single" w:sz="12" w:space="0" w:color="auto"/>
            </w:tcBorders>
          </w:tcPr>
          <w:p w:rsidR="000C2814" w:rsidRPr="00C937B6" w:rsidRDefault="00B523FB" w:rsidP="00E628D3">
            <w:pPr>
              <w:spacing w:line="0" w:lineRule="atLeast"/>
              <w:rPr>
                <w:rFonts w:ascii="Consolas" w:hAnsi="Consolas" w:cs="Courier New"/>
                <w:sz w:val="18"/>
                <w:szCs w:val="18"/>
              </w:rPr>
            </w:pPr>
            <w:r w:rsidRPr="00C937B6">
              <w:rPr>
                <w:rFonts w:ascii="Consolas" w:hAnsi="Consolas" w:cs="Courier New" w:hint="eastAsia"/>
                <w:sz w:val="18"/>
                <w:szCs w:val="18"/>
              </w:rPr>
              <w:t>每个通道占用一个字节</w:t>
            </w:r>
          </w:p>
        </w:tc>
      </w:tr>
    </w:tbl>
    <w:p w:rsidR="0002040B" w:rsidRDefault="00B523FB" w:rsidP="0002040B">
      <w:pPr>
        <w:ind w:left="420"/>
        <w:rPr>
          <w:sz w:val="18"/>
          <w:szCs w:val="18"/>
        </w:rPr>
      </w:pPr>
      <w:r>
        <w:rPr>
          <w:rFonts w:hint="eastAsia"/>
          <w:sz w:val="18"/>
          <w:szCs w:val="18"/>
        </w:rPr>
        <w:t>以上配置字段定义可详见《开关量报警通讯协议</w:t>
      </w:r>
      <w:r>
        <w:rPr>
          <w:rFonts w:hint="eastAsia"/>
          <w:sz w:val="18"/>
          <w:szCs w:val="18"/>
        </w:rPr>
        <w:t>v1.0</w:t>
      </w:r>
      <w:r>
        <w:rPr>
          <w:rFonts w:hint="eastAsia"/>
          <w:sz w:val="18"/>
          <w:szCs w:val="18"/>
        </w:rPr>
        <w:t>》，目前暂支持</w:t>
      </w:r>
      <w:r>
        <w:rPr>
          <w:rFonts w:hint="eastAsia"/>
          <w:sz w:val="18"/>
          <w:szCs w:val="18"/>
        </w:rPr>
        <w:t>UDP</w:t>
      </w:r>
      <w:r>
        <w:rPr>
          <w:rFonts w:hint="eastAsia"/>
          <w:sz w:val="18"/>
          <w:szCs w:val="18"/>
        </w:rPr>
        <w:t>方式传输的配置。</w:t>
      </w:r>
    </w:p>
    <w:p w:rsidR="004035FE" w:rsidRDefault="004035FE" w:rsidP="00C937B6">
      <w:pPr>
        <w:ind w:left="420"/>
        <w:rPr>
          <w:sz w:val="18"/>
          <w:szCs w:val="18"/>
        </w:rPr>
      </w:pPr>
      <w:r>
        <w:rPr>
          <w:rFonts w:hint="eastAsia"/>
          <w:sz w:val="18"/>
          <w:szCs w:val="18"/>
        </w:rPr>
        <w:t>以下为关键数据结构原型和相关定义以作参考：</w:t>
      </w:r>
    </w:p>
    <w:p w:rsidR="00E628D3" w:rsidRDefault="00B57801">
      <w:pPr>
        <w:spacing w:line="0" w:lineRule="atLeast"/>
        <w:ind w:left="420"/>
        <w:rPr>
          <w:rFonts w:ascii="Consolas" w:hAnsi="Consolas"/>
          <w:sz w:val="18"/>
          <w:szCs w:val="18"/>
        </w:rPr>
      </w:pPr>
      <w:r w:rsidRPr="00B57801">
        <w:rPr>
          <w:rFonts w:ascii="Consolas" w:hAnsi="Consolas"/>
          <w:sz w:val="18"/>
          <w:szCs w:val="18"/>
        </w:rPr>
        <w:t>#define TRAP_ENABLE</w:t>
      </w:r>
      <w:r w:rsidRPr="00B57801">
        <w:rPr>
          <w:rFonts w:ascii="Consolas" w:hAnsi="Consolas"/>
          <w:sz w:val="18"/>
          <w:szCs w:val="18"/>
        </w:rPr>
        <w:tab/>
      </w:r>
      <w:r w:rsidRPr="00B57801">
        <w:rPr>
          <w:rFonts w:ascii="Consolas" w:hAnsi="Consolas"/>
          <w:sz w:val="18"/>
          <w:szCs w:val="18"/>
        </w:rPr>
        <w:tab/>
      </w:r>
      <w:r w:rsidRPr="00B57801">
        <w:rPr>
          <w:rFonts w:ascii="Consolas" w:hAnsi="Consolas"/>
          <w:sz w:val="18"/>
          <w:szCs w:val="18"/>
        </w:rPr>
        <w:tab/>
      </w:r>
      <w:r w:rsidRPr="00B57801">
        <w:rPr>
          <w:rFonts w:ascii="Consolas" w:hAnsi="Consolas"/>
          <w:sz w:val="18"/>
          <w:szCs w:val="18"/>
        </w:rPr>
        <w:tab/>
      </w:r>
      <w:r w:rsidRPr="00B57801">
        <w:rPr>
          <w:rFonts w:ascii="Consolas" w:hAnsi="Consolas"/>
          <w:sz w:val="18"/>
          <w:szCs w:val="18"/>
        </w:rPr>
        <w:tab/>
        <w:t>0x01</w:t>
      </w:r>
    </w:p>
    <w:p w:rsidR="00E628D3" w:rsidRDefault="00B57801">
      <w:pPr>
        <w:spacing w:line="0" w:lineRule="atLeast"/>
        <w:ind w:left="420"/>
        <w:rPr>
          <w:rFonts w:ascii="Consolas" w:hAnsi="Consolas"/>
          <w:sz w:val="18"/>
          <w:szCs w:val="18"/>
        </w:rPr>
      </w:pPr>
      <w:r w:rsidRPr="00B57801">
        <w:rPr>
          <w:rFonts w:ascii="Consolas" w:hAnsi="Consolas"/>
          <w:sz w:val="18"/>
          <w:szCs w:val="18"/>
        </w:rPr>
        <w:t>#define TRAP_DISABLE</w:t>
      </w:r>
      <w:r w:rsidRPr="00B57801">
        <w:rPr>
          <w:rFonts w:ascii="Consolas" w:hAnsi="Consolas"/>
          <w:sz w:val="18"/>
          <w:szCs w:val="18"/>
        </w:rPr>
        <w:tab/>
      </w:r>
      <w:r w:rsidRPr="00B57801">
        <w:rPr>
          <w:rFonts w:ascii="Consolas" w:hAnsi="Consolas"/>
          <w:sz w:val="18"/>
          <w:szCs w:val="18"/>
        </w:rPr>
        <w:tab/>
      </w:r>
      <w:r w:rsidRPr="00B57801">
        <w:rPr>
          <w:rFonts w:ascii="Consolas" w:hAnsi="Consolas"/>
          <w:sz w:val="18"/>
          <w:szCs w:val="18"/>
        </w:rPr>
        <w:tab/>
      </w:r>
      <w:r w:rsidRPr="00B57801">
        <w:rPr>
          <w:rFonts w:ascii="Consolas" w:hAnsi="Consolas"/>
          <w:sz w:val="18"/>
          <w:szCs w:val="18"/>
        </w:rPr>
        <w:tab/>
        <w:t>0x00</w:t>
      </w:r>
    </w:p>
    <w:p w:rsidR="00E628D3" w:rsidRDefault="00B57801">
      <w:pPr>
        <w:spacing w:line="0" w:lineRule="atLeast"/>
        <w:ind w:left="420"/>
        <w:rPr>
          <w:rFonts w:ascii="Consolas" w:hAnsi="Consolas"/>
          <w:sz w:val="18"/>
          <w:szCs w:val="18"/>
        </w:rPr>
      </w:pPr>
      <w:r w:rsidRPr="00B57801">
        <w:rPr>
          <w:rFonts w:ascii="Consolas" w:hAnsi="Consolas"/>
          <w:sz w:val="18"/>
          <w:szCs w:val="18"/>
        </w:rPr>
        <w:t>typedef struct {</w:t>
      </w:r>
    </w:p>
    <w:p w:rsidR="00E628D3" w:rsidRDefault="00B57801">
      <w:pPr>
        <w:spacing w:line="0" w:lineRule="atLeast"/>
        <w:ind w:left="420"/>
        <w:rPr>
          <w:rFonts w:ascii="Consolas" w:hAnsi="Consolas"/>
          <w:sz w:val="18"/>
          <w:szCs w:val="18"/>
        </w:rPr>
      </w:pPr>
      <w:r w:rsidRPr="00B57801">
        <w:rPr>
          <w:rFonts w:ascii="Consolas" w:hAnsi="Consolas"/>
          <w:sz w:val="18"/>
          <w:szCs w:val="18"/>
        </w:rPr>
        <w:tab/>
        <w:t>u8</w:t>
      </w:r>
      <w:r w:rsidRPr="00B57801">
        <w:rPr>
          <w:rFonts w:ascii="Consolas" w:hAnsi="Consolas"/>
          <w:sz w:val="18"/>
          <w:szCs w:val="18"/>
        </w:rPr>
        <w:tab/>
        <w:t>TrapEnable;</w:t>
      </w:r>
      <w:r w:rsidRPr="00B57801">
        <w:rPr>
          <w:rFonts w:ascii="Consolas" w:hAnsi="Consolas"/>
          <w:sz w:val="18"/>
          <w:szCs w:val="18"/>
        </w:rPr>
        <w:tab/>
      </w:r>
      <w:r w:rsidRPr="00B57801">
        <w:rPr>
          <w:rFonts w:ascii="Consolas" w:hAnsi="Consolas"/>
          <w:sz w:val="18"/>
          <w:szCs w:val="18"/>
        </w:rPr>
        <w:tab/>
      </w:r>
      <w:r w:rsidRPr="00B57801">
        <w:rPr>
          <w:rFonts w:ascii="Consolas" w:hAnsi="Consolas"/>
          <w:sz w:val="18"/>
          <w:szCs w:val="18"/>
        </w:rPr>
        <w:tab/>
      </w:r>
      <w:r w:rsidRPr="00B57801">
        <w:rPr>
          <w:rFonts w:ascii="Consolas" w:hAnsi="Consolas"/>
          <w:sz w:val="18"/>
          <w:szCs w:val="18"/>
        </w:rPr>
        <w:tab/>
      </w:r>
      <w:r w:rsidRPr="00B57801">
        <w:rPr>
          <w:rFonts w:ascii="Consolas" w:hAnsi="Consolas"/>
          <w:sz w:val="18"/>
          <w:szCs w:val="18"/>
        </w:rPr>
        <w:tab/>
        <w:t>/* 0x00: Disable; 0x01: Enable */</w:t>
      </w:r>
    </w:p>
    <w:p w:rsidR="00E628D3" w:rsidRDefault="00B57801">
      <w:pPr>
        <w:spacing w:line="0" w:lineRule="atLeast"/>
        <w:ind w:left="420"/>
        <w:rPr>
          <w:rFonts w:ascii="Consolas" w:hAnsi="Consolas"/>
          <w:sz w:val="18"/>
          <w:szCs w:val="18"/>
        </w:rPr>
      </w:pPr>
      <w:r w:rsidRPr="00B57801">
        <w:rPr>
          <w:rFonts w:ascii="Consolas" w:hAnsi="Consolas"/>
          <w:sz w:val="18"/>
          <w:szCs w:val="18"/>
        </w:rPr>
        <w:tab/>
        <w:t>u8</w:t>
      </w:r>
      <w:r w:rsidRPr="00B57801">
        <w:rPr>
          <w:rFonts w:ascii="Consolas" w:hAnsi="Consolas"/>
          <w:sz w:val="18"/>
          <w:szCs w:val="18"/>
        </w:rPr>
        <w:tab/>
        <w:t>TrapServerMac[6];</w:t>
      </w:r>
    </w:p>
    <w:p w:rsidR="00E628D3" w:rsidRDefault="00B57801">
      <w:pPr>
        <w:spacing w:line="0" w:lineRule="atLeast"/>
        <w:ind w:left="420"/>
        <w:rPr>
          <w:rFonts w:ascii="Consolas" w:hAnsi="Consolas"/>
          <w:sz w:val="18"/>
          <w:szCs w:val="18"/>
        </w:rPr>
      </w:pPr>
      <w:r w:rsidRPr="00B57801">
        <w:rPr>
          <w:rFonts w:ascii="Consolas" w:hAnsi="Consolas"/>
          <w:sz w:val="18"/>
          <w:szCs w:val="18"/>
        </w:rPr>
        <w:tab/>
        <w:t>u8</w:t>
      </w:r>
      <w:r w:rsidRPr="00B57801">
        <w:rPr>
          <w:rFonts w:ascii="Consolas" w:hAnsi="Consolas"/>
          <w:sz w:val="18"/>
          <w:szCs w:val="18"/>
        </w:rPr>
        <w:tab/>
        <w:t>TrapFrameGate[4];</w:t>
      </w:r>
    </w:p>
    <w:p w:rsidR="00E628D3" w:rsidRDefault="00B57801">
      <w:pPr>
        <w:spacing w:line="0" w:lineRule="atLeast"/>
        <w:ind w:left="420"/>
        <w:rPr>
          <w:rFonts w:ascii="Consolas" w:hAnsi="Consolas"/>
          <w:sz w:val="18"/>
          <w:szCs w:val="18"/>
        </w:rPr>
      </w:pPr>
      <w:r w:rsidRPr="00B57801">
        <w:rPr>
          <w:rFonts w:ascii="Consolas" w:hAnsi="Consolas"/>
          <w:sz w:val="18"/>
          <w:szCs w:val="18"/>
        </w:rPr>
        <w:t>} tTrapConfig;</w:t>
      </w:r>
    </w:p>
    <w:p w:rsidR="00E628D3" w:rsidRDefault="00E628D3">
      <w:pPr>
        <w:spacing w:line="0" w:lineRule="atLeast"/>
        <w:ind w:left="420"/>
        <w:rPr>
          <w:rFonts w:ascii="Consolas" w:hAnsi="Consolas"/>
          <w:sz w:val="18"/>
          <w:szCs w:val="18"/>
        </w:rPr>
      </w:pPr>
    </w:p>
    <w:p w:rsidR="00E628D3" w:rsidRDefault="00B57801">
      <w:pPr>
        <w:spacing w:line="0" w:lineRule="atLeast"/>
        <w:ind w:left="420"/>
        <w:rPr>
          <w:rFonts w:ascii="Consolas" w:hAnsi="Consolas"/>
          <w:sz w:val="18"/>
          <w:szCs w:val="18"/>
        </w:rPr>
      </w:pPr>
      <w:r w:rsidRPr="00B57801">
        <w:rPr>
          <w:rFonts w:ascii="Consolas" w:hAnsi="Consolas"/>
          <w:sz w:val="18"/>
          <w:szCs w:val="18"/>
        </w:rPr>
        <w:t>typedef struct {</w:t>
      </w:r>
    </w:p>
    <w:p w:rsidR="00E628D3" w:rsidRDefault="00B57801">
      <w:pPr>
        <w:spacing w:line="0" w:lineRule="atLeast"/>
        <w:ind w:left="420"/>
        <w:rPr>
          <w:rFonts w:ascii="Consolas" w:hAnsi="Consolas"/>
          <w:sz w:val="18"/>
          <w:szCs w:val="18"/>
        </w:rPr>
      </w:pPr>
      <w:r w:rsidRPr="00B57801">
        <w:rPr>
          <w:rFonts w:ascii="Consolas" w:hAnsi="Consolas"/>
          <w:sz w:val="18"/>
          <w:szCs w:val="18"/>
        </w:rPr>
        <w:tab/>
        <w:t>u8 ServerIP[4];</w:t>
      </w:r>
    </w:p>
    <w:p w:rsidR="00E628D3" w:rsidRDefault="00B57801">
      <w:pPr>
        <w:spacing w:line="0" w:lineRule="atLeast"/>
        <w:ind w:left="420"/>
        <w:rPr>
          <w:rFonts w:ascii="Consolas" w:hAnsi="Consolas"/>
          <w:sz w:val="18"/>
          <w:szCs w:val="18"/>
        </w:rPr>
      </w:pPr>
      <w:r w:rsidRPr="00B57801">
        <w:rPr>
          <w:rFonts w:ascii="Consolas" w:hAnsi="Consolas"/>
          <w:sz w:val="18"/>
          <w:szCs w:val="18"/>
        </w:rPr>
        <w:tab/>
        <w:t>u8 ServerPort[2];</w:t>
      </w:r>
    </w:p>
    <w:p w:rsidR="00E628D3" w:rsidRDefault="00B57801">
      <w:pPr>
        <w:spacing w:line="0" w:lineRule="atLeast"/>
        <w:ind w:left="420"/>
        <w:rPr>
          <w:rFonts w:ascii="Consolas" w:hAnsi="Consolas"/>
          <w:sz w:val="18"/>
          <w:szCs w:val="18"/>
        </w:rPr>
      </w:pPr>
      <w:r w:rsidRPr="00B57801">
        <w:rPr>
          <w:rFonts w:ascii="Consolas" w:hAnsi="Consolas"/>
          <w:sz w:val="18"/>
          <w:szCs w:val="18"/>
        </w:rPr>
        <w:tab/>
        <w:t>u8 Res[6];</w:t>
      </w:r>
    </w:p>
    <w:p w:rsidR="00E628D3" w:rsidRDefault="00B57801">
      <w:pPr>
        <w:spacing w:line="0" w:lineRule="atLeast"/>
        <w:ind w:left="420"/>
        <w:rPr>
          <w:rFonts w:ascii="Consolas" w:hAnsi="Consolas"/>
          <w:sz w:val="18"/>
          <w:szCs w:val="18"/>
        </w:rPr>
      </w:pPr>
      <w:r w:rsidRPr="00B57801">
        <w:rPr>
          <w:rFonts w:ascii="Consolas" w:hAnsi="Consolas"/>
          <w:sz w:val="18"/>
          <w:szCs w:val="18"/>
        </w:rPr>
        <w:t>} tUdpParam;</w:t>
      </w:r>
    </w:p>
    <w:p w:rsidR="00E628D3" w:rsidRDefault="00E628D3">
      <w:pPr>
        <w:spacing w:line="0" w:lineRule="atLeast"/>
        <w:ind w:left="420"/>
        <w:rPr>
          <w:rFonts w:ascii="Consolas" w:hAnsi="Consolas"/>
          <w:sz w:val="18"/>
          <w:szCs w:val="18"/>
        </w:rPr>
      </w:pPr>
    </w:p>
    <w:p w:rsidR="00E628D3" w:rsidRDefault="00B57801">
      <w:pPr>
        <w:spacing w:line="0" w:lineRule="atLeast"/>
        <w:ind w:left="420"/>
        <w:rPr>
          <w:rFonts w:ascii="Consolas" w:hAnsi="Consolas"/>
          <w:sz w:val="18"/>
          <w:szCs w:val="18"/>
        </w:rPr>
      </w:pPr>
      <w:r w:rsidRPr="00B57801">
        <w:rPr>
          <w:rFonts w:ascii="Consolas" w:hAnsi="Consolas"/>
          <w:sz w:val="18"/>
          <w:szCs w:val="18"/>
        </w:rPr>
        <w:t>#define MAX_KSIG_IN_ALARM_CHANNEL_NUM</w:t>
      </w:r>
      <w:r w:rsidRPr="00B57801">
        <w:rPr>
          <w:rFonts w:ascii="Consolas" w:hAnsi="Consolas"/>
          <w:sz w:val="18"/>
          <w:szCs w:val="18"/>
        </w:rPr>
        <w:tab/>
      </w:r>
      <w:r w:rsidRPr="00B57801">
        <w:rPr>
          <w:rFonts w:ascii="Consolas" w:hAnsi="Consolas"/>
          <w:sz w:val="18"/>
          <w:szCs w:val="18"/>
        </w:rPr>
        <w:tab/>
      </w:r>
      <w:r w:rsidRPr="00B57801">
        <w:rPr>
          <w:rFonts w:ascii="Consolas" w:hAnsi="Consolas"/>
          <w:sz w:val="18"/>
          <w:szCs w:val="18"/>
        </w:rPr>
        <w:tab/>
        <w:t>16</w:t>
      </w:r>
    </w:p>
    <w:p w:rsidR="00E628D3" w:rsidRDefault="00B57801">
      <w:pPr>
        <w:spacing w:line="0" w:lineRule="atLeast"/>
        <w:ind w:left="420"/>
        <w:rPr>
          <w:rFonts w:ascii="Consolas" w:hAnsi="Consolas"/>
          <w:sz w:val="18"/>
          <w:szCs w:val="18"/>
        </w:rPr>
      </w:pPr>
      <w:r w:rsidRPr="00B57801">
        <w:rPr>
          <w:rFonts w:ascii="Consolas" w:hAnsi="Consolas"/>
          <w:sz w:val="18"/>
          <w:szCs w:val="18"/>
        </w:rPr>
        <w:t xml:space="preserve">typedef </w:t>
      </w:r>
      <w:r w:rsidR="00E628D3" w:rsidRPr="00B57801">
        <w:rPr>
          <w:rFonts w:ascii="Consolas" w:hAnsi="Consolas"/>
          <w:sz w:val="18"/>
          <w:szCs w:val="18"/>
        </w:rPr>
        <w:t xml:space="preserve">struct </w:t>
      </w:r>
      <w:r w:rsidRPr="00B57801">
        <w:rPr>
          <w:rFonts w:ascii="Consolas" w:hAnsi="Consolas"/>
          <w:sz w:val="18"/>
          <w:szCs w:val="18"/>
        </w:rPr>
        <w:t>{</w:t>
      </w:r>
    </w:p>
    <w:p w:rsidR="00E628D3" w:rsidRDefault="00B57801">
      <w:pPr>
        <w:spacing w:line="0" w:lineRule="atLeast"/>
        <w:ind w:left="420"/>
        <w:rPr>
          <w:rFonts w:ascii="Consolas" w:hAnsi="Consolas"/>
          <w:sz w:val="18"/>
          <w:szCs w:val="18"/>
        </w:rPr>
      </w:pPr>
      <w:r w:rsidRPr="00B57801">
        <w:rPr>
          <w:rFonts w:ascii="Consolas" w:hAnsi="Consolas"/>
          <w:sz w:val="18"/>
          <w:szCs w:val="18"/>
        </w:rPr>
        <w:tab/>
        <w:t>u8  ChanNum;</w:t>
      </w:r>
    </w:p>
    <w:p w:rsidR="00E628D3" w:rsidRDefault="00B57801">
      <w:pPr>
        <w:spacing w:line="0" w:lineRule="atLeast"/>
        <w:ind w:left="420"/>
        <w:rPr>
          <w:rFonts w:ascii="Consolas" w:hAnsi="Consolas"/>
          <w:sz w:val="18"/>
          <w:szCs w:val="18"/>
        </w:rPr>
      </w:pPr>
      <w:r w:rsidRPr="00B57801">
        <w:rPr>
          <w:rFonts w:ascii="Consolas" w:hAnsi="Consolas"/>
          <w:sz w:val="18"/>
          <w:szCs w:val="18"/>
        </w:rPr>
        <w:tab/>
        <w:t>u8  Data[MAX_KSIG_IN_ALARM_CHANNEL_NUM];</w:t>
      </w:r>
    </w:p>
    <w:p w:rsidR="00E628D3" w:rsidRDefault="00B57801">
      <w:pPr>
        <w:spacing w:line="0" w:lineRule="atLeast"/>
        <w:ind w:left="420"/>
        <w:rPr>
          <w:rFonts w:ascii="Consolas" w:hAnsi="Consolas"/>
          <w:sz w:val="18"/>
          <w:szCs w:val="18"/>
        </w:rPr>
      </w:pPr>
      <w:r w:rsidRPr="00B57801">
        <w:rPr>
          <w:rFonts w:ascii="Consolas" w:hAnsi="Consolas"/>
          <w:sz w:val="18"/>
          <w:szCs w:val="18"/>
        </w:rPr>
        <w:t>} tChanParam;</w:t>
      </w:r>
    </w:p>
    <w:p w:rsidR="00E628D3" w:rsidRDefault="00E628D3">
      <w:pPr>
        <w:spacing w:line="0" w:lineRule="atLeast"/>
        <w:ind w:left="420"/>
        <w:rPr>
          <w:rFonts w:ascii="Consolas" w:hAnsi="Consolas"/>
          <w:sz w:val="18"/>
          <w:szCs w:val="18"/>
        </w:rPr>
      </w:pPr>
    </w:p>
    <w:p w:rsidR="00E628D3" w:rsidRDefault="00B57801">
      <w:pPr>
        <w:spacing w:line="0" w:lineRule="atLeast"/>
        <w:ind w:left="420"/>
        <w:rPr>
          <w:rFonts w:ascii="Consolas" w:hAnsi="Consolas"/>
          <w:sz w:val="18"/>
          <w:szCs w:val="18"/>
        </w:rPr>
      </w:pPr>
      <w:r w:rsidRPr="00B57801">
        <w:rPr>
          <w:rFonts w:ascii="Consolas" w:hAnsi="Consolas"/>
          <w:sz w:val="18"/>
          <w:szCs w:val="18"/>
        </w:rPr>
        <w:t>#define KSIG_IN_ALARM_WORK_MODE_UDP</w:t>
      </w:r>
      <w:r w:rsidRPr="00B57801">
        <w:rPr>
          <w:rFonts w:ascii="Consolas" w:hAnsi="Consolas"/>
          <w:sz w:val="18"/>
          <w:szCs w:val="18"/>
        </w:rPr>
        <w:tab/>
      </w:r>
      <w:r w:rsidRPr="00B57801">
        <w:rPr>
          <w:rFonts w:ascii="Consolas" w:hAnsi="Consolas"/>
          <w:sz w:val="18"/>
          <w:szCs w:val="18"/>
        </w:rPr>
        <w:tab/>
      </w:r>
      <w:r w:rsidRPr="00B57801">
        <w:rPr>
          <w:rFonts w:ascii="Consolas" w:hAnsi="Consolas"/>
          <w:sz w:val="18"/>
          <w:szCs w:val="18"/>
        </w:rPr>
        <w:tab/>
      </w:r>
      <w:r w:rsidRPr="00B57801">
        <w:rPr>
          <w:rFonts w:ascii="Consolas" w:hAnsi="Consolas"/>
          <w:sz w:val="18"/>
          <w:szCs w:val="18"/>
        </w:rPr>
        <w:tab/>
        <w:t>0x00</w:t>
      </w:r>
    </w:p>
    <w:p w:rsidR="00E628D3" w:rsidRDefault="00B57801">
      <w:pPr>
        <w:spacing w:line="0" w:lineRule="atLeast"/>
        <w:ind w:left="420"/>
        <w:rPr>
          <w:rFonts w:ascii="Consolas" w:hAnsi="Consolas"/>
          <w:sz w:val="18"/>
          <w:szCs w:val="18"/>
        </w:rPr>
      </w:pPr>
      <w:r w:rsidRPr="00B57801">
        <w:rPr>
          <w:rFonts w:ascii="Consolas" w:hAnsi="Consolas"/>
          <w:sz w:val="18"/>
          <w:szCs w:val="18"/>
        </w:rPr>
        <w:t>#define KSIG_IN_ALARM_DEFAULT_SAMPLE_CYCLE</w:t>
      </w:r>
      <w:r w:rsidRPr="00B57801">
        <w:rPr>
          <w:rFonts w:ascii="Consolas" w:hAnsi="Consolas"/>
          <w:sz w:val="18"/>
          <w:szCs w:val="18"/>
        </w:rPr>
        <w:tab/>
      </w:r>
      <w:r w:rsidRPr="00B57801">
        <w:rPr>
          <w:rFonts w:ascii="Consolas" w:hAnsi="Consolas"/>
          <w:sz w:val="18"/>
          <w:szCs w:val="18"/>
        </w:rPr>
        <w:tab/>
        <w:t>10</w:t>
      </w:r>
      <w:r w:rsidRPr="00B57801">
        <w:rPr>
          <w:rFonts w:ascii="Consolas" w:hAnsi="Consolas"/>
          <w:sz w:val="18"/>
          <w:szCs w:val="18"/>
        </w:rPr>
        <w:tab/>
      </w:r>
      <w:r w:rsidRPr="00B57801">
        <w:rPr>
          <w:rFonts w:ascii="Consolas" w:hAnsi="Consolas"/>
          <w:sz w:val="18"/>
          <w:szCs w:val="18"/>
        </w:rPr>
        <w:tab/>
        <w:t>/* 10ms */</w:t>
      </w:r>
    </w:p>
    <w:p w:rsidR="00E628D3" w:rsidRDefault="00B57801">
      <w:pPr>
        <w:spacing w:line="0" w:lineRule="atLeast"/>
        <w:ind w:left="420"/>
        <w:rPr>
          <w:rFonts w:ascii="Consolas" w:hAnsi="Consolas"/>
          <w:sz w:val="18"/>
          <w:szCs w:val="18"/>
        </w:rPr>
      </w:pPr>
      <w:r w:rsidRPr="00B57801">
        <w:rPr>
          <w:rFonts w:ascii="Consolas" w:hAnsi="Consolas"/>
          <w:sz w:val="18"/>
          <w:szCs w:val="18"/>
        </w:rPr>
        <w:t>#define KSIG_IN_ALARM_DEFAULT_JITTER_TIME</w:t>
      </w:r>
      <w:r w:rsidRPr="00B57801">
        <w:rPr>
          <w:rFonts w:ascii="Consolas" w:hAnsi="Consolas"/>
          <w:sz w:val="18"/>
          <w:szCs w:val="18"/>
        </w:rPr>
        <w:tab/>
      </w:r>
      <w:r w:rsidRPr="00B57801">
        <w:rPr>
          <w:rFonts w:ascii="Consolas" w:hAnsi="Consolas"/>
          <w:sz w:val="18"/>
          <w:szCs w:val="18"/>
        </w:rPr>
        <w:tab/>
        <w:t>15</w:t>
      </w:r>
      <w:r w:rsidRPr="00B57801">
        <w:rPr>
          <w:rFonts w:ascii="Consolas" w:hAnsi="Consolas"/>
          <w:sz w:val="18"/>
          <w:szCs w:val="18"/>
        </w:rPr>
        <w:tab/>
      </w:r>
      <w:r w:rsidRPr="00B57801">
        <w:rPr>
          <w:rFonts w:ascii="Consolas" w:hAnsi="Consolas"/>
          <w:sz w:val="18"/>
          <w:szCs w:val="18"/>
        </w:rPr>
        <w:tab/>
        <w:t>/* 15ms */</w:t>
      </w:r>
    </w:p>
    <w:p w:rsidR="00E628D3" w:rsidRDefault="00B57801">
      <w:pPr>
        <w:spacing w:line="0" w:lineRule="atLeast"/>
        <w:ind w:left="420"/>
        <w:rPr>
          <w:rFonts w:ascii="Consolas" w:hAnsi="Consolas"/>
          <w:sz w:val="18"/>
          <w:szCs w:val="18"/>
        </w:rPr>
      </w:pPr>
      <w:r w:rsidRPr="00B57801">
        <w:rPr>
          <w:rFonts w:ascii="Consolas" w:hAnsi="Consolas"/>
          <w:sz w:val="18"/>
          <w:szCs w:val="18"/>
        </w:rPr>
        <w:t>typedef struct {</w:t>
      </w:r>
    </w:p>
    <w:p w:rsidR="00E628D3" w:rsidRDefault="00B57801">
      <w:pPr>
        <w:spacing w:line="0" w:lineRule="atLeast"/>
        <w:ind w:left="420"/>
        <w:rPr>
          <w:rFonts w:ascii="Consolas" w:hAnsi="Consolas"/>
          <w:sz w:val="18"/>
          <w:szCs w:val="18"/>
        </w:rPr>
      </w:pPr>
      <w:r w:rsidRPr="00B57801">
        <w:rPr>
          <w:rFonts w:ascii="Consolas" w:hAnsi="Consolas"/>
          <w:sz w:val="18"/>
          <w:szCs w:val="18"/>
        </w:rPr>
        <w:tab/>
        <w:t>u8</w:t>
      </w:r>
      <w:r w:rsidRPr="00B57801">
        <w:rPr>
          <w:rFonts w:ascii="Consolas" w:hAnsi="Consolas"/>
          <w:sz w:val="18"/>
          <w:szCs w:val="18"/>
        </w:rPr>
        <w:tab/>
        <w:t>FeatureEnable;</w:t>
      </w:r>
      <w:r w:rsidRPr="00B57801">
        <w:rPr>
          <w:rFonts w:ascii="Consolas" w:hAnsi="Consolas"/>
          <w:sz w:val="18"/>
          <w:szCs w:val="18"/>
        </w:rPr>
        <w:tab/>
      </w:r>
      <w:r w:rsidRPr="00B57801">
        <w:rPr>
          <w:rFonts w:ascii="Consolas" w:hAnsi="Consolas"/>
          <w:sz w:val="18"/>
          <w:szCs w:val="18"/>
        </w:rPr>
        <w:tab/>
      </w:r>
      <w:r w:rsidRPr="00B57801">
        <w:rPr>
          <w:rFonts w:ascii="Consolas" w:hAnsi="Consolas"/>
          <w:sz w:val="18"/>
          <w:szCs w:val="18"/>
        </w:rPr>
        <w:tab/>
      </w:r>
      <w:r w:rsidRPr="00B57801">
        <w:rPr>
          <w:rFonts w:ascii="Consolas" w:hAnsi="Consolas"/>
          <w:sz w:val="18"/>
          <w:szCs w:val="18"/>
        </w:rPr>
        <w:tab/>
        <w:t>/* 0x00: Disable; 0x01: Enable */</w:t>
      </w:r>
    </w:p>
    <w:p w:rsidR="00E628D3" w:rsidRDefault="00B57801">
      <w:pPr>
        <w:spacing w:line="0" w:lineRule="atLeast"/>
        <w:ind w:left="420"/>
        <w:rPr>
          <w:rFonts w:ascii="Consolas" w:hAnsi="Consolas"/>
          <w:sz w:val="18"/>
          <w:szCs w:val="18"/>
        </w:rPr>
      </w:pPr>
      <w:r w:rsidRPr="00B57801">
        <w:rPr>
          <w:rFonts w:ascii="Consolas" w:hAnsi="Consolas"/>
          <w:sz w:val="18"/>
          <w:szCs w:val="18"/>
        </w:rPr>
        <w:tab/>
        <w:t>u8</w:t>
      </w:r>
      <w:r w:rsidRPr="00B57801">
        <w:rPr>
          <w:rFonts w:ascii="Consolas" w:hAnsi="Consolas"/>
          <w:sz w:val="18"/>
          <w:szCs w:val="18"/>
        </w:rPr>
        <w:tab/>
        <w:t>SampleCycle;</w:t>
      </w:r>
    </w:p>
    <w:p w:rsidR="00E628D3" w:rsidRDefault="00B57801">
      <w:pPr>
        <w:spacing w:line="0" w:lineRule="atLeast"/>
        <w:ind w:left="420"/>
        <w:rPr>
          <w:rFonts w:ascii="Consolas" w:hAnsi="Consolas"/>
          <w:sz w:val="18"/>
          <w:szCs w:val="18"/>
        </w:rPr>
      </w:pPr>
      <w:r w:rsidRPr="00B57801">
        <w:rPr>
          <w:rFonts w:ascii="Consolas" w:hAnsi="Consolas"/>
          <w:sz w:val="18"/>
          <w:szCs w:val="18"/>
        </w:rPr>
        <w:tab/>
        <w:t>u8</w:t>
      </w:r>
      <w:r w:rsidRPr="00B57801">
        <w:rPr>
          <w:rFonts w:ascii="Consolas" w:hAnsi="Consolas"/>
          <w:sz w:val="18"/>
          <w:szCs w:val="18"/>
        </w:rPr>
        <w:tab/>
        <w:t>RemoveJitterEnable;</w:t>
      </w:r>
      <w:r w:rsidRPr="00B57801">
        <w:rPr>
          <w:rFonts w:ascii="Consolas" w:hAnsi="Consolas"/>
          <w:sz w:val="18"/>
          <w:szCs w:val="18"/>
        </w:rPr>
        <w:tab/>
      </w:r>
      <w:r w:rsidRPr="00B57801">
        <w:rPr>
          <w:rFonts w:ascii="Consolas" w:hAnsi="Consolas"/>
          <w:sz w:val="18"/>
          <w:szCs w:val="18"/>
        </w:rPr>
        <w:tab/>
      </w:r>
      <w:r w:rsidRPr="00B57801">
        <w:rPr>
          <w:rFonts w:ascii="Consolas" w:hAnsi="Consolas"/>
          <w:sz w:val="18"/>
          <w:szCs w:val="18"/>
        </w:rPr>
        <w:tab/>
        <w:t>/* 0x00: Disable; 0x01: Enable */</w:t>
      </w:r>
      <w:r w:rsidRPr="00B57801">
        <w:rPr>
          <w:rFonts w:ascii="Consolas" w:hAnsi="Consolas"/>
          <w:sz w:val="18"/>
          <w:szCs w:val="18"/>
        </w:rPr>
        <w:tab/>
      </w:r>
    </w:p>
    <w:p w:rsidR="00E628D3" w:rsidRDefault="00B57801">
      <w:pPr>
        <w:spacing w:line="0" w:lineRule="atLeast"/>
        <w:ind w:left="420"/>
        <w:rPr>
          <w:rFonts w:ascii="Consolas" w:hAnsi="Consolas"/>
          <w:sz w:val="18"/>
          <w:szCs w:val="18"/>
        </w:rPr>
      </w:pPr>
      <w:r w:rsidRPr="00B57801">
        <w:rPr>
          <w:rFonts w:ascii="Consolas" w:hAnsi="Consolas"/>
          <w:sz w:val="18"/>
          <w:szCs w:val="18"/>
        </w:rPr>
        <w:tab/>
        <w:t>u8</w:t>
      </w:r>
      <w:r w:rsidRPr="00B57801">
        <w:rPr>
          <w:rFonts w:ascii="Consolas" w:hAnsi="Consolas"/>
          <w:sz w:val="18"/>
          <w:szCs w:val="18"/>
        </w:rPr>
        <w:tab/>
        <w:t>JitterProbeTime;</w:t>
      </w:r>
    </w:p>
    <w:p w:rsidR="00E628D3" w:rsidRDefault="00B57801">
      <w:pPr>
        <w:spacing w:line="0" w:lineRule="atLeast"/>
        <w:ind w:left="420"/>
        <w:rPr>
          <w:rFonts w:ascii="Consolas" w:hAnsi="Consolas"/>
          <w:sz w:val="18"/>
          <w:szCs w:val="18"/>
        </w:rPr>
      </w:pPr>
      <w:r w:rsidRPr="00B57801">
        <w:rPr>
          <w:rFonts w:ascii="Consolas" w:hAnsi="Consolas"/>
          <w:sz w:val="18"/>
          <w:szCs w:val="18"/>
        </w:rPr>
        <w:tab/>
        <w:t>u8</w:t>
      </w:r>
      <w:r w:rsidRPr="00B57801">
        <w:rPr>
          <w:rFonts w:ascii="Consolas" w:hAnsi="Consolas"/>
          <w:sz w:val="18"/>
          <w:szCs w:val="18"/>
        </w:rPr>
        <w:tab/>
        <w:t>WorkMode;</w:t>
      </w:r>
      <w:r w:rsidRPr="00B57801">
        <w:rPr>
          <w:rFonts w:ascii="Consolas" w:hAnsi="Consolas"/>
          <w:sz w:val="18"/>
          <w:szCs w:val="18"/>
        </w:rPr>
        <w:tab/>
      </w:r>
      <w:r w:rsidRPr="00B57801">
        <w:rPr>
          <w:rFonts w:ascii="Consolas" w:hAnsi="Consolas"/>
          <w:sz w:val="18"/>
          <w:szCs w:val="18"/>
        </w:rPr>
        <w:tab/>
      </w:r>
      <w:r w:rsidRPr="00B57801">
        <w:rPr>
          <w:rFonts w:ascii="Consolas" w:hAnsi="Consolas"/>
          <w:sz w:val="18"/>
          <w:szCs w:val="18"/>
        </w:rPr>
        <w:tab/>
      </w:r>
      <w:r w:rsidRPr="00B57801">
        <w:rPr>
          <w:rFonts w:ascii="Consolas" w:hAnsi="Consolas"/>
          <w:sz w:val="18"/>
          <w:szCs w:val="18"/>
        </w:rPr>
        <w:tab/>
      </w:r>
      <w:r w:rsidRPr="00B57801">
        <w:rPr>
          <w:rFonts w:ascii="Consolas" w:hAnsi="Consolas"/>
          <w:sz w:val="18"/>
          <w:szCs w:val="18"/>
        </w:rPr>
        <w:tab/>
        <w:t>/* 0x00: UDP; Others: Not define */</w:t>
      </w:r>
    </w:p>
    <w:p w:rsidR="00E628D3" w:rsidRDefault="00B57801">
      <w:pPr>
        <w:spacing w:line="0" w:lineRule="atLeast"/>
        <w:ind w:left="420"/>
        <w:rPr>
          <w:rFonts w:ascii="Consolas" w:hAnsi="Consolas"/>
          <w:sz w:val="18"/>
          <w:szCs w:val="18"/>
        </w:rPr>
      </w:pPr>
      <w:r w:rsidRPr="00B57801">
        <w:rPr>
          <w:rFonts w:ascii="Consolas" w:hAnsi="Consolas"/>
          <w:sz w:val="18"/>
          <w:szCs w:val="18"/>
        </w:rPr>
        <w:tab/>
        <w:t>union {</w:t>
      </w:r>
    </w:p>
    <w:p w:rsidR="00E628D3" w:rsidRDefault="00B57801">
      <w:pPr>
        <w:spacing w:line="0" w:lineRule="atLeast"/>
        <w:ind w:left="420"/>
        <w:rPr>
          <w:rFonts w:ascii="Consolas" w:hAnsi="Consolas"/>
          <w:sz w:val="18"/>
          <w:szCs w:val="18"/>
        </w:rPr>
      </w:pPr>
      <w:r w:rsidRPr="00B57801">
        <w:rPr>
          <w:rFonts w:ascii="Consolas" w:hAnsi="Consolas"/>
          <w:sz w:val="18"/>
          <w:szCs w:val="18"/>
        </w:rPr>
        <w:tab/>
      </w:r>
      <w:r w:rsidRPr="00B57801">
        <w:rPr>
          <w:rFonts w:ascii="Consolas" w:hAnsi="Consolas"/>
          <w:sz w:val="18"/>
          <w:szCs w:val="18"/>
        </w:rPr>
        <w:tab/>
        <w:t>u8 Data[12];</w:t>
      </w:r>
    </w:p>
    <w:p w:rsidR="00E628D3" w:rsidRDefault="00B57801">
      <w:pPr>
        <w:spacing w:line="0" w:lineRule="atLeast"/>
        <w:ind w:left="420"/>
        <w:rPr>
          <w:rFonts w:ascii="Consolas" w:hAnsi="Consolas"/>
          <w:sz w:val="18"/>
          <w:szCs w:val="18"/>
        </w:rPr>
      </w:pPr>
      <w:r w:rsidRPr="00B57801">
        <w:rPr>
          <w:rFonts w:ascii="Consolas" w:hAnsi="Consolas"/>
          <w:sz w:val="18"/>
          <w:szCs w:val="18"/>
        </w:rPr>
        <w:tab/>
      </w:r>
      <w:r w:rsidRPr="00B57801">
        <w:rPr>
          <w:rFonts w:ascii="Consolas" w:hAnsi="Consolas"/>
          <w:sz w:val="18"/>
          <w:szCs w:val="18"/>
        </w:rPr>
        <w:tab/>
        <w:t>tUdpParam  UdpParam;</w:t>
      </w:r>
    </w:p>
    <w:p w:rsidR="00E628D3" w:rsidRDefault="00B57801">
      <w:pPr>
        <w:spacing w:line="0" w:lineRule="atLeast"/>
        <w:ind w:left="420"/>
        <w:rPr>
          <w:rFonts w:ascii="Consolas" w:hAnsi="Consolas"/>
          <w:sz w:val="18"/>
          <w:szCs w:val="18"/>
        </w:rPr>
      </w:pPr>
      <w:r w:rsidRPr="00B57801">
        <w:rPr>
          <w:rFonts w:ascii="Consolas" w:hAnsi="Consolas"/>
          <w:sz w:val="18"/>
          <w:szCs w:val="18"/>
        </w:rPr>
        <w:tab/>
        <w:t>} ModeConfig;</w:t>
      </w:r>
    </w:p>
    <w:p w:rsidR="00E628D3" w:rsidRDefault="00B57801">
      <w:pPr>
        <w:spacing w:line="0" w:lineRule="atLeast"/>
        <w:ind w:left="420"/>
        <w:rPr>
          <w:rFonts w:ascii="Consolas" w:hAnsi="Consolas"/>
          <w:sz w:val="18"/>
          <w:szCs w:val="18"/>
        </w:rPr>
      </w:pPr>
      <w:r w:rsidRPr="00B57801">
        <w:rPr>
          <w:rFonts w:ascii="Consolas" w:hAnsi="Consolas"/>
          <w:sz w:val="18"/>
          <w:szCs w:val="18"/>
        </w:rPr>
        <w:tab/>
        <w:t>tChanParam</w:t>
      </w:r>
      <w:r w:rsidRPr="00B57801">
        <w:rPr>
          <w:rFonts w:ascii="Consolas" w:hAnsi="Consolas"/>
          <w:sz w:val="18"/>
          <w:szCs w:val="18"/>
        </w:rPr>
        <w:tab/>
        <w:t>ChanConfig;</w:t>
      </w:r>
    </w:p>
    <w:p w:rsidR="00E628D3" w:rsidRDefault="00B57801">
      <w:pPr>
        <w:spacing w:line="0" w:lineRule="atLeast"/>
        <w:ind w:left="420"/>
        <w:rPr>
          <w:rFonts w:ascii="Consolas" w:hAnsi="Consolas"/>
          <w:sz w:val="18"/>
          <w:szCs w:val="18"/>
        </w:rPr>
      </w:pPr>
      <w:r w:rsidRPr="00B57801">
        <w:rPr>
          <w:rFonts w:ascii="Consolas" w:hAnsi="Consolas"/>
          <w:sz w:val="18"/>
          <w:szCs w:val="18"/>
        </w:rPr>
        <w:t>} tKinAlarmConfig;</w:t>
      </w:r>
    </w:p>
    <w:p w:rsidR="00E628D3" w:rsidRDefault="00E628D3">
      <w:pPr>
        <w:spacing w:line="0" w:lineRule="atLeast"/>
        <w:ind w:left="420"/>
        <w:rPr>
          <w:rFonts w:ascii="Consolas" w:hAnsi="Consolas"/>
          <w:sz w:val="18"/>
          <w:szCs w:val="18"/>
        </w:rPr>
      </w:pPr>
    </w:p>
    <w:p w:rsidR="00752A8B" w:rsidRPr="0074730F" w:rsidRDefault="00B57801" w:rsidP="009733B6">
      <w:pPr>
        <w:numPr>
          <w:ilvl w:val="0"/>
          <w:numId w:val="38"/>
        </w:numPr>
        <w:rPr>
          <w:sz w:val="18"/>
          <w:szCs w:val="18"/>
        </w:rPr>
      </w:pPr>
      <w:r w:rsidRPr="00B57801">
        <w:rPr>
          <w:rFonts w:ascii="Consolas" w:hint="eastAsia"/>
          <w:sz w:val="18"/>
          <w:szCs w:val="18"/>
        </w:rPr>
        <w:t>本地告警类型选择（</w:t>
      </w:r>
      <w:r w:rsidRPr="00B57801">
        <w:rPr>
          <w:rFonts w:ascii="Consolas" w:hAnsi="Consolas"/>
          <w:sz w:val="18"/>
          <w:szCs w:val="18"/>
        </w:rPr>
        <w:t>Ga</w:t>
      </w:r>
      <w:r w:rsidR="00421830" w:rsidRPr="0074730F">
        <w:rPr>
          <w:rFonts w:hint="eastAsia"/>
          <w:sz w:val="18"/>
          <w:szCs w:val="18"/>
        </w:rPr>
        <w:t>teMask</w:t>
      </w:r>
      <w:r w:rsidR="00421830" w:rsidRPr="0074730F">
        <w:rPr>
          <w:rFonts w:hint="eastAsia"/>
          <w:sz w:val="18"/>
          <w:szCs w:val="18"/>
        </w:rPr>
        <w:t>）</w:t>
      </w:r>
      <w:r w:rsidR="009733B6" w:rsidRPr="0074730F">
        <w:rPr>
          <w:rFonts w:hint="eastAsia"/>
          <w:sz w:val="18"/>
          <w:szCs w:val="18"/>
        </w:rPr>
        <w:t>：</w:t>
      </w:r>
    </w:p>
    <w:tbl>
      <w:tblPr>
        <w:tblW w:w="9213" w:type="dxa"/>
        <w:tblInd w:w="53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708"/>
        <w:gridCol w:w="1418"/>
        <w:gridCol w:w="1417"/>
        <w:gridCol w:w="1418"/>
        <w:gridCol w:w="1843"/>
        <w:gridCol w:w="1417"/>
        <w:gridCol w:w="992"/>
      </w:tblGrid>
      <w:tr w:rsidR="00043A84" w:rsidTr="00043A84">
        <w:tc>
          <w:tcPr>
            <w:tcW w:w="708" w:type="dxa"/>
            <w:tcBorders>
              <w:top w:val="single" w:sz="12" w:space="0" w:color="000000"/>
              <w:left w:val="single" w:sz="12" w:space="0" w:color="000000"/>
              <w:bottom w:val="single" w:sz="6" w:space="0" w:color="000000"/>
              <w:right w:val="single" w:sz="2" w:space="0" w:color="000000"/>
            </w:tcBorders>
          </w:tcPr>
          <w:p w:rsidR="00043A84" w:rsidRPr="009733B6" w:rsidRDefault="00043A84" w:rsidP="009733B6">
            <w:pPr>
              <w:spacing w:line="0" w:lineRule="atLeast"/>
              <w:rPr>
                <w:rFonts w:ascii="宋体" w:hAnsi="宋体"/>
                <w:sz w:val="18"/>
                <w:szCs w:val="18"/>
              </w:rPr>
            </w:pPr>
            <w:r w:rsidRPr="009733B6">
              <w:rPr>
                <w:rFonts w:ascii="宋体" w:hAnsi="宋体" w:hint="eastAsia"/>
                <w:sz w:val="18"/>
                <w:szCs w:val="18"/>
              </w:rPr>
              <w:t>位</w:t>
            </w:r>
          </w:p>
        </w:tc>
        <w:tc>
          <w:tcPr>
            <w:tcW w:w="1418" w:type="dxa"/>
            <w:tcBorders>
              <w:top w:val="single" w:sz="12" w:space="0" w:color="000000"/>
              <w:left w:val="single" w:sz="2" w:space="0" w:color="000000"/>
              <w:bottom w:val="single" w:sz="6" w:space="0" w:color="000000"/>
              <w:right w:val="single" w:sz="6" w:space="0" w:color="000000"/>
            </w:tcBorders>
            <w:shd w:val="clear" w:color="auto" w:fill="auto"/>
          </w:tcPr>
          <w:p w:rsidR="00043A84" w:rsidRPr="00C937B6" w:rsidRDefault="00043A84" w:rsidP="009733B6">
            <w:pPr>
              <w:spacing w:line="0" w:lineRule="atLeast"/>
              <w:rPr>
                <w:rFonts w:ascii="宋体" w:hAnsi="宋体"/>
                <w:sz w:val="18"/>
                <w:szCs w:val="18"/>
              </w:rPr>
            </w:pPr>
            <w:r w:rsidRPr="00C937B6">
              <w:rPr>
                <w:rFonts w:ascii="宋体" w:hAnsi="宋体"/>
                <w:sz w:val="18"/>
                <w:szCs w:val="18"/>
              </w:rPr>
              <w:t>Bit</w:t>
            </w:r>
            <w:r w:rsidRPr="00C937B6">
              <w:rPr>
                <w:rFonts w:ascii="宋体" w:hAnsi="宋体" w:hint="eastAsia"/>
                <w:sz w:val="18"/>
                <w:szCs w:val="18"/>
              </w:rPr>
              <w:t>31~Bit</w:t>
            </w:r>
            <w:r w:rsidR="00F225FB" w:rsidRPr="00C937B6">
              <w:rPr>
                <w:rFonts w:ascii="宋体" w:hAnsi="宋体" w:hint="eastAsia"/>
                <w:sz w:val="18"/>
                <w:szCs w:val="18"/>
              </w:rPr>
              <w:t>5</w:t>
            </w:r>
          </w:p>
          <w:p w:rsidR="00043A84" w:rsidRPr="00C937B6" w:rsidRDefault="00043A84" w:rsidP="009733B6">
            <w:pPr>
              <w:spacing w:line="0" w:lineRule="atLeast"/>
              <w:rPr>
                <w:rFonts w:ascii="宋体" w:hAnsi="宋体"/>
                <w:sz w:val="18"/>
                <w:szCs w:val="18"/>
              </w:rPr>
            </w:pPr>
            <w:r w:rsidRPr="00C937B6">
              <w:rPr>
                <w:rFonts w:ascii="宋体" w:hAnsi="宋体" w:hint="eastAsia"/>
                <w:sz w:val="18"/>
                <w:szCs w:val="18"/>
              </w:rPr>
              <w:t>保留</w:t>
            </w:r>
          </w:p>
        </w:tc>
        <w:tc>
          <w:tcPr>
            <w:tcW w:w="1417" w:type="dxa"/>
            <w:tcBorders>
              <w:top w:val="single" w:sz="12" w:space="0" w:color="000000"/>
              <w:left w:val="single" w:sz="6" w:space="0" w:color="000000"/>
              <w:bottom w:val="single" w:sz="6" w:space="0" w:color="000000"/>
              <w:right w:val="single" w:sz="6" w:space="0" w:color="000000"/>
            </w:tcBorders>
            <w:shd w:val="clear" w:color="auto" w:fill="auto"/>
          </w:tcPr>
          <w:p w:rsidR="00043A84" w:rsidRPr="00C937B6" w:rsidRDefault="00043A84" w:rsidP="00B1623A">
            <w:pPr>
              <w:spacing w:line="0" w:lineRule="atLeast"/>
              <w:rPr>
                <w:rFonts w:ascii="宋体" w:hAnsi="宋体"/>
                <w:sz w:val="18"/>
                <w:szCs w:val="18"/>
              </w:rPr>
            </w:pPr>
            <w:r w:rsidRPr="00C937B6">
              <w:rPr>
                <w:rFonts w:ascii="宋体" w:hAnsi="宋体"/>
                <w:sz w:val="18"/>
                <w:szCs w:val="18"/>
              </w:rPr>
              <w:t>Bit</w:t>
            </w:r>
            <w:r w:rsidRPr="00C937B6">
              <w:rPr>
                <w:rFonts w:ascii="宋体" w:hAnsi="宋体" w:hint="eastAsia"/>
                <w:sz w:val="18"/>
                <w:szCs w:val="18"/>
              </w:rPr>
              <w:t>4</w:t>
            </w:r>
          </w:p>
          <w:p w:rsidR="00043A84" w:rsidRPr="00C937B6" w:rsidRDefault="00043A84" w:rsidP="00B1623A">
            <w:pPr>
              <w:spacing w:line="0" w:lineRule="atLeast"/>
              <w:rPr>
                <w:rFonts w:ascii="宋体" w:hAnsi="宋体"/>
                <w:sz w:val="18"/>
                <w:szCs w:val="18"/>
              </w:rPr>
            </w:pPr>
            <w:r w:rsidRPr="00C937B6">
              <w:rPr>
                <w:rFonts w:ascii="宋体" w:hAnsi="宋体" w:hint="eastAsia"/>
                <w:sz w:val="18"/>
                <w:szCs w:val="18"/>
              </w:rPr>
              <w:t>流量阀值超限</w:t>
            </w:r>
          </w:p>
        </w:tc>
        <w:tc>
          <w:tcPr>
            <w:tcW w:w="1418" w:type="dxa"/>
            <w:tcBorders>
              <w:top w:val="single" w:sz="12" w:space="0" w:color="000000"/>
              <w:left w:val="single" w:sz="6" w:space="0" w:color="000000"/>
              <w:bottom w:val="single" w:sz="6" w:space="0" w:color="000000"/>
              <w:right w:val="single" w:sz="6" w:space="0" w:color="000000"/>
            </w:tcBorders>
            <w:shd w:val="clear" w:color="auto" w:fill="auto"/>
          </w:tcPr>
          <w:p w:rsidR="00043A84" w:rsidRPr="00C937B6" w:rsidRDefault="00043A84" w:rsidP="00B1623A">
            <w:pPr>
              <w:spacing w:line="0" w:lineRule="atLeast"/>
              <w:rPr>
                <w:rFonts w:ascii="宋体" w:hAnsi="宋体"/>
                <w:sz w:val="18"/>
                <w:szCs w:val="18"/>
              </w:rPr>
            </w:pPr>
            <w:r w:rsidRPr="00C937B6">
              <w:rPr>
                <w:rFonts w:ascii="宋体" w:hAnsi="宋体"/>
                <w:sz w:val="18"/>
                <w:szCs w:val="18"/>
              </w:rPr>
              <w:t>Bit</w:t>
            </w:r>
            <w:r w:rsidRPr="00C937B6">
              <w:rPr>
                <w:rFonts w:ascii="宋体" w:hAnsi="宋体" w:hint="eastAsia"/>
                <w:sz w:val="18"/>
                <w:szCs w:val="18"/>
              </w:rPr>
              <w:t>3</w:t>
            </w:r>
          </w:p>
          <w:p w:rsidR="00043A84" w:rsidRPr="00C937B6" w:rsidRDefault="00043A84" w:rsidP="00B1623A">
            <w:pPr>
              <w:spacing w:line="0" w:lineRule="atLeast"/>
              <w:rPr>
                <w:rFonts w:ascii="宋体" w:hAnsi="宋体"/>
                <w:sz w:val="18"/>
                <w:szCs w:val="18"/>
              </w:rPr>
            </w:pPr>
            <w:r w:rsidRPr="00C937B6">
              <w:rPr>
                <w:rFonts w:ascii="宋体" w:hAnsi="宋体" w:hint="eastAsia"/>
                <w:sz w:val="18"/>
                <w:szCs w:val="18"/>
              </w:rPr>
              <w:t>电源电压超限</w:t>
            </w:r>
          </w:p>
        </w:tc>
        <w:tc>
          <w:tcPr>
            <w:tcW w:w="1843" w:type="dxa"/>
            <w:tcBorders>
              <w:top w:val="single" w:sz="12" w:space="0" w:color="000000"/>
              <w:left w:val="single" w:sz="6" w:space="0" w:color="000000"/>
              <w:bottom w:val="single" w:sz="6" w:space="0" w:color="000000"/>
              <w:right w:val="single" w:sz="6" w:space="0" w:color="000000"/>
            </w:tcBorders>
            <w:shd w:val="clear" w:color="auto" w:fill="auto"/>
          </w:tcPr>
          <w:p w:rsidR="00043A84" w:rsidRPr="00C937B6" w:rsidRDefault="00043A84" w:rsidP="00B1623A">
            <w:pPr>
              <w:spacing w:line="0" w:lineRule="atLeast"/>
              <w:rPr>
                <w:rFonts w:ascii="宋体" w:hAnsi="宋体"/>
                <w:sz w:val="18"/>
                <w:szCs w:val="18"/>
              </w:rPr>
            </w:pPr>
            <w:r w:rsidRPr="00C937B6">
              <w:rPr>
                <w:rFonts w:ascii="宋体" w:hAnsi="宋体"/>
                <w:sz w:val="18"/>
                <w:szCs w:val="18"/>
              </w:rPr>
              <w:t>Bit</w:t>
            </w:r>
            <w:r w:rsidRPr="00C937B6">
              <w:rPr>
                <w:rFonts w:ascii="宋体" w:hAnsi="宋体" w:hint="eastAsia"/>
                <w:sz w:val="18"/>
                <w:szCs w:val="18"/>
              </w:rPr>
              <w:t>2</w:t>
            </w:r>
          </w:p>
          <w:p w:rsidR="00043A84" w:rsidRPr="00C937B6" w:rsidRDefault="00043A84" w:rsidP="00074335">
            <w:pPr>
              <w:spacing w:line="0" w:lineRule="atLeast"/>
              <w:rPr>
                <w:rFonts w:ascii="宋体" w:hAnsi="宋体"/>
                <w:sz w:val="18"/>
                <w:szCs w:val="18"/>
              </w:rPr>
            </w:pPr>
            <w:r w:rsidRPr="00C937B6">
              <w:rPr>
                <w:rFonts w:ascii="宋体" w:hAnsi="宋体" w:hint="eastAsia"/>
                <w:sz w:val="18"/>
                <w:szCs w:val="18"/>
              </w:rPr>
              <w:t>环网端口状态变换</w:t>
            </w:r>
          </w:p>
        </w:tc>
        <w:tc>
          <w:tcPr>
            <w:tcW w:w="1417" w:type="dxa"/>
            <w:tcBorders>
              <w:top w:val="single" w:sz="12" w:space="0" w:color="000000"/>
              <w:left w:val="single" w:sz="6" w:space="0" w:color="000000"/>
              <w:bottom w:val="single" w:sz="6" w:space="0" w:color="000000"/>
              <w:right w:val="single" w:sz="6" w:space="0" w:color="000000"/>
            </w:tcBorders>
            <w:shd w:val="clear" w:color="auto" w:fill="auto"/>
          </w:tcPr>
          <w:p w:rsidR="00043A84" w:rsidRPr="00C937B6" w:rsidRDefault="00043A84" w:rsidP="00074335">
            <w:pPr>
              <w:spacing w:line="0" w:lineRule="atLeast"/>
              <w:rPr>
                <w:rFonts w:ascii="宋体" w:hAnsi="宋体"/>
                <w:sz w:val="18"/>
                <w:szCs w:val="18"/>
              </w:rPr>
            </w:pPr>
            <w:r w:rsidRPr="00C937B6">
              <w:rPr>
                <w:rFonts w:ascii="宋体" w:hAnsi="宋体"/>
                <w:sz w:val="18"/>
                <w:szCs w:val="18"/>
              </w:rPr>
              <w:t>Bit</w:t>
            </w:r>
            <w:r w:rsidRPr="00C937B6">
              <w:rPr>
                <w:rFonts w:ascii="宋体" w:hAnsi="宋体" w:hint="eastAsia"/>
                <w:sz w:val="18"/>
                <w:szCs w:val="18"/>
              </w:rPr>
              <w:t>1</w:t>
            </w:r>
          </w:p>
          <w:p w:rsidR="00043A84" w:rsidRPr="00C937B6" w:rsidRDefault="00043A84" w:rsidP="00074335">
            <w:pPr>
              <w:spacing w:line="0" w:lineRule="atLeast"/>
              <w:rPr>
                <w:rFonts w:ascii="宋体" w:hAnsi="宋体"/>
                <w:sz w:val="18"/>
                <w:szCs w:val="18"/>
              </w:rPr>
            </w:pPr>
            <w:r w:rsidRPr="00C937B6">
              <w:rPr>
                <w:rFonts w:ascii="宋体" w:hAnsi="宋体" w:hint="eastAsia"/>
                <w:sz w:val="18"/>
                <w:szCs w:val="18"/>
              </w:rPr>
              <w:t>端口状态变化</w:t>
            </w:r>
          </w:p>
        </w:tc>
        <w:tc>
          <w:tcPr>
            <w:tcW w:w="992" w:type="dxa"/>
            <w:tcBorders>
              <w:top w:val="single" w:sz="12" w:space="0" w:color="000000"/>
              <w:left w:val="single" w:sz="6" w:space="0" w:color="000000"/>
              <w:bottom w:val="single" w:sz="6" w:space="0" w:color="000000"/>
              <w:right w:val="single" w:sz="12" w:space="0" w:color="000000"/>
            </w:tcBorders>
            <w:shd w:val="clear" w:color="auto" w:fill="auto"/>
          </w:tcPr>
          <w:p w:rsidR="00043A84" w:rsidRPr="00C937B6" w:rsidRDefault="00043A84" w:rsidP="00074335">
            <w:pPr>
              <w:spacing w:line="0" w:lineRule="atLeast"/>
              <w:rPr>
                <w:rFonts w:ascii="宋体" w:hAnsi="宋体"/>
                <w:sz w:val="18"/>
                <w:szCs w:val="18"/>
              </w:rPr>
            </w:pPr>
            <w:r w:rsidRPr="00C937B6">
              <w:rPr>
                <w:rFonts w:ascii="宋体" w:hAnsi="宋体"/>
                <w:sz w:val="18"/>
                <w:szCs w:val="18"/>
              </w:rPr>
              <w:t>Bit</w:t>
            </w:r>
            <w:r w:rsidRPr="00C937B6">
              <w:rPr>
                <w:rFonts w:ascii="宋体" w:hAnsi="宋体" w:hint="eastAsia"/>
                <w:sz w:val="18"/>
                <w:szCs w:val="18"/>
              </w:rPr>
              <w:t>0</w:t>
            </w:r>
          </w:p>
          <w:p w:rsidR="00043A84" w:rsidRPr="00C937B6" w:rsidRDefault="00043A84" w:rsidP="00074335">
            <w:pPr>
              <w:spacing w:line="0" w:lineRule="atLeast"/>
              <w:rPr>
                <w:rFonts w:ascii="宋体" w:hAnsi="宋体"/>
                <w:sz w:val="18"/>
                <w:szCs w:val="18"/>
              </w:rPr>
            </w:pPr>
            <w:r w:rsidRPr="00C937B6">
              <w:rPr>
                <w:rFonts w:ascii="宋体" w:hAnsi="宋体" w:hint="eastAsia"/>
                <w:sz w:val="18"/>
                <w:szCs w:val="18"/>
              </w:rPr>
              <w:t>设备重启</w:t>
            </w:r>
          </w:p>
        </w:tc>
      </w:tr>
      <w:tr w:rsidR="00043A84" w:rsidTr="00043A84">
        <w:tc>
          <w:tcPr>
            <w:tcW w:w="708" w:type="dxa"/>
            <w:tcBorders>
              <w:top w:val="single" w:sz="6" w:space="0" w:color="000000"/>
              <w:left w:val="single" w:sz="12" w:space="0" w:color="000000"/>
              <w:bottom w:val="single" w:sz="12" w:space="0" w:color="000000"/>
              <w:right w:val="single" w:sz="2" w:space="0" w:color="000000"/>
            </w:tcBorders>
          </w:tcPr>
          <w:p w:rsidR="00043A84" w:rsidRPr="009733B6" w:rsidRDefault="00043A84" w:rsidP="009733B6">
            <w:pPr>
              <w:spacing w:line="0" w:lineRule="atLeast"/>
              <w:rPr>
                <w:rFonts w:ascii="宋体" w:hAnsi="宋体"/>
                <w:sz w:val="18"/>
                <w:szCs w:val="18"/>
              </w:rPr>
            </w:pPr>
            <w:r w:rsidRPr="009733B6">
              <w:rPr>
                <w:rFonts w:ascii="宋体" w:hAnsi="宋体" w:hint="eastAsia"/>
                <w:sz w:val="18"/>
                <w:szCs w:val="18"/>
              </w:rPr>
              <w:lastRenderedPageBreak/>
              <w:t>意义</w:t>
            </w:r>
          </w:p>
        </w:tc>
        <w:tc>
          <w:tcPr>
            <w:tcW w:w="1418" w:type="dxa"/>
            <w:tcBorders>
              <w:top w:val="single" w:sz="6" w:space="0" w:color="000000"/>
              <w:left w:val="single" w:sz="2" w:space="0" w:color="000000"/>
              <w:bottom w:val="single" w:sz="12" w:space="0" w:color="000000"/>
              <w:right w:val="single" w:sz="6" w:space="0" w:color="000000"/>
            </w:tcBorders>
            <w:shd w:val="clear" w:color="auto" w:fill="auto"/>
          </w:tcPr>
          <w:p w:rsidR="00043A84" w:rsidRPr="00C937B6" w:rsidRDefault="00043A84" w:rsidP="00B1623A">
            <w:pPr>
              <w:spacing w:line="0" w:lineRule="atLeast"/>
              <w:rPr>
                <w:rFonts w:ascii="宋体" w:hAnsi="宋体"/>
                <w:sz w:val="18"/>
                <w:szCs w:val="18"/>
              </w:rPr>
            </w:pPr>
          </w:p>
        </w:tc>
        <w:tc>
          <w:tcPr>
            <w:tcW w:w="1417" w:type="dxa"/>
            <w:tcBorders>
              <w:top w:val="single" w:sz="6" w:space="0" w:color="000000"/>
              <w:left w:val="single" w:sz="6" w:space="0" w:color="000000"/>
              <w:bottom w:val="single" w:sz="12" w:space="0" w:color="000000"/>
              <w:right w:val="single" w:sz="6" w:space="0" w:color="000000"/>
            </w:tcBorders>
            <w:shd w:val="clear" w:color="auto" w:fill="auto"/>
          </w:tcPr>
          <w:p w:rsidR="00043A84" w:rsidRPr="00C937B6" w:rsidRDefault="00043A84" w:rsidP="00B1623A">
            <w:pPr>
              <w:spacing w:line="0" w:lineRule="atLeast"/>
              <w:rPr>
                <w:rFonts w:ascii="宋体" w:hAnsi="宋体"/>
                <w:sz w:val="18"/>
                <w:szCs w:val="18"/>
              </w:rPr>
            </w:pPr>
            <w:r w:rsidRPr="00C937B6">
              <w:rPr>
                <w:rFonts w:ascii="宋体" w:hAnsi="宋体"/>
                <w:sz w:val="18"/>
                <w:szCs w:val="18"/>
              </w:rPr>
              <w:t>1</w:t>
            </w:r>
            <w:r w:rsidRPr="00C937B6">
              <w:rPr>
                <w:rFonts w:ascii="宋体" w:hAnsi="宋体" w:hint="eastAsia"/>
                <w:sz w:val="18"/>
                <w:szCs w:val="18"/>
              </w:rPr>
              <w:t>：</w:t>
            </w:r>
            <w:r w:rsidRPr="00C937B6">
              <w:rPr>
                <w:rFonts w:ascii="宋体" w:hAnsi="宋体"/>
                <w:sz w:val="18"/>
                <w:szCs w:val="18"/>
              </w:rPr>
              <w:t>On</w:t>
            </w:r>
          </w:p>
          <w:p w:rsidR="00043A84" w:rsidRPr="00C937B6" w:rsidRDefault="00043A84" w:rsidP="00B1623A">
            <w:pPr>
              <w:spacing w:line="0" w:lineRule="atLeast"/>
              <w:rPr>
                <w:rFonts w:ascii="宋体" w:hAnsi="宋体"/>
                <w:sz w:val="18"/>
                <w:szCs w:val="18"/>
              </w:rPr>
            </w:pPr>
            <w:r w:rsidRPr="00C937B6">
              <w:rPr>
                <w:rFonts w:ascii="宋体" w:hAnsi="宋体"/>
                <w:sz w:val="18"/>
                <w:szCs w:val="18"/>
              </w:rPr>
              <w:t>0</w:t>
            </w:r>
            <w:r w:rsidRPr="00C937B6">
              <w:rPr>
                <w:rFonts w:ascii="宋体" w:hAnsi="宋体" w:hint="eastAsia"/>
                <w:sz w:val="18"/>
                <w:szCs w:val="18"/>
              </w:rPr>
              <w:t>：</w:t>
            </w:r>
            <w:r w:rsidRPr="00C937B6">
              <w:rPr>
                <w:rFonts w:ascii="宋体" w:hAnsi="宋体"/>
                <w:sz w:val="18"/>
                <w:szCs w:val="18"/>
              </w:rPr>
              <w:t>Off</w:t>
            </w:r>
          </w:p>
        </w:tc>
        <w:tc>
          <w:tcPr>
            <w:tcW w:w="1418" w:type="dxa"/>
            <w:tcBorders>
              <w:top w:val="single" w:sz="6" w:space="0" w:color="000000"/>
              <w:left w:val="single" w:sz="6" w:space="0" w:color="000000"/>
              <w:bottom w:val="single" w:sz="12" w:space="0" w:color="000000"/>
              <w:right w:val="single" w:sz="6" w:space="0" w:color="000000"/>
            </w:tcBorders>
            <w:shd w:val="clear" w:color="auto" w:fill="auto"/>
          </w:tcPr>
          <w:p w:rsidR="00043A84" w:rsidRPr="00C937B6" w:rsidRDefault="00043A84" w:rsidP="00B1623A">
            <w:pPr>
              <w:spacing w:line="0" w:lineRule="atLeast"/>
              <w:rPr>
                <w:rFonts w:ascii="宋体" w:hAnsi="宋体"/>
                <w:sz w:val="18"/>
                <w:szCs w:val="18"/>
              </w:rPr>
            </w:pPr>
            <w:r w:rsidRPr="00C937B6">
              <w:rPr>
                <w:rFonts w:ascii="宋体" w:hAnsi="宋体"/>
                <w:sz w:val="18"/>
                <w:szCs w:val="18"/>
              </w:rPr>
              <w:t>1</w:t>
            </w:r>
            <w:r w:rsidRPr="00C937B6">
              <w:rPr>
                <w:rFonts w:ascii="宋体" w:hAnsi="宋体" w:hint="eastAsia"/>
                <w:sz w:val="18"/>
                <w:szCs w:val="18"/>
              </w:rPr>
              <w:t>：</w:t>
            </w:r>
            <w:r w:rsidRPr="00C937B6">
              <w:rPr>
                <w:rFonts w:ascii="宋体" w:hAnsi="宋体"/>
                <w:sz w:val="18"/>
                <w:szCs w:val="18"/>
              </w:rPr>
              <w:t>On</w:t>
            </w:r>
          </w:p>
          <w:p w:rsidR="00043A84" w:rsidRPr="00C937B6" w:rsidRDefault="00043A84" w:rsidP="00B1623A">
            <w:pPr>
              <w:spacing w:line="0" w:lineRule="atLeast"/>
              <w:rPr>
                <w:rFonts w:ascii="宋体" w:hAnsi="宋体"/>
                <w:sz w:val="18"/>
                <w:szCs w:val="18"/>
              </w:rPr>
            </w:pPr>
            <w:r w:rsidRPr="00C937B6">
              <w:rPr>
                <w:rFonts w:ascii="宋体" w:hAnsi="宋体"/>
                <w:sz w:val="18"/>
                <w:szCs w:val="18"/>
              </w:rPr>
              <w:t>0</w:t>
            </w:r>
            <w:r w:rsidRPr="00C937B6">
              <w:rPr>
                <w:rFonts w:ascii="宋体" w:hAnsi="宋体" w:hint="eastAsia"/>
                <w:sz w:val="18"/>
                <w:szCs w:val="18"/>
              </w:rPr>
              <w:t>：</w:t>
            </w:r>
            <w:r w:rsidRPr="00C937B6">
              <w:rPr>
                <w:rFonts w:ascii="宋体" w:hAnsi="宋体"/>
                <w:sz w:val="18"/>
                <w:szCs w:val="18"/>
              </w:rPr>
              <w:t>Off</w:t>
            </w:r>
          </w:p>
        </w:tc>
        <w:tc>
          <w:tcPr>
            <w:tcW w:w="1843" w:type="dxa"/>
            <w:tcBorders>
              <w:top w:val="single" w:sz="6" w:space="0" w:color="000000"/>
              <w:left w:val="single" w:sz="6" w:space="0" w:color="000000"/>
              <w:bottom w:val="single" w:sz="12" w:space="0" w:color="000000"/>
              <w:right w:val="single" w:sz="6" w:space="0" w:color="000000"/>
            </w:tcBorders>
            <w:shd w:val="clear" w:color="auto" w:fill="auto"/>
          </w:tcPr>
          <w:p w:rsidR="00043A84" w:rsidRPr="00C937B6" w:rsidRDefault="00043A84" w:rsidP="00B1623A">
            <w:pPr>
              <w:spacing w:line="0" w:lineRule="atLeast"/>
              <w:rPr>
                <w:rFonts w:ascii="宋体" w:hAnsi="宋体"/>
                <w:sz w:val="18"/>
                <w:szCs w:val="18"/>
              </w:rPr>
            </w:pPr>
            <w:r w:rsidRPr="00C937B6">
              <w:rPr>
                <w:rFonts w:ascii="宋体" w:hAnsi="宋体"/>
                <w:sz w:val="18"/>
                <w:szCs w:val="18"/>
              </w:rPr>
              <w:t>1</w:t>
            </w:r>
            <w:r w:rsidRPr="00C937B6">
              <w:rPr>
                <w:rFonts w:ascii="宋体" w:hAnsi="宋体" w:hint="eastAsia"/>
                <w:sz w:val="18"/>
                <w:szCs w:val="18"/>
              </w:rPr>
              <w:t>：</w:t>
            </w:r>
            <w:r w:rsidRPr="00C937B6">
              <w:rPr>
                <w:rFonts w:ascii="宋体" w:hAnsi="宋体"/>
                <w:sz w:val="18"/>
                <w:szCs w:val="18"/>
              </w:rPr>
              <w:t>On</w:t>
            </w:r>
          </w:p>
          <w:p w:rsidR="00043A84" w:rsidRPr="00C937B6" w:rsidRDefault="00043A84" w:rsidP="00B1623A">
            <w:pPr>
              <w:spacing w:line="0" w:lineRule="atLeast"/>
              <w:rPr>
                <w:rFonts w:ascii="宋体" w:hAnsi="宋体"/>
                <w:sz w:val="18"/>
                <w:szCs w:val="18"/>
              </w:rPr>
            </w:pPr>
            <w:r w:rsidRPr="00C937B6">
              <w:rPr>
                <w:rFonts w:ascii="宋体" w:hAnsi="宋体"/>
                <w:sz w:val="18"/>
                <w:szCs w:val="18"/>
              </w:rPr>
              <w:t>0</w:t>
            </w:r>
            <w:r w:rsidRPr="00C937B6">
              <w:rPr>
                <w:rFonts w:ascii="宋体" w:hAnsi="宋体" w:hint="eastAsia"/>
                <w:sz w:val="18"/>
                <w:szCs w:val="18"/>
              </w:rPr>
              <w:t>：</w:t>
            </w:r>
            <w:r w:rsidRPr="00C937B6">
              <w:rPr>
                <w:rFonts w:ascii="宋体" w:hAnsi="宋体"/>
                <w:sz w:val="18"/>
                <w:szCs w:val="18"/>
              </w:rPr>
              <w:t>Off</w:t>
            </w:r>
          </w:p>
        </w:tc>
        <w:tc>
          <w:tcPr>
            <w:tcW w:w="1417" w:type="dxa"/>
            <w:tcBorders>
              <w:top w:val="single" w:sz="6" w:space="0" w:color="000000"/>
              <w:left w:val="single" w:sz="6" w:space="0" w:color="000000"/>
              <w:bottom w:val="single" w:sz="12" w:space="0" w:color="000000"/>
              <w:right w:val="single" w:sz="6" w:space="0" w:color="000000"/>
            </w:tcBorders>
            <w:shd w:val="clear" w:color="auto" w:fill="auto"/>
          </w:tcPr>
          <w:p w:rsidR="00043A84" w:rsidRPr="00C937B6" w:rsidRDefault="00043A84" w:rsidP="00043A84">
            <w:pPr>
              <w:spacing w:line="0" w:lineRule="atLeast"/>
              <w:rPr>
                <w:rFonts w:ascii="宋体" w:hAnsi="宋体"/>
                <w:sz w:val="18"/>
                <w:szCs w:val="18"/>
              </w:rPr>
            </w:pPr>
            <w:r w:rsidRPr="00C937B6">
              <w:rPr>
                <w:rFonts w:ascii="宋体" w:hAnsi="宋体"/>
                <w:sz w:val="18"/>
                <w:szCs w:val="18"/>
              </w:rPr>
              <w:t>1</w:t>
            </w:r>
            <w:r w:rsidRPr="00C937B6">
              <w:rPr>
                <w:rFonts w:ascii="宋体" w:hAnsi="宋体" w:hint="eastAsia"/>
                <w:sz w:val="18"/>
                <w:szCs w:val="18"/>
              </w:rPr>
              <w:t>：</w:t>
            </w:r>
            <w:r w:rsidRPr="00C937B6">
              <w:rPr>
                <w:rFonts w:ascii="宋体" w:hAnsi="宋体"/>
                <w:sz w:val="18"/>
                <w:szCs w:val="18"/>
              </w:rPr>
              <w:t>On</w:t>
            </w:r>
          </w:p>
          <w:p w:rsidR="00043A84" w:rsidRPr="00C937B6" w:rsidRDefault="00043A84" w:rsidP="00043A84">
            <w:pPr>
              <w:spacing w:line="0" w:lineRule="atLeast"/>
              <w:rPr>
                <w:rFonts w:ascii="宋体" w:hAnsi="宋体"/>
                <w:sz w:val="18"/>
                <w:szCs w:val="18"/>
              </w:rPr>
            </w:pPr>
            <w:r w:rsidRPr="00C937B6">
              <w:rPr>
                <w:rFonts w:ascii="宋体" w:hAnsi="宋体"/>
                <w:sz w:val="18"/>
                <w:szCs w:val="18"/>
              </w:rPr>
              <w:t>0</w:t>
            </w:r>
            <w:r w:rsidRPr="00C937B6">
              <w:rPr>
                <w:rFonts w:ascii="宋体" w:hAnsi="宋体" w:hint="eastAsia"/>
                <w:sz w:val="18"/>
                <w:szCs w:val="18"/>
              </w:rPr>
              <w:t>：</w:t>
            </w:r>
            <w:r w:rsidRPr="00C937B6">
              <w:rPr>
                <w:rFonts w:ascii="宋体" w:hAnsi="宋体"/>
                <w:sz w:val="18"/>
                <w:szCs w:val="18"/>
              </w:rPr>
              <w:t>Off</w:t>
            </w:r>
          </w:p>
        </w:tc>
        <w:tc>
          <w:tcPr>
            <w:tcW w:w="992" w:type="dxa"/>
            <w:tcBorders>
              <w:top w:val="single" w:sz="6" w:space="0" w:color="000000"/>
              <w:left w:val="single" w:sz="6" w:space="0" w:color="000000"/>
              <w:bottom w:val="single" w:sz="12" w:space="0" w:color="000000"/>
              <w:right w:val="single" w:sz="12" w:space="0" w:color="000000"/>
            </w:tcBorders>
            <w:shd w:val="clear" w:color="auto" w:fill="auto"/>
          </w:tcPr>
          <w:p w:rsidR="00043A84" w:rsidRPr="00C937B6" w:rsidRDefault="00043A84" w:rsidP="00043A84">
            <w:pPr>
              <w:spacing w:line="0" w:lineRule="atLeast"/>
              <w:rPr>
                <w:rFonts w:ascii="宋体" w:hAnsi="宋体"/>
                <w:sz w:val="18"/>
                <w:szCs w:val="18"/>
              </w:rPr>
            </w:pPr>
            <w:r w:rsidRPr="00C937B6">
              <w:rPr>
                <w:rFonts w:ascii="宋体" w:hAnsi="宋体"/>
                <w:sz w:val="18"/>
                <w:szCs w:val="18"/>
              </w:rPr>
              <w:t>1</w:t>
            </w:r>
            <w:r w:rsidRPr="00C937B6">
              <w:rPr>
                <w:rFonts w:ascii="宋体" w:hAnsi="宋体" w:hint="eastAsia"/>
                <w:sz w:val="18"/>
                <w:szCs w:val="18"/>
              </w:rPr>
              <w:t>：</w:t>
            </w:r>
            <w:r w:rsidRPr="00C937B6">
              <w:rPr>
                <w:rFonts w:ascii="宋体" w:hAnsi="宋体"/>
                <w:sz w:val="18"/>
                <w:szCs w:val="18"/>
              </w:rPr>
              <w:t>On</w:t>
            </w:r>
          </w:p>
          <w:p w:rsidR="00043A84" w:rsidRPr="00C937B6" w:rsidRDefault="00043A84" w:rsidP="00043A84">
            <w:pPr>
              <w:spacing w:line="0" w:lineRule="atLeast"/>
              <w:rPr>
                <w:rFonts w:ascii="宋体" w:hAnsi="宋体"/>
                <w:sz w:val="18"/>
                <w:szCs w:val="18"/>
              </w:rPr>
            </w:pPr>
            <w:r w:rsidRPr="00C937B6">
              <w:rPr>
                <w:rFonts w:ascii="宋体" w:hAnsi="宋体"/>
                <w:sz w:val="18"/>
                <w:szCs w:val="18"/>
              </w:rPr>
              <w:t>0</w:t>
            </w:r>
            <w:r w:rsidRPr="00C937B6">
              <w:rPr>
                <w:rFonts w:ascii="宋体" w:hAnsi="宋体" w:hint="eastAsia"/>
                <w:sz w:val="18"/>
                <w:szCs w:val="18"/>
              </w:rPr>
              <w:t>：</w:t>
            </w:r>
            <w:r w:rsidRPr="00C937B6">
              <w:rPr>
                <w:rFonts w:ascii="宋体" w:hAnsi="宋体"/>
                <w:sz w:val="18"/>
                <w:szCs w:val="18"/>
              </w:rPr>
              <w:t>Off</w:t>
            </w:r>
          </w:p>
        </w:tc>
      </w:tr>
    </w:tbl>
    <w:p w:rsidR="000B2F20" w:rsidRDefault="000B2F20" w:rsidP="00022D03">
      <w:pPr>
        <w:spacing w:line="0" w:lineRule="atLeast"/>
        <w:ind w:firstLine="420"/>
      </w:pPr>
    </w:p>
    <w:p w:rsidR="007F3A82" w:rsidRDefault="007F3A82" w:rsidP="007F3A82">
      <w:pPr>
        <w:spacing w:line="0" w:lineRule="atLeast"/>
        <w:ind w:firstLine="420"/>
      </w:pPr>
    </w:p>
    <w:p w:rsidR="007F3A82" w:rsidRDefault="007F3A82" w:rsidP="007F3A82">
      <w:pPr>
        <w:pStyle w:val="3"/>
      </w:pPr>
      <w:bookmarkStart w:id="25" w:name="_Toc422321431"/>
      <w:r>
        <w:rPr>
          <w:rFonts w:hint="eastAsia"/>
        </w:rPr>
        <w:t>告警消息格式</w:t>
      </w:r>
      <w:bookmarkEnd w:id="25"/>
    </w:p>
    <w:p w:rsidR="007F3A82" w:rsidRPr="001E4783" w:rsidRDefault="007F3A82" w:rsidP="007F3A82">
      <w:pPr>
        <w:pStyle w:val="af8"/>
        <w:numPr>
          <w:ilvl w:val="0"/>
          <w:numId w:val="44"/>
        </w:numPr>
        <w:ind w:firstLineChars="0"/>
        <w:rPr>
          <w:b/>
          <w:sz w:val="18"/>
          <w:szCs w:val="18"/>
        </w:rPr>
      </w:pPr>
      <w:r w:rsidRPr="001E4783">
        <w:rPr>
          <w:rFonts w:ascii="Consolas" w:hint="eastAsia"/>
          <w:b/>
          <w:sz w:val="18"/>
          <w:szCs w:val="18"/>
        </w:rPr>
        <w:t>端口变化</w:t>
      </w:r>
      <w:r>
        <w:rPr>
          <w:rFonts w:ascii="Consolas" w:hint="eastAsia"/>
          <w:b/>
          <w:sz w:val="18"/>
          <w:szCs w:val="18"/>
        </w:rPr>
        <w:t>告警</w:t>
      </w:r>
    </w:p>
    <w:p w:rsidR="007F3A82" w:rsidRPr="00C03CF5" w:rsidRDefault="007F3A82" w:rsidP="007F3A82">
      <w:pPr>
        <w:pStyle w:val="af8"/>
        <w:numPr>
          <w:ilvl w:val="0"/>
          <w:numId w:val="38"/>
        </w:numPr>
        <w:ind w:firstLineChars="0"/>
        <w:rPr>
          <w:sz w:val="18"/>
          <w:szCs w:val="18"/>
        </w:rPr>
      </w:pPr>
      <w:r w:rsidRPr="00C03CF5">
        <w:rPr>
          <w:rFonts w:hint="eastAsia"/>
          <w:sz w:val="18"/>
          <w:szCs w:val="18"/>
        </w:rPr>
        <w:t>原来的格式：</w:t>
      </w:r>
    </w:p>
    <w:tbl>
      <w:tblPr>
        <w:tblW w:w="0" w:type="auto"/>
        <w:tblInd w:w="534"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tblPr>
      <w:tblGrid>
        <w:gridCol w:w="1700"/>
        <w:gridCol w:w="851"/>
        <w:gridCol w:w="6662"/>
      </w:tblGrid>
      <w:tr w:rsidR="007F3A82" w:rsidRPr="00DD4A1E" w:rsidTr="00200E2D">
        <w:tc>
          <w:tcPr>
            <w:tcW w:w="1700" w:type="dxa"/>
            <w:tcBorders>
              <w:top w:val="single" w:sz="12" w:space="0" w:color="auto"/>
              <w:left w:val="single" w:sz="12" w:space="0" w:color="auto"/>
              <w:bottom w:val="single" w:sz="4" w:space="0" w:color="000000"/>
              <w:right w:val="single" w:sz="4" w:space="0" w:color="000000"/>
            </w:tcBorders>
          </w:tcPr>
          <w:p w:rsidR="007F3A82" w:rsidRPr="00C03CF5" w:rsidRDefault="007F3A82" w:rsidP="00200E2D">
            <w:pPr>
              <w:spacing w:line="0" w:lineRule="atLeast"/>
              <w:jc w:val="center"/>
              <w:rPr>
                <w:rFonts w:ascii="黑体" w:eastAsia="黑体"/>
                <w:sz w:val="18"/>
                <w:szCs w:val="18"/>
              </w:rPr>
            </w:pPr>
            <w:r w:rsidRPr="00C03CF5">
              <w:rPr>
                <w:rFonts w:ascii="黑体" w:eastAsia="黑体" w:hint="eastAsia"/>
                <w:sz w:val="18"/>
                <w:szCs w:val="18"/>
              </w:rPr>
              <w:t>值域</w:t>
            </w:r>
          </w:p>
        </w:tc>
        <w:tc>
          <w:tcPr>
            <w:tcW w:w="851" w:type="dxa"/>
            <w:tcBorders>
              <w:top w:val="single" w:sz="12" w:space="0" w:color="auto"/>
              <w:left w:val="single" w:sz="4" w:space="0" w:color="000000"/>
              <w:bottom w:val="single" w:sz="4" w:space="0" w:color="000000"/>
              <w:right w:val="single" w:sz="4" w:space="0" w:color="000000"/>
            </w:tcBorders>
          </w:tcPr>
          <w:p w:rsidR="007F3A82" w:rsidRPr="00C03CF5" w:rsidRDefault="007F3A82" w:rsidP="00200E2D">
            <w:pPr>
              <w:spacing w:line="0" w:lineRule="atLeast"/>
              <w:jc w:val="center"/>
              <w:rPr>
                <w:rFonts w:ascii="黑体" w:eastAsia="黑体"/>
                <w:sz w:val="18"/>
                <w:szCs w:val="18"/>
              </w:rPr>
            </w:pPr>
            <w:r w:rsidRPr="00C03CF5">
              <w:rPr>
                <w:rFonts w:ascii="黑体" w:eastAsia="黑体" w:hint="eastAsia"/>
                <w:sz w:val="18"/>
                <w:szCs w:val="18"/>
              </w:rPr>
              <w:t>字节</w:t>
            </w:r>
          </w:p>
        </w:tc>
        <w:tc>
          <w:tcPr>
            <w:tcW w:w="6662" w:type="dxa"/>
            <w:tcBorders>
              <w:top w:val="single" w:sz="12" w:space="0" w:color="auto"/>
              <w:left w:val="single" w:sz="4" w:space="0" w:color="000000"/>
              <w:bottom w:val="single" w:sz="4" w:space="0" w:color="000000"/>
              <w:right w:val="single" w:sz="12" w:space="0" w:color="auto"/>
            </w:tcBorders>
          </w:tcPr>
          <w:p w:rsidR="007F3A82" w:rsidRPr="00C03CF5" w:rsidRDefault="007F3A82" w:rsidP="00200E2D">
            <w:pPr>
              <w:spacing w:line="0" w:lineRule="atLeast"/>
              <w:jc w:val="center"/>
              <w:rPr>
                <w:rFonts w:ascii="黑体" w:eastAsia="黑体"/>
                <w:sz w:val="18"/>
                <w:szCs w:val="18"/>
              </w:rPr>
            </w:pPr>
            <w:r w:rsidRPr="00C03CF5">
              <w:rPr>
                <w:rFonts w:ascii="黑体" w:eastAsia="黑体" w:hint="eastAsia"/>
                <w:sz w:val="18"/>
                <w:szCs w:val="18"/>
              </w:rPr>
              <w:t>分配值</w:t>
            </w:r>
          </w:p>
        </w:tc>
      </w:tr>
      <w:tr w:rsidR="007F3A82" w:rsidTr="00200E2D">
        <w:tc>
          <w:tcPr>
            <w:tcW w:w="1700" w:type="dxa"/>
            <w:tcBorders>
              <w:top w:val="single" w:sz="4" w:space="0" w:color="000000"/>
              <w:left w:val="single" w:sz="12" w:space="0" w:color="auto"/>
              <w:bottom w:val="single" w:sz="4" w:space="0" w:color="000000"/>
              <w:right w:val="single" w:sz="4" w:space="0" w:color="000000"/>
            </w:tcBorders>
          </w:tcPr>
          <w:p w:rsidR="007F3A82" w:rsidRPr="00C03CF5" w:rsidRDefault="007F3A82" w:rsidP="00200E2D">
            <w:pPr>
              <w:spacing w:line="0" w:lineRule="atLeast"/>
              <w:rPr>
                <w:sz w:val="18"/>
                <w:szCs w:val="18"/>
              </w:rPr>
            </w:pPr>
            <w:r w:rsidRPr="00C03CF5">
              <w:rPr>
                <w:sz w:val="18"/>
                <w:szCs w:val="18"/>
              </w:rPr>
              <w:t>Trap Code</w:t>
            </w:r>
          </w:p>
        </w:tc>
        <w:tc>
          <w:tcPr>
            <w:tcW w:w="851" w:type="dxa"/>
            <w:tcBorders>
              <w:top w:val="single" w:sz="4" w:space="0" w:color="000000"/>
              <w:left w:val="single" w:sz="4" w:space="0" w:color="000000"/>
              <w:bottom w:val="single" w:sz="4" w:space="0" w:color="000000"/>
              <w:right w:val="single" w:sz="4" w:space="0" w:color="000000"/>
            </w:tcBorders>
          </w:tcPr>
          <w:p w:rsidR="007F3A82" w:rsidRPr="00C03CF5" w:rsidRDefault="007F3A82" w:rsidP="00200E2D">
            <w:pPr>
              <w:spacing w:line="0" w:lineRule="atLeast"/>
              <w:rPr>
                <w:sz w:val="18"/>
                <w:szCs w:val="18"/>
              </w:rPr>
            </w:pPr>
            <w:r w:rsidRPr="00C03CF5">
              <w:rPr>
                <w:sz w:val="18"/>
                <w:szCs w:val="18"/>
              </w:rPr>
              <w:t>1</w:t>
            </w:r>
          </w:p>
        </w:tc>
        <w:tc>
          <w:tcPr>
            <w:tcW w:w="6662" w:type="dxa"/>
            <w:tcBorders>
              <w:top w:val="single" w:sz="4" w:space="0" w:color="000000"/>
              <w:left w:val="single" w:sz="4" w:space="0" w:color="000000"/>
              <w:bottom w:val="single" w:sz="4" w:space="0" w:color="000000"/>
              <w:right w:val="single" w:sz="12" w:space="0" w:color="auto"/>
            </w:tcBorders>
          </w:tcPr>
          <w:p w:rsidR="007F3A82" w:rsidRPr="00C03CF5" w:rsidRDefault="007F3A82" w:rsidP="00200E2D">
            <w:pPr>
              <w:spacing w:line="0" w:lineRule="atLeast"/>
              <w:rPr>
                <w:sz w:val="18"/>
                <w:szCs w:val="18"/>
              </w:rPr>
            </w:pPr>
            <w:r w:rsidRPr="00C03CF5">
              <w:rPr>
                <w:sz w:val="18"/>
                <w:szCs w:val="18"/>
              </w:rPr>
              <w:t>(0x) 11(</w:t>
            </w:r>
            <w:r w:rsidRPr="00C03CF5">
              <w:rPr>
                <w:rFonts w:hint="eastAsia"/>
                <w:sz w:val="18"/>
                <w:szCs w:val="18"/>
              </w:rPr>
              <w:t>设备端口状态发生改变</w:t>
            </w:r>
            <w:r w:rsidRPr="00C03CF5">
              <w:rPr>
                <w:sz w:val="18"/>
                <w:szCs w:val="18"/>
              </w:rPr>
              <w:t>)</w:t>
            </w:r>
          </w:p>
        </w:tc>
      </w:tr>
      <w:tr w:rsidR="007F3A82" w:rsidTr="00200E2D">
        <w:tc>
          <w:tcPr>
            <w:tcW w:w="1700" w:type="dxa"/>
            <w:tcBorders>
              <w:top w:val="single" w:sz="4" w:space="0" w:color="000000"/>
              <w:left w:val="single" w:sz="12" w:space="0" w:color="auto"/>
              <w:bottom w:val="single" w:sz="4" w:space="0" w:color="000000"/>
              <w:right w:val="single" w:sz="4" w:space="0" w:color="000000"/>
            </w:tcBorders>
          </w:tcPr>
          <w:p w:rsidR="007F3A82" w:rsidRPr="00C03CF5" w:rsidRDefault="007F3A82" w:rsidP="00200E2D">
            <w:pPr>
              <w:spacing w:line="0" w:lineRule="atLeast"/>
              <w:rPr>
                <w:sz w:val="18"/>
                <w:szCs w:val="18"/>
              </w:rPr>
            </w:pPr>
            <w:r w:rsidRPr="00C03CF5">
              <w:rPr>
                <w:sz w:val="18"/>
                <w:szCs w:val="18"/>
              </w:rPr>
              <w:t>Time Stamp</w:t>
            </w:r>
          </w:p>
        </w:tc>
        <w:tc>
          <w:tcPr>
            <w:tcW w:w="851" w:type="dxa"/>
            <w:tcBorders>
              <w:top w:val="single" w:sz="4" w:space="0" w:color="000000"/>
              <w:left w:val="single" w:sz="4" w:space="0" w:color="000000"/>
              <w:bottom w:val="single" w:sz="4" w:space="0" w:color="000000"/>
              <w:right w:val="single" w:sz="4" w:space="0" w:color="000000"/>
            </w:tcBorders>
          </w:tcPr>
          <w:p w:rsidR="007F3A82" w:rsidRPr="00C03CF5" w:rsidRDefault="007F3A82" w:rsidP="00200E2D">
            <w:pPr>
              <w:spacing w:line="0" w:lineRule="atLeast"/>
              <w:rPr>
                <w:sz w:val="18"/>
                <w:szCs w:val="18"/>
              </w:rPr>
            </w:pPr>
            <w:r w:rsidRPr="00C03CF5">
              <w:rPr>
                <w:sz w:val="18"/>
                <w:szCs w:val="18"/>
              </w:rPr>
              <w:t>8</w:t>
            </w:r>
          </w:p>
        </w:tc>
        <w:tc>
          <w:tcPr>
            <w:tcW w:w="6662" w:type="dxa"/>
            <w:tcBorders>
              <w:top w:val="single" w:sz="4" w:space="0" w:color="000000"/>
              <w:left w:val="single" w:sz="4" w:space="0" w:color="000000"/>
              <w:bottom w:val="single" w:sz="4" w:space="0" w:color="000000"/>
              <w:right w:val="single" w:sz="12" w:space="0" w:color="auto"/>
            </w:tcBorders>
          </w:tcPr>
          <w:p w:rsidR="007F3A82" w:rsidRPr="00C03CF5" w:rsidRDefault="007F3A82" w:rsidP="00200E2D">
            <w:pPr>
              <w:spacing w:line="0" w:lineRule="atLeast"/>
              <w:rPr>
                <w:sz w:val="18"/>
                <w:szCs w:val="18"/>
              </w:rPr>
            </w:pPr>
            <w:r w:rsidRPr="00C03CF5">
              <w:rPr>
                <w:rFonts w:hint="eastAsia"/>
                <w:sz w:val="18"/>
                <w:szCs w:val="18"/>
              </w:rPr>
              <w:t>时间戳，预留，目前不用，全</w:t>
            </w:r>
            <w:r w:rsidRPr="00C03CF5">
              <w:rPr>
                <w:sz w:val="18"/>
                <w:szCs w:val="18"/>
              </w:rPr>
              <w:t>0</w:t>
            </w:r>
          </w:p>
        </w:tc>
      </w:tr>
      <w:tr w:rsidR="007F3A82" w:rsidTr="00200E2D">
        <w:tc>
          <w:tcPr>
            <w:tcW w:w="1700" w:type="dxa"/>
            <w:tcBorders>
              <w:top w:val="single" w:sz="4" w:space="0" w:color="000000"/>
              <w:left w:val="single" w:sz="12" w:space="0" w:color="auto"/>
              <w:bottom w:val="single" w:sz="4" w:space="0" w:color="000000"/>
              <w:right w:val="single" w:sz="4" w:space="0" w:color="000000"/>
            </w:tcBorders>
          </w:tcPr>
          <w:p w:rsidR="007F3A82" w:rsidRPr="00C03CF5" w:rsidRDefault="007F3A82" w:rsidP="00200E2D">
            <w:pPr>
              <w:spacing w:line="0" w:lineRule="atLeast"/>
              <w:rPr>
                <w:sz w:val="18"/>
                <w:szCs w:val="18"/>
              </w:rPr>
            </w:pPr>
            <w:r w:rsidRPr="00C03CF5">
              <w:rPr>
                <w:sz w:val="18"/>
                <w:szCs w:val="18"/>
              </w:rPr>
              <w:t>Pad</w:t>
            </w:r>
          </w:p>
        </w:tc>
        <w:tc>
          <w:tcPr>
            <w:tcW w:w="851" w:type="dxa"/>
            <w:tcBorders>
              <w:top w:val="single" w:sz="4" w:space="0" w:color="000000"/>
              <w:left w:val="single" w:sz="4" w:space="0" w:color="000000"/>
              <w:bottom w:val="single" w:sz="4" w:space="0" w:color="000000"/>
              <w:right w:val="single" w:sz="4" w:space="0" w:color="000000"/>
            </w:tcBorders>
          </w:tcPr>
          <w:p w:rsidR="007F3A82" w:rsidRPr="00C03CF5" w:rsidRDefault="007F3A82" w:rsidP="00200E2D">
            <w:pPr>
              <w:spacing w:line="0" w:lineRule="atLeast"/>
              <w:rPr>
                <w:sz w:val="18"/>
                <w:szCs w:val="18"/>
              </w:rPr>
            </w:pPr>
            <w:r w:rsidRPr="00C03CF5">
              <w:rPr>
                <w:sz w:val="18"/>
                <w:szCs w:val="18"/>
              </w:rPr>
              <w:t>1</w:t>
            </w:r>
          </w:p>
        </w:tc>
        <w:tc>
          <w:tcPr>
            <w:tcW w:w="6662" w:type="dxa"/>
            <w:tcBorders>
              <w:top w:val="single" w:sz="4" w:space="0" w:color="000000"/>
              <w:left w:val="single" w:sz="4" w:space="0" w:color="000000"/>
              <w:bottom w:val="single" w:sz="4" w:space="0" w:color="000000"/>
              <w:right w:val="single" w:sz="12" w:space="0" w:color="auto"/>
            </w:tcBorders>
          </w:tcPr>
          <w:p w:rsidR="007F3A82" w:rsidRPr="00C03CF5" w:rsidRDefault="007F3A82" w:rsidP="00200E2D">
            <w:pPr>
              <w:spacing w:line="0" w:lineRule="atLeast"/>
              <w:rPr>
                <w:sz w:val="18"/>
                <w:szCs w:val="18"/>
              </w:rPr>
            </w:pPr>
            <w:r w:rsidRPr="00C03CF5">
              <w:rPr>
                <w:sz w:val="18"/>
                <w:szCs w:val="18"/>
              </w:rPr>
              <w:t>(0x) 00 (OK)</w:t>
            </w:r>
          </w:p>
        </w:tc>
      </w:tr>
      <w:tr w:rsidR="007F3A82" w:rsidTr="00200E2D">
        <w:tc>
          <w:tcPr>
            <w:tcW w:w="1700" w:type="dxa"/>
            <w:tcBorders>
              <w:top w:val="single" w:sz="4" w:space="0" w:color="000000"/>
              <w:left w:val="single" w:sz="12" w:space="0" w:color="auto"/>
              <w:bottom w:val="single" w:sz="4" w:space="0" w:color="000000"/>
              <w:right w:val="single" w:sz="4" w:space="0" w:color="000000"/>
            </w:tcBorders>
          </w:tcPr>
          <w:p w:rsidR="007F3A82" w:rsidRPr="00C03CF5" w:rsidRDefault="007F3A82" w:rsidP="00200E2D">
            <w:pPr>
              <w:spacing w:line="0" w:lineRule="atLeast"/>
              <w:rPr>
                <w:sz w:val="18"/>
                <w:szCs w:val="18"/>
              </w:rPr>
            </w:pPr>
            <w:r w:rsidRPr="00C03CF5">
              <w:rPr>
                <w:sz w:val="18"/>
                <w:szCs w:val="18"/>
              </w:rPr>
              <w:t>Port Num</w:t>
            </w:r>
          </w:p>
        </w:tc>
        <w:tc>
          <w:tcPr>
            <w:tcW w:w="851" w:type="dxa"/>
            <w:tcBorders>
              <w:top w:val="single" w:sz="4" w:space="0" w:color="000000"/>
              <w:left w:val="single" w:sz="4" w:space="0" w:color="000000"/>
              <w:bottom w:val="single" w:sz="4" w:space="0" w:color="000000"/>
              <w:right w:val="single" w:sz="4" w:space="0" w:color="000000"/>
            </w:tcBorders>
          </w:tcPr>
          <w:p w:rsidR="007F3A82" w:rsidRPr="00C03CF5" w:rsidRDefault="007F3A82" w:rsidP="00200E2D">
            <w:pPr>
              <w:spacing w:line="0" w:lineRule="atLeast"/>
              <w:rPr>
                <w:sz w:val="18"/>
                <w:szCs w:val="18"/>
              </w:rPr>
            </w:pPr>
            <w:r w:rsidRPr="00C03CF5">
              <w:rPr>
                <w:sz w:val="18"/>
                <w:szCs w:val="18"/>
              </w:rPr>
              <w:t>1</w:t>
            </w:r>
          </w:p>
        </w:tc>
        <w:tc>
          <w:tcPr>
            <w:tcW w:w="6662" w:type="dxa"/>
            <w:tcBorders>
              <w:top w:val="single" w:sz="4" w:space="0" w:color="000000"/>
              <w:left w:val="single" w:sz="4" w:space="0" w:color="000000"/>
              <w:bottom w:val="single" w:sz="4" w:space="0" w:color="000000"/>
              <w:right w:val="single" w:sz="12" w:space="0" w:color="auto"/>
            </w:tcBorders>
          </w:tcPr>
          <w:p w:rsidR="007F3A82" w:rsidRPr="00C03CF5" w:rsidRDefault="007F3A82" w:rsidP="00200E2D">
            <w:pPr>
              <w:spacing w:line="0" w:lineRule="atLeast"/>
              <w:rPr>
                <w:sz w:val="18"/>
                <w:szCs w:val="18"/>
              </w:rPr>
            </w:pPr>
            <w:r w:rsidRPr="00C03CF5">
              <w:rPr>
                <w:rFonts w:hint="eastAsia"/>
                <w:sz w:val="18"/>
                <w:szCs w:val="18"/>
              </w:rPr>
              <w:t>设备端口数量</w:t>
            </w:r>
          </w:p>
        </w:tc>
      </w:tr>
      <w:tr w:rsidR="007F3A82" w:rsidTr="00200E2D">
        <w:tc>
          <w:tcPr>
            <w:tcW w:w="1700" w:type="dxa"/>
            <w:tcBorders>
              <w:top w:val="single" w:sz="4" w:space="0" w:color="000000"/>
              <w:left w:val="single" w:sz="12" w:space="0" w:color="auto"/>
              <w:bottom w:val="single" w:sz="12" w:space="0" w:color="auto"/>
              <w:right w:val="single" w:sz="4" w:space="0" w:color="000000"/>
            </w:tcBorders>
          </w:tcPr>
          <w:p w:rsidR="007F3A82" w:rsidRPr="00C03CF5" w:rsidRDefault="007F3A82" w:rsidP="00200E2D">
            <w:pPr>
              <w:spacing w:line="0" w:lineRule="atLeast"/>
              <w:rPr>
                <w:sz w:val="18"/>
                <w:szCs w:val="18"/>
              </w:rPr>
            </w:pPr>
            <w:r w:rsidRPr="00C03CF5">
              <w:rPr>
                <w:sz w:val="18"/>
                <w:szCs w:val="18"/>
              </w:rPr>
              <w:t>Port Status</w:t>
            </w:r>
          </w:p>
        </w:tc>
        <w:tc>
          <w:tcPr>
            <w:tcW w:w="851" w:type="dxa"/>
            <w:tcBorders>
              <w:top w:val="single" w:sz="4" w:space="0" w:color="000000"/>
              <w:left w:val="single" w:sz="4" w:space="0" w:color="000000"/>
              <w:bottom w:val="single" w:sz="12" w:space="0" w:color="auto"/>
              <w:right w:val="single" w:sz="4" w:space="0" w:color="000000"/>
            </w:tcBorders>
          </w:tcPr>
          <w:p w:rsidR="007F3A82" w:rsidRPr="00C03CF5" w:rsidRDefault="007F3A82" w:rsidP="00200E2D">
            <w:pPr>
              <w:spacing w:line="0" w:lineRule="atLeast"/>
              <w:rPr>
                <w:sz w:val="18"/>
                <w:szCs w:val="18"/>
              </w:rPr>
            </w:pPr>
            <w:r>
              <w:rPr>
                <w:rFonts w:hint="eastAsia"/>
                <w:sz w:val="18"/>
                <w:szCs w:val="18"/>
              </w:rPr>
              <w:t>N</w:t>
            </w:r>
          </w:p>
        </w:tc>
        <w:tc>
          <w:tcPr>
            <w:tcW w:w="6662" w:type="dxa"/>
            <w:tcBorders>
              <w:top w:val="single" w:sz="4" w:space="0" w:color="000000"/>
              <w:left w:val="single" w:sz="4" w:space="0" w:color="000000"/>
              <w:bottom w:val="single" w:sz="12" w:space="0" w:color="auto"/>
              <w:right w:val="single" w:sz="12" w:space="0" w:color="auto"/>
            </w:tcBorders>
          </w:tcPr>
          <w:p w:rsidR="007F3A82" w:rsidRPr="00C03CF5" w:rsidRDefault="007F3A82" w:rsidP="00200E2D">
            <w:pPr>
              <w:spacing w:line="0" w:lineRule="atLeast"/>
              <w:rPr>
                <w:sz w:val="18"/>
                <w:szCs w:val="18"/>
              </w:rPr>
            </w:pPr>
            <w:r w:rsidRPr="00C03CF5">
              <w:rPr>
                <w:rFonts w:hint="eastAsia"/>
                <w:sz w:val="18"/>
                <w:szCs w:val="18"/>
              </w:rPr>
              <w:t>设备端口配置，共</w:t>
            </w:r>
            <w:r w:rsidRPr="00C03CF5">
              <w:rPr>
                <w:sz w:val="18"/>
                <w:szCs w:val="18"/>
              </w:rPr>
              <w:t>Port Num</w:t>
            </w:r>
            <w:r w:rsidRPr="00C03CF5">
              <w:rPr>
                <w:rFonts w:hint="eastAsia"/>
                <w:sz w:val="18"/>
                <w:szCs w:val="18"/>
              </w:rPr>
              <w:t>个字节</w:t>
            </w:r>
          </w:p>
        </w:tc>
      </w:tr>
    </w:tbl>
    <w:p w:rsidR="007F3A82" w:rsidRPr="00C03CF5" w:rsidRDefault="007F3A82" w:rsidP="007F3A82">
      <w:pPr>
        <w:spacing w:line="0" w:lineRule="atLeast"/>
        <w:ind w:firstLine="420"/>
        <w:rPr>
          <w:sz w:val="18"/>
          <w:szCs w:val="18"/>
        </w:rPr>
      </w:pPr>
      <w:r w:rsidRPr="00C03CF5">
        <w:rPr>
          <w:sz w:val="18"/>
          <w:szCs w:val="18"/>
        </w:rPr>
        <w:t>Port Num</w:t>
      </w:r>
      <w:r w:rsidRPr="00C03CF5">
        <w:rPr>
          <w:rFonts w:hint="eastAsia"/>
          <w:sz w:val="18"/>
          <w:szCs w:val="18"/>
        </w:rPr>
        <w:t>：设备端口数量。</w:t>
      </w:r>
    </w:p>
    <w:p w:rsidR="007F3A82" w:rsidRPr="00C03CF5" w:rsidRDefault="007F3A82" w:rsidP="007F3A82">
      <w:pPr>
        <w:spacing w:line="0" w:lineRule="atLeast"/>
        <w:ind w:firstLine="420"/>
        <w:rPr>
          <w:sz w:val="18"/>
          <w:szCs w:val="18"/>
        </w:rPr>
      </w:pPr>
      <w:r w:rsidRPr="00C03CF5">
        <w:rPr>
          <w:sz w:val="18"/>
          <w:szCs w:val="18"/>
        </w:rPr>
        <w:t>Port Status</w:t>
      </w:r>
      <w:r w:rsidRPr="00C03CF5">
        <w:rPr>
          <w:rFonts w:hint="eastAsia"/>
          <w:sz w:val="18"/>
          <w:szCs w:val="18"/>
        </w:rPr>
        <w:t>：设备端口状态。</w:t>
      </w:r>
    </w:p>
    <w:p w:rsidR="007F3A82" w:rsidRPr="007042BE" w:rsidRDefault="007F3A82" w:rsidP="007F3A82">
      <w:pPr>
        <w:spacing w:line="0" w:lineRule="atLeast"/>
      </w:pPr>
      <w:r w:rsidRPr="00C03CF5">
        <w:rPr>
          <w:sz w:val="18"/>
          <w:szCs w:val="18"/>
        </w:rPr>
        <w:tab/>
      </w:r>
      <w:r w:rsidRPr="00C03CF5">
        <w:rPr>
          <w:rFonts w:hint="eastAsia"/>
          <w:sz w:val="18"/>
          <w:szCs w:val="18"/>
        </w:rPr>
        <w:t>每个设备端口的状态占一个字节，端口号从</w:t>
      </w:r>
      <w:r w:rsidRPr="001E4783">
        <w:rPr>
          <w:b/>
          <w:sz w:val="18"/>
          <w:szCs w:val="18"/>
        </w:rPr>
        <w:t>1</w:t>
      </w:r>
      <w:r w:rsidRPr="00C03CF5">
        <w:rPr>
          <w:rFonts w:hint="eastAsia"/>
          <w:sz w:val="18"/>
          <w:szCs w:val="18"/>
        </w:rPr>
        <w:t>开始，由小到大。每个设备端口状态的字节格式：</w:t>
      </w:r>
      <w:r w:rsidRPr="007042BE">
        <w:t xml:space="preserve"> </w:t>
      </w:r>
    </w:p>
    <w:tbl>
      <w:tblPr>
        <w:tblW w:w="9213" w:type="dxa"/>
        <w:tblInd w:w="53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2"/>
        <w:gridCol w:w="1559"/>
        <w:gridCol w:w="992"/>
        <w:gridCol w:w="1134"/>
        <w:gridCol w:w="1276"/>
        <w:gridCol w:w="1134"/>
        <w:gridCol w:w="1276"/>
        <w:gridCol w:w="850"/>
      </w:tblGrid>
      <w:tr w:rsidR="007F3A82" w:rsidTr="00200E2D">
        <w:tc>
          <w:tcPr>
            <w:tcW w:w="992" w:type="dxa"/>
            <w:tcBorders>
              <w:top w:val="single" w:sz="12" w:space="0" w:color="000000"/>
              <w:left w:val="single" w:sz="12" w:space="0" w:color="000000"/>
              <w:bottom w:val="single" w:sz="6" w:space="0" w:color="000000"/>
              <w:right w:val="single" w:sz="6" w:space="0" w:color="000000"/>
            </w:tcBorders>
          </w:tcPr>
          <w:p w:rsidR="007F3A82" w:rsidRPr="00C03CF5" w:rsidRDefault="007F3A82" w:rsidP="00200E2D">
            <w:pPr>
              <w:spacing w:line="0" w:lineRule="atLeast"/>
              <w:rPr>
                <w:sz w:val="18"/>
                <w:szCs w:val="18"/>
              </w:rPr>
            </w:pPr>
            <w:r w:rsidRPr="00C03CF5">
              <w:rPr>
                <w:rFonts w:hint="eastAsia"/>
                <w:sz w:val="18"/>
                <w:szCs w:val="18"/>
              </w:rPr>
              <w:t>位</w:t>
            </w:r>
          </w:p>
        </w:tc>
        <w:tc>
          <w:tcPr>
            <w:tcW w:w="1559" w:type="dxa"/>
            <w:tcBorders>
              <w:top w:val="single" w:sz="12" w:space="0" w:color="000000"/>
              <w:left w:val="single" w:sz="6" w:space="0" w:color="000000"/>
              <w:bottom w:val="single" w:sz="6" w:space="0" w:color="000000"/>
              <w:right w:val="single" w:sz="6" w:space="0" w:color="000000"/>
            </w:tcBorders>
          </w:tcPr>
          <w:p w:rsidR="007F3A82" w:rsidRPr="00C03CF5" w:rsidRDefault="007F3A82" w:rsidP="00200E2D">
            <w:pPr>
              <w:spacing w:line="0" w:lineRule="atLeast"/>
              <w:rPr>
                <w:sz w:val="18"/>
                <w:szCs w:val="18"/>
              </w:rPr>
            </w:pPr>
            <w:r w:rsidRPr="00C03CF5">
              <w:rPr>
                <w:sz w:val="18"/>
                <w:szCs w:val="18"/>
              </w:rPr>
              <w:t>Bit7</w:t>
            </w:r>
          </w:p>
          <w:p w:rsidR="007F3A82" w:rsidRPr="00C03CF5" w:rsidRDefault="007F3A82" w:rsidP="00200E2D">
            <w:pPr>
              <w:spacing w:line="0" w:lineRule="atLeast"/>
              <w:rPr>
                <w:sz w:val="18"/>
                <w:szCs w:val="18"/>
              </w:rPr>
            </w:pPr>
            <w:r w:rsidRPr="00C03CF5">
              <w:rPr>
                <w:rFonts w:hint="eastAsia"/>
                <w:sz w:val="18"/>
                <w:szCs w:val="18"/>
              </w:rPr>
              <w:t>物理连接状态</w:t>
            </w:r>
          </w:p>
        </w:tc>
        <w:tc>
          <w:tcPr>
            <w:tcW w:w="992" w:type="dxa"/>
            <w:tcBorders>
              <w:top w:val="single" w:sz="12" w:space="0" w:color="000000"/>
              <w:left w:val="single" w:sz="6" w:space="0" w:color="000000"/>
              <w:bottom w:val="single" w:sz="6" w:space="0" w:color="000000"/>
              <w:right w:val="single" w:sz="6" w:space="0" w:color="000000"/>
            </w:tcBorders>
          </w:tcPr>
          <w:p w:rsidR="007F3A82" w:rsidRPr="00C03CF5" w:rsidRDefault="007F3A82" w:rsidP="00200E2D">
            <w:pPr>
              <w:spacing w:line="0" w:lineRule="atLeast"/>
              <w:rPr>
                <w:sz w:val="18"/>
                <w:szCs w:val="18"/>
              </w:rPr>
            </w:pPr>
            <w:r w:rsidRPr="00C03CF5">
              <w:rPr>
                <w:sz w:val="18"/>
                <w:szCs w:val="18"/>
              </w:rPr>
              <w:t>Bit6</w:t>
            </w:r>
          </w:p>
          <w:p w:rsidR="007F3A82" w:rsidRPr="00C03CF5" w:rsidRDefault="007F3A82" w:rsidP="00200E2D">
            <w:pPr>
              <w:spacing w:line="0" w:lineRule="atLeast"/>
              <w:rPr>
                <w:sz w:val="18"/>
                <w:szCs w:val="18"/>
              </w:rPr>
            </w:pPr>
            <w:r w:rsidRPr="00C03CF5">
              <w:rPr>
                <w:rFonts w:hint="eastAsia"/>
                <w:sz w:val="18"/>
                <w:szCs w:val="18"/>
              </w:rPr>
              <w:t>预留</w:t>
            </w:r>
          </w:p>
        </w:tc>
        <w:tc>
          <w:tcPr>
            <w:tcW w:w="1134" w:type="dxa"/>
            <w:tcBorders>
              <w:top w:val="single" w:sz="12" w:space="0" w:color="000000"/>
              <w:left w:val="single" w:sz="6" w:space="0" w:color="000000"/>
              <w:bottom w:val="single" w:sz="6" w:space="0" w:color="000000"/>
              <w:right w:val="single" w:sz="6" w:space="0" w:color="000000"/>
            </w:tcBorders>
          </w:tcPr>
          <w:p w:rsidR="007F3A82" w:rsidRPr="00C03CF5" w:rsidRDefault="007F3A82" w:rsidP="00200E2D">
            <w:pPr>
              <w:spacing w:line="0" w:lineRule="atLeast"/>
              <w:rPr>
                <w:sz w:val="18"/>
                <w:szCs w:val="18"/>
              </w:rPr>
            </w:pPr>
            <w:r w:rsidRPr="00C03CF5">
              <w:rPr>
                <w:sz w:val="18"/>
                <w:szCs w:val="18"/>
              </w:rPr>
              <w:t>Bit5~4</w:t>
            </w:r>
          </w:p>
          <w:p w:rsidR="007F3A82" w:rsidRPr="00C03CF5" w:rsidRDefault="007F3A82" w:rsidP="00200E2D">
            <w:pPr>
              <w:spacing w:line="0" w:lineRule="atLeast"/>
              <w:rPr>
                <w:sz w:val="18"/>
                <w:szCs w:val="18"/>
              </w:rPr>
            </w:pPr>
            <w:r w:rsidRPr="00C03CF5">
              <w:rPr>
                <w:rFonts w:hint="eastAsia"/>
                <w:sz w:val="18"/>
                <w:szCs w:val="18"/>
              </w:rPr>
              <w:t>通信速率</w:t>
            </w:r>
          </w:p>
        </w:tc>
        <w:tc>
          <w:tcPr>
            <w:tcW w:w="1276" w:type="dxa"/>
            <w:tcBorders>
              <w:top w:val="single" w:sz="12" w:space="0" w:color="000000"/>
              <w:left w:val="single" w:sz="6" w:space="0" w:color="000000"/>
              <w:bottom w:val="single" w:sz="6" w:space="0" w:color="000000"/>
              <w:right w:val="single" w:sz="6" w:space="0" w:color="000000"/>
            </w:tcBorders>
          </w:tcPr>
          <w:p w:rsidR="007F3A82" w:rsidRPr="00C03CF5" w:rsidRDefault="007F3A82" w:rsidP="00200E2D">
            <w:pPr>
              <w:spacing w:line="0" w:lineRule="atLeast"/>
              <w:rPr>
                <w:sz w:val="18"/>
                <w:szCs w:val="18"/>
              </w:rPr>
            </w:pPr>
            <w:r w:rsidRPr="00C03CF5">
              <w:rPr>
                <w:sz w:val="18"/>
                <w:szCs w:val="18"/>
              </w:rPr>
              <w:t>Bit3</w:t>
            </w:r>
          </w:p>
          <w:p w:rsidR="007F3A82" w:rsidRPr="00C03CF5" w:rsidRDefault="007F3A82" w:rsidP="00200E2D">
            <w:pPr>
              <w:spacing w:line="0" w:lineRule="atLeast"/>
              <w:rPr>
                <w:sz w:val="18"/>
                <w:szCs w:val="18"/>
              </w:rPr>
            </w:pPr>
            <w:r w:rsidRPr="00C03CF5">
              <w:rPr>
                <w:rFonts w:hint="eastAsia"/>
                <w:sz w:val="18"/>
                <w:szCs w:val="18"/>
              </w:rPr>
              <w:t>双工模式</w:t>
            </w:r>
          </w:p>
        </w:tc>
        <w:tc>
          <w:tcPr>
            <w:tcW w:w="1134" w:type="dxa"/>
            <w:tcBorders>
              <w:top w:val="single" w:sz="12" w:space="0" w:color="000000"/>
              <w:left w:val="single" w:sz="6" w:space="0" w:color="000000"/>
              <w:bottom w:val="single" w:sz="6" w:space="0" w:color="000000"/>
              <w:right w:val="single" w:sz="6" w:space="0" w:color="000000"/>
            </w:tcBorders>
          </w:tcPr>
          <w:p w:rsidR="007F3A82" w:rsidRPr="00C03CF5" w:rsidRDefault="007F3A82" w:rsidP="00200E2D">
            <w:pPr>
              <w:spacing w:line="0" w:lineRule="atLeast"/>
              <w:rPr>
                <w:sz w:val="18"/>
                <w:szCs w:val="18"/>
              </w:rPr>
            </w:pPr>
            <w:r w:rsidRPr="00C03CF5">
              <w:rPr>
                <w:sz w:val="18"/>
                <w:szCs w:val="18"/>
              </w:rPr>
              <w:t>Bit2</w:t>
            </w:r>
          </w:p>
          <w:p w:rsidR="007F3A82" w:rsidRPr="00C03CF5" w:rsidRDefault="007F3A82" w:rsidP="00200E2D">
            <w:pPr>
              <w:spacing w:line="0" w:lineRule="atLeast"/>
              <w:rPr>
                <w:sz w:val="18"/>
                <w:szCs w:val="18"/>
              </w:rPr>
            </w:pPr>
            <w:r w:rsidRPr="00C03CF5">
              <w:rPr>
                <w:rFonts w:hint="eastAsia"/>
                <w:sz w:val="18"/>
                <w:szCs w:val="18"/>
              </w:rPr>
              <w:t>预留</w:t>
            </w:r>
          </w:p>
        </w:tc>
        <w:tc>
          <w:tcPr>
            <w:tcW w:w="1276" w:type="dxa"/>
            <w:tcBorders>
              <w:top w:val="single" w:sz="12" w:space="0" w:color="000000"/>
              <w:left w:val="single" w:sz="6" w:space="0" w:color="000000"/>
              <w:bottom w:val="single" w:sz="6" w:space="0" w:color="000000"/>
              <w:right w:val="single" w:sz="6" w:space="0" w:color="000000"/>
            </w:tcBorders>
          </w:tcPr>
          <w:p w:rsidR="007F3A82" w:rsidRPr="00C03CF5" w:rsidRDefault="007F3A82" w:rsidP="00200E2D">
            <w:pPr>
              <w:spacing w:line="0" w:lineRule="atLeast"/>
              <w:rPr>
                <w:sz w:val="18"/>
                <w:szCs w:val="18"/>
              </w:rPr>
            </w:pPr>
            <w:r w:rsidRPr="00C03CF5">
              <w:rPr>
                <w:sz w:val="18"/>
                <w:szCs w:val="18"/>
              </w:rPr>
              <w:t>Bit1</w:t>
            </w:r>
          </w:p>
          <w:p w:rsidR="007F3A82" w:rsidRPr="00C03CF5" w:rsidRDefault="007F3A82" w:rsidP="00200E2D">
            <w:pPr>
              <w:spacing w:line="0" w:lineRule="atLeast"/>
              <w:rPr>
                <w:sz w:val="18"/>
                <w:szCs w:val="18"/>
              </w:rPr>
            </w:pPr>
            <w:r w:rsidRPr="00C03CF5">
              <w:rPr>
                <w:sz w:val="18"/>
                <w:szCs w:val="18"/>
              </w:rPr>
              <w:t>MDI/MDIX</w:t>
            </w:r>
          </w:p>
        </w:tc>
        <w:tc>
          <w:tcPr>
            <w:tcW w:w="850" w:type="dxa"/>
            <w:tcBorders>
              <w:top w:val="single" w:sz="12" w:space="0" w:color="000000"/>
              <w:left w:val="single" w:sz="6" w:space="0" w:color="000000"/>
              <w:bottom w:val="single" w:sz="6" w:space="0" w:color="000000"/>
              <w:right w:val="single" w:sz="12" w:space="0" w:color="000000"/>
            </w:tcBorders>
          </w:tcPr>
          <w:p w:rsidR="007F3A82" w:rsidRPr="00C03CF5" w:rsidRDefault="007F3A82" w:rsidP="00200E2D">
            <w:pPr>
              <w:spacing w:line="0" w:lineRule="atLeast"/>
              <w:rPr>
                <w:sz w:val="18"/>
                <w:szCs w:val="18"/>
              </w:rPr>
            </w:pPr>
            <w:r w:rsidRPr="00C03CF5">
              <w:rPr>
                <w:sz w:val="18"/>
                <w:szCs w:val="18"/>
              </w:rPr>
              <w:t>Bit0</w:t>
            </w:r>
          </w:p>
          <w:p w:rsidR="007F3A82" w:rsidRPr="00C03CF5" w:rsidRDefault="007F3A82" w:rsidP="00200E2D">
            <w:pPr>
              <w:spacing w:line="0" w:lineRule="atLeast"/>
              <w:rPr>
                <w:sz w:val="18"/>
                <w:szCs w:val="18"/>
              </w:rPr>
            </w:pPr>
            <w:r w:rsidRPr="00C03CF5">
              <w:rPr>
                <w:rFonts w:hint="eastAsia"/>
                <w:sz w:val="18"/>
                <w:szCs w:val="18"/>
              </w:rPr>
              <w:t>预留</w:t>
            </w:r>
          </w:p>
        </w:tc>
      </w:tr>
      <w:tr w:rsidR="007F3A82" w:rsidTr="00200E2D">
        <w:tc>
          <w:tcPr>
            <w:tcW w:w="992" w:type="dxa"/>
            <w:tcBorders>
              <w:top w:val="single" w:sz="6" w:space="0" w:color="000000"/>
              <w:left w:val="single" w:sz="12" w:space="0" w:color="000000"/>
              <w:bottom w:val="single" w:sz="12" w:space="0" w:color="000000"/>
              <w:right w:val="single" w:sz="6" w:space="0" w:color="000000"/>
            </w:tcBorders>
          </w:tcPr>
          <w:p w:rsidR="007F3A82" w:rsidRPr="00C03CF5" w:rsidRDefault="007F3A82" w:rsidP="00200E2D">
            <w:pPr>
              <w:spacing w:line="0" w:lineRule="atLeast"/>
              <w:rPr>
                <w:sz w:val="18"/>
                <w:szCs w:val="18"/>
              </w:rPr>
            </w:pPr>
            <w:r w:rsidRPr="00C03CF5">
              <w:rPr>
                <w:rFonts w:hint="eastAsia"/>
                <w:sz w:val="18"/>
                <w:szCs w:val="18"/>
              </w:rPr>
              <w:t>意义</w:t>
            </w:r>
          </w:p>
        </w:tc>
        <w:tc>
          <w:tcPr>
            <w:tcW w:w="1559" w:type="dxa"/>
            <w:tcBorders>
              <w:top w:val="single" w:sz="6" w:space="0" w:color="000000"/>
              <w:left w:val="single" w:sz="6" w:space="0" w:color="000000"/>
              <w:bottom w:val="single" w:sz="12" w:space="0" w:color="000000"/>
              <w:right w:val="single" w:sz="6" w:space="0" w:color="000000"/>
            </w:tcBorders>
          </w:tcPr>
          <w:p w:rsidR="007F3A82" w:rsidRPr="00C03CF5" w:rsidRDefault="007F3A82" w:rsidP="00200E2D">
            <w:pPr>
              <w:spacing w:line="0" w:lineRule="atLeast"/>
              <w:rPr>
                <w:sz w:val="18"/>
                <w:szCs w:val="18"/>
              </w:rPr>
            </w:pPr>
            <w:r w:rsidRPr="00C03CF5">
              <w:rPr>
                <w:sz w:val="18"/>
                <w:szCs w:val="18"/>
              </w:rPr>
              <w:t>1:Link up</w:t>
            </w:r>
          </w:p>
          <w:p w:rsidR="007F3A82" w:rsidRPr="00C03CF5" w:rsidRDefault="007F3A82" w:rsidP="00200E2D">
            <w:pPr>
              <w:spacing w:line="0" w:lineRule="atLeast"/>
              <w:rPr>
                <w:sz w:val="18"/>
                <w:szCs w:val="18"/>
              </w:rPr>
            </w:pPr>
            <w:r w:rsidRPr="00C03CF5">
              <w:rPr>
                <w:sz w:val="18"/>
                <w:szCs w:val="18"/>
              </w:rPr>
              <w:t>0:Link down</w:t>
            </w:r>
          </w:p>
        </w:tc>
        <w:tc>
          <w:tcPr>
            <w:tcW w:w="992" w:type="dxa"/>
            <w:tcBorders>
              <w:top w:val="single" w:sz="6" w:space="0" w:color="000000"/>
              <w:left w:val="single" w:sz="6" w:space="0" w:color="000000"/>
              <w:bottom w:val="single" w:sz="12" w:space="0" w:color="000000"/>
              <w:right w:val="single" w:sz="6" w:space="0" w:color="000000"/>
            </w:tcBorders>
          </w:tcPr>
          <w:p w:rsidR="007F3A82" w:rsidRPr="00C03CF5" w:rsidRDefault="007F3A82" w:rsidP="00200E2D">
            <w:pPr>
              <w:spacing w:line="0" w:lineRule="atLeast"/>
              <w:rPr>
                <w:sz w:val="18"/>
                <w:szCs w:val="18"/>
              </w:rPr>
            </w:pPr>
            <w:r w:rsidRPr="00C03CF5">
              <w:rPr>
                <w:sz w:val="18"/>
                <w:szCs w:val="18"/>
              </w:rPr>
              <w:t>0</w:t>
            </w:r>
          </w:p>
        </w:tc>
        <w:tc>
          <w:tcPr>
            <w:tcW w:w="1134" w:type="dxa"/>
            <w:tcBorders>
              <w:top w:val="single" w:sz="6" w:space="0" w:color="000000"/>
              <w:left w:val="single" w:sz="6" w:space="0" w:color="000000"/>
              <w:bottom w:val="single" w:sz="12" w:space="0" w:color="000000"/>
              <w:right w:val="single" w:sz="6" w:space="0" w:color="000000"/>
            </w:tcBorders>
          </w:tcPr>
          <w:p w:rsidR="007F3A82" w:rsidRPr="00C03CF5" w:rsidRDefault="007F3A82" w:rsidP="00200E2D">
            <w:pPr>
              <w:spacing w:line="0" w:lineRule="atLeast"/>
              <w:rPr>
                <w:sz w:val="18"/>
                <w:szCs w:val="18"/>
              </w:rPr>
            </w:pPr>
            <w:r w:rsidRPr="00C03CF5">
              <w:rPr>
                <w:sz w:val="18"/>
                <w:szCs w:val="18"/>
              </w:rPr>
              <w:t>10:1000M</w:t>
            </w:r>
          </w:p>
          <w:p w:rsidR="007F3A82" w:rsidRPr="00C03CF5" w:rsidRDefault="007F3A82" w:rsidP="00200E2D">
            <w:pPr>
              <w:spacing w:line="0" w:lineRule="atLeast"/>
              <w:rPr>
                <w:sz w:val="18"/>
                <w:szCs w:val="18"/>
              </w:rPr>
            </w:pPr>
            <w:r w:rsidRPr="00C03CF5">
              <w:rPr>
                <w:sz w:val="18"/>
                <w:szCs w:val="18"/>
              </w:rPr>
              <w:t>01:100M</w:t>
            </w:r>
          </w:p>
          <w:p w:rsidR="007F3A82" w:rsidRPr="00C03CF5" w:rsidRDefault="007F3A82" w:rsidP="00200E2D">
            <w:pPr>
              <w:spacing w:line="0" w:lineRule="atLeast"/>
              <w:rPr>
                <w:sz w:val="18"/>
                <w:szCs w:val="18"/>
              </w:rPr>
            </w:pPr>
            <w:r w:rsidRPr="00C03CF5">
              <w:rPr>
                <w:sz w:val="18"/>
                <w:szCs w:val="18"/>
              </w:rPr>
              <w:t>00:10M</w:t>
            </w:r>
          </w:p>
        </w:tc>
        <w:tc>
          <w:tcPr>
            <w:tcW w:w="1276" w:type="dxa"/>
            <w:tcBorders>
              <w:top w:val="single" w:sz="6" w:space="0" w:color="000000"/>
              <w:left w:val="single" w:sz="6" w:space="0" w:color="000000"/>
              <w:bottom w:val="single" w:sz="12" w:space="0" w:color="000000"/>
              <w:right w:val="single" w:sz="6" w:space="0" w:color="000000"/>
            </w:tcBorders>
          </w:tcPr>
          <w:p w:rsidR="007F3A82" w:rsidRPr="00C03CF5" w:rsidRDefault="007F3A82" w:rsidP="00200E2D">
            <w:pPr>
              <w:spacing w:line="0" w:lineRule="atLeast"/>
              <w:rPr>
                <w:sz w:val="18"/>
                <w:szCs w:val="18"/>
              </w:rPr>
            </w:pPr>
            <w:r w:rsidRPr="00C03CF5">
              <w:rPr>
                <w:sz w:val="18"/>
                <w:szCs w:val="18"/>
              </w:rPr>
              <w:t>1:</w:t>
            </w:r>
            <w:r w:rsidRPr="00C03CF5">
              <w:rPr>
                <w:rFonts w:hint="eastAsia"/>
                <w:sz w:val="18"/>
                <w:szCs w:val="18"/>
              </w:rPr>
              <w:t>全双工</w:t>
            </w:r>
          </w:p>
          <w:p w:rsidR="007F3A82" w:rsidRPr="00C03CF5" w:rsidRDefault="007F3A82" w:rsidP="00200E2D">
            <w:pPr>
              <w:spacing w:line="0" w:lineRule="atLeast"/>
              <w:rPr>
                <w:sz w:val="18"/>
                <w:szCs w:val="18"/>
              </w:rPr>
            </w:pPr>
            <w:r w:rsidRPr="00C03CF5">
              <w:rPr>
                <w:sz w:val="18"/>
                <w:szCs w:val="18"/>
              </w:rPr>
              <w:t>0:</w:t>
            </w:r>
            <w:r w:rsidRPr="00C03CF5">
              <w:rPr>
                <w:rFonts w:hint="eastAsia"/>
                <w:sz w:val="18"/>
                <w:szCs w:val="18"/>
              </w:rPr>
              <w:t>半双工</w:t>
            </w:r>
          </w:p>
        </w:tc>
        <w:tc>
          <w:tcPr>
            <w:tcW w:w="1134" w:type="dxa"/>
            <w:tcBorders>
              <w:top w:val="single" w:sz="6" w:space="0" w:color="000000"/>
              <w:left w:val="single" w:sz="6" w:space="0" w:color="000000"/>
              <w:bottom w:val="single" w:sz="12" w:space="0" w:color="000000"/>
              <w:right w:val="single" w:sz="6" w:space="0" w:color="000000"/>
            </w:tcBorders>
          </w:tcPr>
          <w:p w:rsidR="007F3A82" w:rsidRPr="00C03CF5" w:rsidRDefault="007F3A82" w:rsidP="00200E2D">
            <w:pPr>
              <w:spacing w:line="0" w:lineRule="atLeast"/>
              <w:rPr>
                <w:sz w:val="18"/>
                <w:szCs w:val="18"/>
              </w:rPr>
            </w:pPr>
            <w:r w:rsidRPr="00C03CF5">
              <w:rPr>
                <w:sz w:val="18"/>
                <w:szCs w:val="18"/>
              </w:rPr>
              <w:t>0</w:t>
            </w:r>
          </w:p>
        </w:tc>
        <w:tc>
          <w:tcPr>
            <w:tcW w:w="1276" w:type="dxa"/>
            <w:tcBorders>
              <w:top w:val="single" w:sz="6" w:space="0" w:color="000000"/>
              <w:left w:val="single" w:sz="6" w:space="0" w:color="000000"/>
              <w:bottom w:val="single" w:sz="12" w:space="0" w:color="000000"/>
              <w:right w:val="single" w:sz="6" w:space="0" w:color="000000"/>
            </w:tcBorders>
          </w:tcPr>
          <w:p w:rsidR="007F3A82" w:rsidRPr="00C03CF5" w:rsidRDefault="007F3A82" w:rsidP="00200E2D">
            <w:pPr>
              <w:spacing w:line="0" w:lineRule="atLeast"/>
              <w:rPr>
                <w:sz w:val="18"/>
                <w:szCs w:val="18"/>
              </w:rPr>
            </w:pPr>
            <w:r w:rsidRPr="00C03CF5">
              <w:rPr>
                <w:sz w:val="18"/>
                <w:szCs w:val="18"/>
              </w:rPr>
              <w:t>1:MDI</w:t>
            </w:r>
          </w:p>
          <w:p w:rsidR="007F3A82" w:rsidRPr="00C03CF5" w:rsidRDefault="007F3A82" w:rsidP="00200E2D">
            <w:pPr>
              <w:spacing w:line="0" w:lineRule="atLeast"/>
              <w:rPr>
                <w:sz w:val="18"/>
                <w:szCs w:val="18"/>
              </w:rPr>
            </w:pPr>
            <w:r w:rsidRPr="00C03CF5">
              <w:rPr>
                <w:sz w:val="18"/>
                <w:szCs w:val="18"/>
              </w:rPr>
              <w:t>0:MDIX</w:t>
            </w:r>
          </w:p>
        </w:tc>
        <w:tc>
          <w:tcPr>
            <w:tcW w:w="850" w:type="dxa"/>
            <w:tcBorders>
              <w:top w:val="single" w:sz="6" w:space="0" w:color="000000"/>
              <w:left w:val="single" w:sz="6" w:space="0" w:color="000000"/>
              <w:bottom w:val="single" w:sz="12" w:space="0" w:color="000000"/>
              <w:right w:val="single" w:sz="12" w:space="0" w:color="000000"/>
            </w:tcBorders>
          </w:tcPr>
          <w:p w:rsidR="007F3A82" w:rsidRPr="00C03CF5" w:rsidRDefault="007F3A82" w:rsidP="00200E2D">
            <w:pPr>
              <w:spacing w:line="0" w:lineRule="atLeast"/>
              <w:rPr>
                <w:sz w:val="18"/>
                <w:szCs w:val="18"/>
              </w:rPr>
            </w:pPr>
            <w:r w:rsidRPr="00C03CF5">
              <w:rPr>
                <w:sz w:val="18"/>
                <w:szCs w:val="18"/>
              </w:rPr>
              <w:t>0</w:t>
            </w:r>
          </w:p>
        </w:tc>
      </w:tr>
    </w:tbl>
    <w:p w:rsidR="007F3A82" w:rsidRDefault="007F3A82" w:rsidP="007F3A82">
      <w:pPr>
        <w:rPr>
          <w:sz w:val="18"/>
          <w:szCs w:val="18"/>
        </w:rPr>
      </w:pPr>
    </w:p>
    <w:p w:rsidR="007F3A82" w:rsidRPr="001E0C11" w:rsidRDefault="007F3A82" w:rsidP="007F3A82">
      <w:pPr>
        <w:pStyle w:val="af8"/>
        <w:numPr>
          <w:ilvl w:val="0"/>
          <w:numId w:val="38"/>
        </w:numPr>
        <w:ind w:firstLineChars="0"/>
        <w:rPr>
          <w:sz w:val="18"/>
          <w:szCs w:val="18"/>
        </w:rPr>
      </w:pPr>
      <w:r w:rsidRPr="001E0C11">
        <w:rPr>
          <w:rFonts w:hint="eastAsia"/>
          <w:sz w:val="18"/>
          <w:szCs w:val="18"/>
        </w:rPr>
        <w:t>优化后的格式：</w:t>
      </w:r>
    </w:p>
    <w:p w:rsidR="007F3A82" w:rsidRPr="001E0C11" w:rsidRDefault="007F3A82" w:rsidP="007F3A82">
      <w:pPr>
        <w:pStyle w:val="af8"/>
        <w:ind w:left="420" w:firstLineChars="0" w:firstLine="0"/>
        <w:rPr>
          <w:sz w:val="18"/>
          <w:szCs w:val="18"/>
        </w:rPr>
      </w:pPr>
      <w:r w:rsidRPr="001E0C11">
        <w:rPr>
          <w:rFonts w:hint="eastAsia"/>
          <w:sz w:val="18"/>
          <w:szCs w:val="18"/>
        </w:rPr>
        <w:t>Trap</w:t>
      </w:r>
      <w:r w:rsidRPr="001E0C11">
        <w:rPr>
          <w:rFonts w:hint="eastAsia"/>
          <w:sz w:val="18"/>
          <w:szCs w:val="18"/>
        </w:rPr>
        <w:t>格式：</w:t>
      </w:r>
    </w:p>
    <w:tbl>
      <w:tblPr>
        <w:tblW w:w="0" w:type="auto"/>
        <w:tblInd w:w="534"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tblPr>
      <w:tblGrid>
        <w:gridCol w:w="1700"/>
        <w:gridCol w:w="851"/>
        <w:gridCol w:w="6662"/>
      </w:tblGrid>
      <w:tr w:rsidR="007F3A82" w:rsidRPr="001E0C11" w:rsidTr="00200E2D">
        <w:tc>
          <w:tcPr>
            <w:tcW w:w="1700" w:type="dxa"/>
            <w:tcBorders>
              <w:top w:val="single" w:sz="12" w:space="0" w:color="auto"/>
              <w:left w:val="single" w:sz="12" w:space="0" w:color="auto"/>
              <w:bottom w:val="single" w:sz="4" w:space="0" w:color="000000"/>
              <w:right w:val="single" w:sz="4" w:space="0" w:color="000000"/>
            </w:tcBorders>
          </w:tcPr>
          <w:p w:rsidR="007F3A82" w:rsidRPr="001E0C11" w:rsidRDefault="007F3A82" w:rsidP="00200E2D">
            <w:pPr>
              <w:spacing w:line="0" w:lineRule="atLeast"/>
              <w:jc w:val="center"/>
              <w:rPr>
                <w:rFonts w:ascii="黑体" w:eastAsia="黑体"/>
                <w:sz w:val="18"/>
                <w:szCs w:val="18"/>
              </w:rPr>
            </w:pPr>
            <w:r w:rsidRPr="001E0C11">
              <w:rPr>
                <w:rFonts w:ascii="黑体" w:eastAsia="黑体" w:hint="eastAsia"/>
                <w:sz w:val="18"/>
                <w:szCs w:val="18"/>
              </w:rPr>
              <w:t>值域</w:t>
            </w:r>
          </w:p>
        </w:tc>
        <w:tc>
          <w:tcPr>
            <w:tcW w:w="851" w:type="dxa"/>
            <w:tcBorders>
              <w:top w:val="single" w:sz="12" w:space="0" w:color="auto"/>
              <w:left w:val="single" w:sz="4" w:space="0" w:color="000000"/>
              <w:bottom w:val="single" w:sz="4" w:space="0" w:color="000000"/>
              <w:right w:val="single" w:sz="4" w:space="0" w:color="000000"/>
            </w:tcBorders>
          </w:tcPr>
          <w:p w:rsidR="007F3A82" w:rsidRPr="001E0C11" w:rsidRDefault="007F3A82" w:rsidP="00200E2D">
            <w:pPr>
              <w:spacing w:line="0" w:lineRule="atLeast"/>
              <w:jc w:val="center"/>
              <w:rPr>
                <w:rFonts w:ascii="黑体" w:eastAsia="黑体"/>
                <w:sz w:val="18"/>
                <w:szCs w:val="18"/>
              </w:rPr>
            </w:pPr>
            <w:r w:rsidRPr="001E0C11">
              <w:rPr>
                <w:rFonts w:ascii="黑体" w:eastAsia="黑体" w:hint="eastAsia"/>
                <w:sz w:val="18"/>
                <w:szCs w:val="18"/>
              </w:rPr>
              <w:t>字节</w:t>
            </w:r>
          </w:p>
        </w:tc>
        <w:tc>
          <w:tcPr>
            <w:tcW w:w="6662" w:type="dxa"/>
            <w:tcBorders>
              <w:top w:val="single" w:sz="12" w:space="0" w:color="auto"/>
              <w:left w:val="single" w:sz="4" w:space="0" w:color="000000"/>
              <w:bottom w:val="single" w:sz="4" w:space="0" w:color="000000"/>
              <w:right w:val="single" w:sz="12" w:space="0" w:color="auto"/>
            </w:tcBorders>
          </w:tcPr>
          <w:p w:rsidR="007F3A82" w:rsidRPr="001E0C11" w:rsidRDefault="007F3A82" w:rsidP="00200E2D">
            <w:pPr>
              <w:spacing w:line="0" w:lineRule="atLeast"/>
              <w:jc w:val="center"/>
              <w:rPr>
                <w:rFonts w:ascii="黑体" w:eastAsia="黑体"/>
                <w:sz w:val="18"/>
                <w:szCs w:val="18"/>
              </w:rPr>
            </w:pPr>
            <w:r w:rsidRPr="001E0C11">
              <w:rPr>
                <w:rFonts w:ascii="黑体" w:eastAsia="黑体" w:hint="eastAsia"/>
                <w:sz w:val="18"/>
                <w:szCs w:val="18"/>
              </w:rPr>
              <w:t>分配值</w:t>
            </w:r>
          </w:p>
        </w:tc>
      </w:tr>
      <w:tr w:rsidR="007F3A82" w:rsidRPr="001E0C11" w:rsidTr="00200E2D">
        <w:tc>
          <w:tcPr>
            <w:tcW w:w="1700" w:type="dxa"/>
            <w:tcBorders>
              <w:top w:val="single" w:sz="4" w:space="0" w:color="000000"/>
              <w:left w:val="single" w:sz="12" w:space="0" w:color="auto"/>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sz w:val="18"/>
                <w:szCs w:val="18"/>
              </w:rPr>
              <w:t>Trap</w:t>
            </w:r>
            <w:r w:rsidRPr="001E0C11">
              <w:rPr>
                <w:rFonts w:hint="eastAsia"/>
                <w:sz w:val="18"/>
                <w:szCs w:val="18"/>
              </w:rPr>
              <w:t>Index</w:t>
            </w:r>
          </w:p>
        </w:tc>
        <w:tc>
          <w:tcPr>
            <w:tcW w:w="851" w:type="dxa"/>
            <w:tcBorders>
              <w:top w:val="single" w:sz="4" w:space="0" w:color="000000"/>
              <w:left w:val="single" w:sz="4" w:space="0" w:color="000000"/>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sz w:val="18"/>
                <w:szCs w:val="18"/>
              </w:rPr>
              <w:t>1</w:t>
            </w:r>
          </w:p>
        </w:tc>
        <w:tc>
          <w:tcPr>
            <w:tcW w:w="6662" w:type="dxa"/>
            <w:tcBorders>
              <w:top w:val="single" w:sz="4" w:space="0" w:color="000000"/>
              <w:left w:val="single" w:sz="4" w:space="0" w:color="000000"/>
              <w:bottom w:val="single" w:sz="4" w:space="0" w:color="000000"/>
              <w:right w:val="single" w:sz="12" w:space="0" w:color="auto"/>
            </w:tcBorders>
          </w:tcPr>
          <w:p w:rsidR="007F3A82" w:rsidRPr="001E0C11" w:rsidRDefault="007F3A82" w:rsidP="00200E2D">
            <w:pPr>
              <w:spacing w:line="0" w:lineRule="atLeast"/>
              <w:rPr>
                <w:sz w:val="18"/>
                <w:szCs w:val="18"/>
              </w:rPr>
            </w:pPr>
            <w:r w:rsidRPr="001E0C11">
              <w:rPr>
                <w:sz w:val="18"/>
                <w:szCs w:val="18"/>
              </w:rPr>
              <w:t xml:space="preserve">(0x) </w:t>
            </w:r>
            <w:r w:rsidRPr="001E0C11">
              <w:rPr>
                <w:rFonts w:hint="eastAsia"/>
                <w:sz w:val="18"/>
                <w:szCs w:val="18"/>
              </w:rPr>
              <w:t xml:space="preserve">01 </w:t>
            </w:r>
          </w:p>
        </w:tc>
      </w:tr>
      <w:tr w:rsidR="007F3A82" w:rsidRPr="001E0C11" w:rsidTr="00200E2D">
        <w:tc>
          <w:tcPr>
            <w:tcW w:w="1700" w:type="dxa"/>
            <w:tcBorders>
              <w:top w:val="single" w:sz="4" w:space="0" w:color="000000"/>
              <w:left w:val="single" w:sz="12" w:space="0" w:color="auto"/>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sz w:val="18"/>
                <w:szCs w:val="18"/>
              </w:rPr>
              <w:t>TimeStamp</w:t>
            </w:r>
          </w:p>
        </w:tc>
        <w:tc>
          <w:tcPr>
            <w:tcW w:w="851" w:type="dxa"/>
            <w:tcBorders>
              <w:top w:val="single" w:sz="4" w:space="0" w:color="000000"/>
              <w:left w:val="single" w:sz="4" w:space="0" w:color="000000"/>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rFonts w:hint="eastAsia"/>
                <w:sz w:val="18"/>
                <w:szCs w:val="18"/>
              </w:rPr>
              <w:t>6</w:t>
            </w:r>
          </w:p>
        </w:tc>
        <w:tc>
          <w:tcPr>
            <w:tcW w:w="6662" w:type="dxa"/>
            <w:tcBorders>
              <w:top w:val="single" w:sz="4" w:space="0" w:color="000000"/>
              <w:left w:val="single" w:sz="4" w:space="0" w:color="000000"/>
              <w:bottom w:val="single" w:sz="4" w:space="0" w:color="000000"/>
              <w:right w:val="single" w:sz="12" w:space="0" w:color="auto"/>
            </w:tcBorders>
          </w:tcPr>
          <w:p w:rsidR="007F3A82" w:rsidRPr="001E0C11" w:rsidRDefault="007F3A82" w:rsidP="00200E2D">
            <w:pPr>
              <w:spacing w:line="0" w:lineRule="atLeast"/>
              <w:rPr>
                <w:sz w:val="18"/>
                <w:szCs w:val="18"/>
              </w:rPr>
            </w:pPr>
            <w:r w:rsidRPr="001E0C11">
              <w:rPr>
                <w:rFonts w:hint="eastAsia"/>
                <w:sz w:val="18"/>
                <w:szCs w:val="18"/>
              </w:rPr>
              <w:t>时间戳，预留，目前不用，全</w:t>
            </w:r>
            <w:r w:rsidRPr="001E0C11">
              <w:rPr>
                <w:sz w:val="18"/>
                <w:szCs w:val="18"/>
              </w:rPr>
              <w:t>0</w:t>
            </w:r>
          </w:p>
        </w:tc>
      </w:tr>
      <w:tr w:rsidR="007F3A82" w:rsidRPr="001E0C11" w:rsidTr="00200E2D">
        <w:tc>
          <w:tcPr>
            <w:tcW w:w="1700" w:type="dxa"/>
            <w:tcBorders>
              <w:top w:val="single" w:sz="4" w:space="0" w:color="000000"/>
              <w:left w:val="single" w:sz="12" w:space="0" w:color="auto"/>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sz w:val="18"/>
                <w:szCs w:val="18"/>
              </w:rPr>
              <w:t>PortNum</w:t>
            </w:r>
          </w:p>
        </w:tc>
        <w:tc>
          <w:tcPr>
            <w:tcW w:w="851" w:type="dxa"/>
            <w:tcBorders>
              <w:top w:val="single" w:sz="4" w:space="0" w:color="000000"/>
              <w:left w:val="single" w:sz="4" w:space="0" w:color="000000"/>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sz w:val="18"/>
                <w:szCs w:val="18"/>
              </w:rPr>
              <w:t>1</w:t>
            </w:r>
          </w:p>
        </w:tc>
        <w:tc>
          <w:tcPr>
            <w:tcW w:w="6662" w:type="dxa"/>
            <w:tcBorders>
              <w:top w:val="single" w:sz="4" w:space="0" w:color="000000"/>
              <w:left w:val="single" w:sz="4" w:space="0" w:color="000000"/>
              <w:bottom w:val="single" w:sz="4" w:space="0" w:color="000000"/>
              <w:right w:val="single" w:sz="12" w:space="0" w:color="auto"/>
            </w:tcBorders>
          </w:tcPr>
          <w:p w:rsidR="007F3A82" w:rsidRPr="001E0C11" w:rsidRDefault="007F3A82" w:rsidP="00200E2D">
            <w:pPr>
              <w:spacing w:line="0" w:lineRule="atLeast"/>
              <w:rPr>
                <w:sz w:val="18"/>
                <w:szCs w:val="18"/>
              </w:rPr>
            </w:pPr>
            <w:r w:rsidRPr="001E0C11">
              <w:rPr>
                <w:rFonts w:hint="eastAsia"/>
                <w:sz w:val="18"/>
                <w:szCs w:val="18"/>
              </w:rPr>
              <w:t>设备端口数量</w:t>
            </w:r>
          </w:p>
        </w:tc>
      </w:tr>
      <w:tr w:rsidR="007F3A82" w:rsidRPr="001E0C11" w:rsidTr="00200E2D">
        <w:tc>
          <w:tcPr>
            <w:tcW w:w="1700" w:type="dxa"/>
            <w:tcBorders>
              <w:top w:val="single" w:sz="4" w:space="0" w:color="000000"/>
              <w:left w:val="single" w:sz="12" w:space="0" w:color="auto"/>
              <w:bottom w:val="single" w:sz="12" w:space="0" w:color="auto"/>
              <w:right w:val="single" w:sz="4" w:space="0" w:color="000000"/>
            </w:tcBorders>
          </w:tcPr>
          <w:p w:rsidR="007F3A82" w:rsidRPr="001E0C11" w:rsidRDefault="007F3A82" w:rsidP="00200E2D">
            <w:pPr>
              <w:spacing w:line="0" w:lineRule="atLeast"/>
              <w:rPr>
                <w:sz w:val="18"/>
                <w:szCs w:val="18"/>
              </w:rPr>
            </w:pPr>
            <w:r w:rsidRPr="001E0C11">
              <w:rPr>
                <w:sz w:val="18"/>
                <w:szCs w:val="18"/>
              </w:rPr>
              <w:t>PortStatus</w:t>
            </w:r>
          </w:p>
        </w:tc>
        <w:tc>
          <w:tcPr>
            <w:tcW w:w="851" w:type="dxa"/>
            <w:tcBorders>
              <w:top w:val="single" w:sz="4" w:space="0" w:color="000000"/>
              <w:left w:val="single" w:sz="4" w:space="0" w:color="000000"/>
              <w:bottom w:val="single" w:sz="12" w:space="0" w:color="auto"/>
              <w:right w:val="single" w:sz="4" w:space="0" w:color="000000"/>
            </w:tcBorders>
          </w:tcPr>
          <w:p w:rsidR="007F3A82" w:rsidRPr="001E0C11" w:rsidRDefault="007F3A82" w:rsidP="00200E2D">
            <w:pPr>
              <w:spacing w:line="0" w:lineRule="atLeast"/>
              <w:rPr>
                <w:sz w:val="18"/>
                <w:szCs w:val="18"/>
              </w:rPr>
            </w:pPr>
            <w:r w:rsidRPr="001E0C11">
              <w:rPr>
                <w:rFonts w:hint="eastAsia"/>
                <w:sz w:val="18"/>
                <w:szCs w:val="18"/>
              </w:rPr>
              <w:t>N</w:t>
            </w:r>
          </w:p>
        </w:tc>
        <w:tc>
          <w:tcPr>
            <w:tcW w:w="6662" w:type="dxa"/>
            <w:tcBorders>
              <w:top w:val="single" w:sz="4" w:space="0" w:color="000000"/>
              <w:left w:val="single" w:sz="4" w:space="0" w:color="000000"/>
              <w:bottom w:val="single" w:sz="12" w:space="0" w:color="auto"/>
              <w:right w:val="single" w:sz="12" w:space="0" w:color="auto"/>
            </w:tcBorders>
          </w:tcPr>
          <w:p w:rsidR="007F3A82" w:rsidRPr="001E0C11" w:rsidRDefault="007F3A82" w:rsidP="00200E2D">
            <w:pPr>
              <w:spacing w:line="0" w:lineRule="atLeast"/>
              <w:rPr>
                <w:sz w:val="18"/>
                <w:szCs w:val="18"/>
              </w:rPr>
            </w:pPr>
            <w:r w:rsidRPr="001E0C11">
              <w:rPr>
                <w:rFonts w:hint="eastAsia"/>
                <w:sz w:val="18"/>
                <w:szCs w:val="18"/>
              </w:rPr>
              <w:t>设备端口配置，共</w:t>
            </w:r>
            <w:r w:rsidRPr="001E0C11">
              <w:rPr>
                <w:sz w:val="18"/>
                <w:szCs w:val="18"/>
              </w:rPr>
              <w:t>PortNum</w:t>
            </w:r>
            <w:r w:rsidRPr="001E0C11">
              <w:rPr>
                <w:rFonts w:hint="eastAsia"/>
                <w:sz w:val="18"/>
                <w:szCs w:val="18"/>
              </w:rPr>
              <w:t>个字节</w:t>
            </w:r>
          </w:p>
        </w:tc>
      </w:tr>
    </w:tbl>
    <w:p w:rsidR="007F3A82" w:rsidRPr="001E0C11" w:rsidRDefault="007F3A82" w:rsidP="007F3A82">
      <w:pPr>
        <w:spacing w:line="0" w:lineRule="atLeast"/>
        <w:ind w:firstLine="420"/>
        <w:rPr>
          <w:sz w:val="18"/>
          <w:szCs w:val="18"/>
        </w:rPr>
      </w:pPr>
      <w:r w:rsidRPr="001E0C11">
        <w:rPr>
          <w:sz w:val="18"/>
          <w:szCs w:val="18"/>
        </w:rPr>
        <w:t>PortNum</w:t>
      </w:r>
      <w:r w:rsidRPr="001E0C11">
        <w:rPr>
          <w:rFonts w:hint="eastAsia"/>
          <w:sz w:val="18"/>
          <w:szCs w:val="18"/>
        </w:rPr>
        <w:t>：设备端口数量。</w:t>
      </w:r>
    </w:p>
    <w:p w:rsidR="007F3A82" w:rsidRPr="001E0C11" w:rsidRDefault="007F3A82" w:rsidP="007F3A82">
      <w:pPr>
        <w:spacing w:line="0" w:lineRule="atLeast"/>
        <w:ind w:firstLine="420"/>
        <w:rPr>
          <w:sz w:val="18"/>
          <w:szCs w:val="18"/>
        </w:rPr>
      </w:pPr>
      <w:r w:rsidRPr="001E0C11">
        <w:rPr>
          <w:sz w:val="18"/>
          <w:szCs w:val="18"/>
        </w:rPr>
        <w:t>PortStatus</w:t>
      </w:r>
      <w:r w:rsidRPr="001E0C11">
        <w:rPr>
          <w:rFonts w:hint="eastAsia"/>
          <w:sz w:val="18"/>
          <w:szCs w:val="18"/>
        </w:rPr>
        <w:t>：设备端口状态。</w:t>
      </w:r>
    </w:p>
    <w:p w:rsidR="007F3A82" w:rsidRPr="001E0C11" w:rsidRDefault="007F3A82" w:rsidP="007F3A82">
      <w:pPr>
        <w:spacing w:line="0" w:lineRule="atLeast"/>
      </w:pPr>
      <w:r w:rsidRPr="001E0C11">
        <w:rPr>
          <w:sz w:val="18"/>
          <w:szCs w:val="18"/>
        </w:rPr>
        <w:tab/>
      </w:r>
      <w:r w:rsidRPr="001E0C11">
        <w:rPr>
          <w:rFonts w:hint="eastAsia"/>
          <w:sz w:val="18"/>
          <w:szCs w:val="18"/>
        </w:rPr>
        <w:t>每个设备端口的状态占一个字节，端口号从</w:t>
      </w:r>
      <w:r w:rsidRPr="001E0C11">
        <w:rPr>
          <w:b/>
          <w:sz w:val="18"/>
          <w:szCs w:val="18"/>
        </w:rPr>
        <w:t>1</w:t>
      </w:r>
      <w:r w:rsidRPr="001E0C11">
        <w:rPr>
          <w:rFonts w:hint="eastAsia"/>
          <w:sz w:val="18"/>
          <w:szCs w:val="18"/>
        </w:rPr>
        <w:t>开始，由小到大。每个设备端口状态的字节格式：</w:t>
      </w:r>
      <w:r w:rsidRPr="001E0C11">
        <w:t xml:space="preserve"> </w:t>
      </w:r>
    </w:p>
    <w:tbl>
      <w:tblPr>
        <w:tblW w:w="9213" w:type="dxa"/>
        <w:tblInd w:w="53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2"/>
        <w:gridCol w:w="1559"/>
        <w:gridCol w:w="1985"/>
        <w:gridCol w:w="1275"/>
        <w:gridCol w:w="1276"/>
        <w:gridCol w:w="2126"/>
      </w:tblGrid>
      <w:tr w:rsidR="007F3A82" w:rsidRPr="001E0C11" w:rsidTr="00200E2D">
        <w:tc>
          <w:tcPr>
            <w:tcW w:w="992" w:type="dxa"/>
            <w:tcBorders>
              <w:top w:val="single" w:sz="12" w:space="0" w:color="000000"/>
              <w:left w:val="single" w:sz="12" w:space="0" w:color="000000"/>
              <w:bottom w:val="single" w:sz="6" w:space="0" w:color="000000"/>
              <w:right w:val="single" w:sz="6" w:space="0" w:color="000000"/>
            </w:tcBorders>
          </w:tcPr>
          <w:p w:rsidR="007F3A82" w:rsidRPr="001E0C11" w:rsidRDefault="007F3A82" w:rsidP="00200E2D">
            <w:pPr>
              <w:spacing w:line="0" w:lineRule="atLeast"/>
              <w:rPr>
                <w:sz w:val="18"/>
                <w:szCs w:val="18"/>
              </w:rPr>
            </w:pPr>
            <w:r w:rsidRPr="001E0C11">
              <w:rPr>
                <w:rFonts w:hint="eastAsia"/>
                <w:sz w:val="18"/>
                <w:szCs w:val="18"/>
              </w:rPr>
              <w:t>位</w:t>
            </w:r>
          </w:p>
        </w:tc>
        <w:tc>
          <w:tcPr>
            <w:tcW w:w="1559" w:type="dxa"/>
            <w:tcBorders>
              <w:top w:val="single" w:sz="12" w:space="0" w:color="000000"/>
              <w:left w:val="single" w:sz="6" w:space="0" w:color="000000"/>
              <w:bottom w:val="single" w:sz="6" w:space="0" w:color="000000"/>
              <w:right w:val="single" w:sz="6" w:space="0" w:color="000000"/>
            </w:tcBorders>
          </w:tcPr>
          <w:p w:rsidR="007F3A82" w:rsidRPr="001E0C11" w:rsidRDefault="007F3A82" w:rsidP="00200E2D">
            <w:pPr>
              <w:spacing w:line="0" w:lineRule="atLeast"/>
              <w:rPr>
                <w:sz w:val="18"/>
                <w:szCs w:val="18"/>
              </w:rPr>
            </w:pPr>
            <w:r w:rsidRPr="001E0C11">
              <w:rPr>
                <w:sz w:val="18"/>
                <w:szCs w:val="18"/>
              </w:rPr>
              <w:t>Bit7</w:t>
            </w:r>
          </w:p>
          <w:p w:rsidR="007F3A82" w:rsidRPr="001E0C11" w:rsidRDefault="007F3A82" w:rsidP="00200E2D">
            <w:pPr>
              <w:spacing w:line="0" w:lineRule="atLeast"/>
              <w:rPr>
                <w:sz w:val="18"/>
                <w:szCs w:val="18"/>
              </w:rPr>
            </w:pPr>
            <w:r w:rsidRPr="001E0C11">
              <w:rPr>
                <w:rFonts w:hint="eastAsia"/>
                <w:sz w:val="18"/>
                <w:szCs w:val="18"/>
              </w:rPr>
              <w:t>物理连接状态</w:t>
            </w:r>
          </w:p>
        </w:tc>
        <w:tc>
          <w:tcPr>
            <w:tcW w:w="1985" w:type="dxa"/>
            <w:tcBorders>
              <w:top w:val="single" w:sz="12" w:space="0" w:color="000000"/>
              <w:left w:val="single" w:sz="6" w:space="0" w:color="000000"/>
              <w:bottom w:val="single" w:sz="6" w:space="0" w:color="000000"/>
              <w:right w:val="single" w:sz="6" w:space="0" w:color="000000"/>
            </w:tcBorders>
          </w:tcPr>
          <w:p w:rsidR="007F3A82" w:rsidRPr="001E0C11" w:rsidRDefault="007F3A82" w:rsidP="00200E2D">
            <w:pPr>
              <w:spacing w:line="0" w:lineRule="atLeast"/>
              <w:rPr>
                <w:sz w:val="18"/>
                <w:szCs w:val="18"/>
              </w:rPr>
            </w:pPr>
            <w:r w:rsidRPr="001E0C11">
              <w:rPr>
                <w:sz w:val="18"/>
                <w:szCs w:val="18"/>
              </w:rPr>
              <w:t>Bit6</w:t>
            </w:r>
          </w:p>
          <w:p w:rsidR="007F3A82" w:rsidRPr="001E0C11" w:rsidRDefault="007F3A82" w:rsidP="00200E2D">
            <w:pPr>
              <w:spacing w:line="0" w:lineRule="atLeast"/>
              <w:rPr>
                <w:sz w:val="18"/>
                <w:szCs w:val="18"/>
              </w:rPr>
            </w:pPr>
            <w:r w:rsidRPr="001E0C11">
              <w:rPr>
                <w:rFonts w:hint="eastAsia"/>
                <w:sz w:val="18"/>
                <w:szCs w:val="18"/>
              </w:rPr>
              <w:t>端口类型</w:t>
            </w:r>
          </w:p>
        </w:tc>
        <w:tc>
          <w:tcPr>
            <w:tcW w:w="1275" w:type="dxa"/>
            <w:tcBorders>
              <w:top w:val="single" w:sz="12" w:space="0" w:color="000000"/>
              <w:left w:val="single" w:sz="6" w:space="0" w:color="000000"/>
              <w:bottom w:val="single" w:sz="6" w:space="0" w:color="000000"/>
              <w:right w:val="single" w:sz="6" w:space="0" w:color="000000"/>
            </w:tcBorders>
          </w:tcPr>
          <w:p w:rsidR="007F3A82" w:rsidRPr="001E0C11" w:rsidRDefault="007F3A82" w:rsidP="00200E2D">
            <w:pPr>
              <w:spacing w:line="0" w:lineRule="atLeast"/>
              <w:rPr>
                <w:sz w:val="18"/>
                <w:szCs w:val="18"/>
              </w:rPr>
            </w:pPr>
            <w:r w:rsidRPr="001E0C11">
              <w:rPr>
                <w:sz w:val="18"/>
                <w:szCs w:val="18"/>
              </w:rPr>
              <w:t>Bit5~4</w:t>
            </w:r>
          </w:p>
          <w:p w:rsidR="007F3A82" w:rsidRPr="001E0C11" w:rsidRDefault="007F3A82" w:rsidP="00200E2D">
            <w:pPr>
              <w:spacing w:line="0" w:lineRule="atLeast"/>
              <w:rPr>
                <w:sz w:val="18"/>
                <w:szCs w:val="18"/>
              </w:rPr>
            </w:pPr>
            <w:r w:rsidRPr="001E0C11">
              <w:rPr>
                <w:rFonts w:hint="eastAsia"/>
                <w:sz w:val="18"/>
                <w:szCs w:val="18"/>
              </w:rPr>
              <w:t>通信速率</w:t>
            </w:r>
          </w:p>
        </w:tc>
        <w:tc>
          <w:tcPr>
            <w:tcW w:w="1276" w:type="dxa"/>
            <w:tcBorders>
              <w:top w:val="single" w:sz="12" w:space="0" w:color="000000"/>
              <w:left w:val="single" w:sz="6" w:space="0" w:color="000000"/>
              <w:bottom w:val="single" w:sz="6" w:space="0" w:color="000000"/>
              <w:right w:val="single" w:sz="6" w:space="0" w:color="000000"/>
            </w:tcBorders>
          </w:tcPr>
          <w:p w:rsidR="007F3A82" w:rsidRPr="001E0C11" w:rsidRDefault="007F3A82" w:rsidP="00200E2D">
            <w:pPr>
              <w:spacing w:line="0" w:lineRule="atLeast"/>
              <w:rPr>
                <w:sz w:val="18"/>
                <w:szCs w:val="18"/>
              </w:rPr>
            </w:pPr>
            <w:r w:rsidRPr="001E0C11">
              <w:rPr>
                <w:sz w:val="18"/>
                <w:szCs w:val="18"/>
              </w:rPr>
              <w:t>Bit3</w:t>
            </w:r>
          </w:p>
          <w:p w:rsidR="007F3A82" w:rsidRPr="001E0C11" w:rsidRDefault="007F3A82" w:rsidP="00200E2D">
            <w:pPr>
              <w:spacing w:line="0" w:lineRule="atLeast"/>
              <w:rPr>
                <w:sz w:val="18"/>
                <w:szCs w:val="18"/>
              </w:rPr>
            </w:pPr>
            <w:r w:rsidRPr="001E0C11">
              <w:rPr>
                <w:rFonts w:hint="eastAsia"/>
                <w:sz w:val="18"/>
                <w:szCs w:val="18"/>
              </w:rPr>
              <w:t>双工模式</w:t>
            </w:r>
          </w:p>
        </w:tc>
        <w:tc>
          <w:tcPr>
            <w:tcW w:w="2126" w:type="dxa"/>
            <w:tcBorders>
              <w:top w:val="single" w:sz="12" w:space="0" w:color="000000"/>
              <w:left w:val="single" w:sz="6" w:space="0" w:color="000000"/>
              <w:bottom w:val="single" w:sz="6" w:space="0" w:color="000000"/>
              <w:right w:val="single" w:sz="12" w:space="0" w:color="000000"/>
            </w:tcBorders>
          </w:tcPr>
          <w:p w:rsidR="007F3A82" w:rsidRPr="001E0C11" w:rsidRDefault="007F3A82" w:rsidP="00200E2D">
            <w:pPr>
              <w:spacing w:line="0" w:lineRule="atLeast"/>
              <w:rPr>
                <w:sz w:val="18"/>
                <w:szCs w:val="18"/>
              </w:rPr>
            </w:pPr>
            <w:r w:rsidRPr="001E0C11">
              <w:rPr>
                <w:sz w:val="18"/>
                <w:szCs w:val="18"/>
              </w:rPr>
              <w:t>Bit</w:t>
            </w:r>
            <w:r w:rsidRPr="001E0C11">
              <w:rPr>
                <w:rFonts w:hint="eastAsia"/>
                <w:sz w:val="18"/>
                <w:szCs w:val="18"/>
              </w:rPr>
              <w:t>2</w:t>
            </w:r>
            <w:r w:rsidRPr="001E0C11">
              <w:rPr>
                <w:sz w:val="18"/>
                <w:szCs w:val="18"/>
              </w:rPr>
              <w:t>~</w:t>
            </w:r>
            <w:r w:rsidRPr="001E0C11">
              <w:rPr>
                <w:rFonts w:hint="eastAsia"/>
                <w:sz w:val="18"/>
                <w:szCs w:val="18"/>
              </w:rPr>
              <w:t>0</w:t>
            </w:r>
          </w:p>
          <w:p w:rsidR="007F3A82" w:rsidRPr="001E0C11" w:rsidRDefault="007F3A82" w:rsidP="00200E2D">
            <w:pPr>
              <w:spacing w:line="0" w:lineRule="atLeast"/>
              <w:rPr>
                <w:sz w:val="18"/>
                <w:szCs w:val="18"/>
              </w:rPr>
            </w:pPr>
            <w:r w:rsidRPr="001E0C11">
              <w:rPr>
                <w:rFonts w:hint="eastAsia"/>
                <w:sz w:val="18"/>
                <w:szCs w:val="18"/>
              </w:rPr>
              <w:t>预留</w:t>
            </w:r>
          </w:p>
        </w:tc>
      </w:tr>
      <w:tr w:rsidR="007F3A82" w:rsidRPr="001E0C11" w:rsidTr="00200E2D">
        <w:tc>
          <w:tcPr>
            <w:tcW w:w="992" w:type="dxa"/>
            <w:tcBorders>
              <w:top w:val="single" w:sz="6" w:space="0" w:color="000000"/>
              <w:left w:val="single" w:sz="12" w:space="0" w:color="000000"/>
              <w:bottom w:val="single" w:sz="12" w:space="0" w:color="000000"/>
              <w:right w:val="single" w:sz="6" w:space="0" w:color="000000"/>
            </w:tcBorders>
          </w:tcPr>
          <w:p w:rsidR="007F3A82" w:rsidRPr="001E0C11" w:rsidRDefault="007F3A82" w:rsidP="00200E2D">
            <w:pPr>
              <w:spacing w:line="0" w:lineRule="atLeast"/>
              <w:rPr>
                <w:sz w:val="18"/>
                <w:szCs w:val="18"/>
              </w:rPr>
            </w:pPr>
            <w:r w:rsidRPr="001E0C11">
              <w:rPr>
                <w:rFonts w:hint="eastAsia"/>
                <w:sz w:val="18"/>
                <w:szCs w:val="18"/>
              </w:rPr>
              <w:t>意义</w:t>
            </w:r>
          </w:p>
        </w:tc>
        <w:tc>
          <w:tcPr>
            <w:tcW w:w="1559" w:type="dxa"/>
            <w:tcBorders>
              <w:top w:val="single" w:sz="6" w:space="0" w:color="000000"/>
              <w:left w:val="single" w:sz="6" w:space="0" w:color="000000"/>
              <w:bottom w:val="single" w:sz="12" w:space="0" w:color="000000"/>
              <w:right w:val="single" w:sz="6" w:space="0" w:color="000000"/>
            </w:tcBorders>
          </w:tcPr>
          <w:p w:rsidR="007F3A82" w:rsidRPr="001E0C11" w:rsidRDefault="007F3A82" w:rsidP="00200E2D">
            <w:pPr>
              <w:spacing w:line="0" w:lineRule="atLeast"/>
              <w:rPr>
                <w:sz w:val="18"/>
                <w:szCs w:val="18"/>
              </w:rPr>
            </w:pPr>
            <w:r w:rsidRPr="001E0C11">
              <w:rPr>
                <w:sz w:val="18"/>
                <w:szCs w:val="18"/>
              </w:rPr>
              <w:t>1:Link up</w:t>
            </w:r>
          </w:p>
          <w:p w:rsidR="007F3A82" w:rsidRPr="001E0C11" w:rsidRDefault="007F3A82" w:rsidP="00200E2D">
            <w:pPr>
              <w:spacing w:line="0" w:lineRule="atLeast"/>
              <w:rPr>
                <w:sz w:val="18"/>
                <w:szCs w:val="18"/>
              </w:rPr>
            </w:pPr>
            <w:r w:rsidRPr="001E0C11">
              <w:rPr>
                <w:sz w:val="18"/>
                <w:szCs w:val="18"/>
              </w:rPr>
              <w:t>0:Link down</w:t>
            </w:r>
          </w:p>
        </w:tc>
        <w:tc>
          <w:tcPr>
            <w:tcW w:w="1985" w:type="dxa"/>
            <w:tcBorders>
              <w:top w:val="single" w:sz="6" w:space="0" w:color="000000"/>
              <w:left w:val="single" w:sz="6" w:space="0" w:color="000000"/>
              <w:bottom w:val="single" w:sz="12" w:space="0" w:color="000000"/>
              <w:right w:val="single" w:sz="6" w:space="0" w:color="000000"/>
            </w:tcBorders>
          </w:tcPr>
          <w:p w:rsidR="007F3A82" w:rsidRPr="001E0C11" w:rsidRDefault="007F3A82" w:rsidP="00200E2D">
            <w:pPr>
              <w:spacing w:line="0" w:lineRule="atLeast"/>
              <w:rPr>
                <w:sz w:val="18"/>
                <w:szCs w:val="18"/>
              </w:rPr>
            </w:pPr>
            <w:r w:rsidRPr="001E0C11">
              <w:rPr>
                <w:sz w:val="18"/>
                <w:szCs w:val="18"/>
              </w:rPr>
              <w:t>0</w:t>
            </w:r>
            <w:r w:rsidRPr="001E0C11">
              <w:rPr>
                <w:rFonts w:hint="eastAsia"/>
                <w:sz w:val="18"/>
                <w:szCs w:val="18"/>
              </w:rPr>
              <w:t>：网络类端口</w:t>
            </w:r>
          </w:p>
          <w:p w:rsidR="007F3A82" w:rsidRPr="001E0C11" w:rsidRDefault="007F3A82" w:rsidP="00200E2D">
            <w:pPr>
              <w:spacing w:line="0" w:lineRule="atLeast"/>
              <w:rPr>
                <w:sz w:val="18"/>
                <w:szCs w:val="18"/>
              </w:rPr>
            </w:pPr>
            <w:r w:rsidRPr="001E0C11">
              <w:rPr>
                <w:rFonts w:hint="eastAsia"/>
                <w:sz w:val="18"/>
                <w:szCs w:val="18"/>
              </w:rPr>
              <w:t>1</w:t>
            </w:r>
            <w:r w:rsidRPr="001E0C11">
              <w:rPr>
                <w:rFonts w:hint="eastAsia"/>
                <w:sz w:val="18"/>
                <w:szCs w:val="18"/>
              </w:rPr>
              <w:t>：非网络类端口</w:t>
            </w:r>
          </w:p>
        </w:tc>
        <w:tc>
          <w:tcPr>
            <w:tcW w:w="1275" w:type="dxa"/>
            <w:tcBorders>
              <w:top w:val="single" w:sz="6" w:space="0" w:color="000000"/>
              <w:left w:val="single" w:sz="6" w:space="0" w:color="000000"/>
              <w:bottom w:val="single" w:sz="12" w:space="0" w:color="000000"/>
              <w:right w:val="single" w:sz="6" w:space="0" w:color="000000"/>
            </w:tcBorders>
          </w:tcPr>
          <w:p w:rsidR="007F3A82" w:rsidRPr="001E0C11" w:rsidRDefault="007F3A82" w:rsidP="00200E2D">
            <w:pPr>
              <w:spacing w:line="0" w:lineRule="atLeast"/>
              <w:rPr>
                <w:sz w:val="18"/>
                <w:szCs w:val="18"/>
              </w:rPr>
            </w:pPr>
            <w:r w:rsidRPr="001E0C11">
              <w:rPr>
                <w:sz w:val="18"/>
                <w:szCs w:val="18"/>
              </w:rPr>
              <w:t>10:1000M</w:t>
            </w:r>
          </w:p>
          <w:p w:rsidR="007F3A82" w:rsidRPr="001E0C11" w:rsidRDefault="007F3A82" w:rsidP="00200E2D">
            <w:pPr>
              <w:spacing w:line="0" w:lineRule="atLeast"/>
              <w:rPr>
                <w:sz w:val="18"/>
                <w:szCs w:val="18"/>
              </w:rPr>
            </w:pPr>
            <w:r w:rsidRPr="001E0C11">
              <w:rPr>
                <w:sz w:val="18"/>
                <w:szCs w:val="18"/>
              </w:rPr>
              <w:t>01:100M</w:t>
            </w:r>
          </w:p>
          <w:p w:rsidR="007F3A82" w:rsidRPr="001E0C11" w:rsidRDefault="007F3A82" w:rsidP="00200E2D">
            <w:pPr>
              <w:spacing w:line="0" w:lineRule="atLeast"/>
              <w:rPr>
                <w:sz w:val="18"/>
                <w:szCs w:val="18"/>
              </w:rPr>
            </w:pPr>
            <w:r w:rsidRPr="001E0C11">
              <w:rPr>
                <w:sz w:val="18"/>
                <w:szCs w:val="18"/>
              </w:rPr>
              <w:t>00:10M</w:t>
            </w:r>
          </w:p>
        </w:tc>
        <w:tc>
          <w:tcPr>
            <w:tcW w:w="1276" w:type="dxa"/>
            <w:tcBorders>
              <w:top w:val="single" w:sz="6" w:space="0" w:color="000000"/>
              <w:left w:val="single" w:sz="6" w:space="0" w:color="000000"/>
              <w:bottom w:val="single" w:sz="12" w:space="0" w:color="000000"/>
              <w:right w:val="single" w:sz="6" w:space="0" w:color="000000"/>
            </w:tcBorders>
          </w:tcPr>
          <w:p w:rsidR="007F3A82" w:rsidRPr="001E0C11" w:rsidRDefault="007F3A82" w:rsidP="00200E2D">
            <w:pPr>
              <w:spacing w:line="0" w:lineRule="atLeast"/>
              <w:rPr>
                <w:sz w:val="18"/>
                <w:szCs w:val="18"/>
              </w:rPr>
            </w:pPr>
            <w:r w:rsidRPr="001E0C11">
              <w:rPr>
                <w:sz w:val="18"/>
                <w:szCs w:val="18"/>
              </w:rPr>
              <w:t>1:</w:t>
            </w:r>
            <w:r w:rsidRPr="001E0C11">
              <w:rPr>
                <w:rFonts w:hint="eastAsia"/>
                <w:sz w:val="18"/>
                <w:szCs w:val="18"/>
              </w:rPr>
              <w:t>全双工</w:t>
            </w:r>
          </w:p>
          <w:p w:rsidR="007F3A82" w:rsidRPr="001E0C11" w:rsidRDefault="007F3A82" w:rsidP="00200E2D">
            <w:pPr>
              <w:spacing w:line="0" w:lineRule="atLeast"/>
              <w:rPr>
                <w:sz w:val="18"/>
                <w:szCs w:val="18"/>
              </w:rPr>
            </w:pPr>
            <w:r w:rsidRPr="001E0C11">
              <w:rPr>
                <w:sz w:val="18"/>
                <w:szCs w:val="18"/>
              </w:rPr>
              <w:t>0:</w:t>
            </w:r>
            <w:r w:rsidRPr="001E0C11">
              <w:rPr>
                <w:rFonts w:hint="eastAsia"/>
                <w:sz w:val="18"/>
                <w:szCs w:val="18"/>
              </w:rPr>
              <w:t>半双工</w:t>
            </w:r>
          </w:p>
        </w:tc>
        <w:tc>
          <w:tcPr>
            <w:tcW w:w="2126" w:type="dxa"/>
            <w:tcBorders>
              <w:top w:val="single" w:sz="6" w:space="0" w:color="000000"/>
              <w:left w:val="single" w:sz="6" w:space="0" w:color="000000"/>
              <w:bottom w:val="single" w:sz="12" w:space="0" w:color="000000"/>
              <w:right w:val="single" w:sz="12" w:space="0" w:color="000000"/>
            </w:tcBorders>
          </w:tcPr>
          <w:p w:rsidR="007F3A82" w:rsidRPr="001E0C11" w:rsidRDefault="007F3A82" w:rsidP="00200E2D">
            <w:pPr>
              <w:spacing w:line="0" w:lineRule="atLeast"/>
              <w:rPr>
                <w:sz w:val="18"/>
                <w:szCs w:val="18"/>
              </w:rPr>
            </w:pPr>
            <w:r w:rsidRPr="001E0C11">
              <w:rPr>
                <w:sz w:val="18"/>
                <w:szCs w:val="18"/>
              </w:rPr>
              <w:t>0</w:t>
            </w:r>
          </w:p>
          <w:p w:rsidR="007F3A82" w:rsidRPr="001E0C11" w:rsidRDefault="007F3A82" w:rsidP="00200E2D">
            <w:pPr>
              <w:spacing w:line="0" w:lineRule="atLeast"/>
              <w:rPr>
                <w:sz w:val="18"/>
                <w:szCs w:val="18"/>
              </w:rPr>
            </w:pPr>
          </w:p>
        </w:tc>
      </w:tr>
    </w:tbl>
    <w:p w:rsidR="007F3A82" w:rsidRPr="001E0C11" w:rsidRDefault="007F3A82" w:rsidP="007F3A82">
      <w:pPr>
        <w:pStyle w:val="af8"/>
        <w:ind w:left="420" w:firstLineChars="0" w:firstLine="0"/>
        <w:rPr>
          <w:sz w:val="18"/>
          <w:szCs w:val="18"/>
        </w:rPr>
      </w:pPr>
      <w:r w:rsidRPr="001E0C11">
        <w:rPr>
          <w:rFonts w:hint="eastAsia"/>
          <w:sz w:val="18"/>
          <w:szCs w:val="18"/>
        </w:rPr>
        <w:t>Trap</w:t>
      </w:r>
      <w:r w:rsidRPr="001E0C11">
        <w:rPr>
          <w:rFonts w:hint="eastAsia"/>
          <w:sz w:val="18"/>
          <w:szCs w:val="18"/>
        </w:rPr>
        <w:t>回应格式：</w:t>
      </w:r>
    </w:p>
    <w:tbl>
      <w:tblPr>
        <w:tblW w:w="0" w:type="auto"/>
        <w:tblInd w:w="534"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tblPr>
      <w:tblGrid>
        <w:gridCol w:w="1700"/>
        <w:gridCol w:w="851"/>
        <w:gridCol w:w="6662"/>
      </w:tblGrid>
      <w:tr w:rsidR="007F3A82" w:rsidRPr="001E0C11" w:rsidTr="00200E2D">
        <w:tc>
          <w:tcPr>
            <w:tcW w:w="1700" w:type="dxa"/>
            <w:tcBorders>
              <w:top w:val="single" w:sz="12" w:space="0" w:color="auto"/>
              <w:left w:val="single" w:sz="12" w:space="0" w:color="auto"/>
              <w:bottom w:val="single" w:sz="4" w:space="0" w:color="000000"/>
              <w:right w:val="single" w:sz="4" w:space="0" w:color="000000"/>
            </w:tcBorders>
          </w:tcPr>
          <w:p w:rsidR="007F3A82" w:rsidRPr="001E0C11" w:rsidRDefault="007F3A82" w:rsidP="00200E2D">
            <w:pPr>
              <w:spacing w:line="0" w:lineRule="atLeast"/>
              <w:jc w:val="center"/>
              <w:rPr>
                <w:rFonts w:ascii="黑体" w:eastAsia="黑体"/>
                <w:sz w:val="18"/>
                <w:szCs w:val="18"/>
              </w:rPr>
            </w:pPr>
            <w:r w:rsidRPr="001E0C11">
              <w:rPr>
                <w:rFonts w:ascii="黑体" w:eastAsia="黑体" w:hint="eastAsia"/>
                <w:sz w:val="18"/>
                <w:szCs w:val="18"/>
              </w:rPr>
              <w:t>值域</w:t>
            </w:r>
          </w:p>
        </w:tc>
        <w:tc>
          <w:tcPr>
            <w:tcW w:w="851" w:type="dxa"/>
            <w:tcBorders>
              <w:top w:val="single" w:sz="12" w:space="0" w:color="auto"/>
              <w:left w:val="single" w:sz="4" w:space="0" w:color="000000"/>
              <w:bottom w:val="single" w:sz="4" w:space="0" w:color="000000"/>
              <w:right w:val="single" w:sz="4" w:space="0" w:color="000000"/>
            </w:tcBorders>
          </w:tcPr>
          <w:p w:rsidR="007F3A82" w:rsidRPr="001E0C11" w:rsidRDefault="007F3A82" w:rsidP="00200E2D">
            <w:pPr>
              <w:spacing w:line="0" w:lineRule="atLeast"/>
              <w:jc w:val="center"/>
              <w:rPr>
                <w:rFonts w:ascii="黑体" w:eastAsia="黑体"/>
                <w:sz w:val="18"/>
                <w:szCs w:val="18"/>
              </w:rPr>
            </w:pPr>
            <w:r w:rsidRPr="001E0C11">
              <w:rPr>
                <w:rFonts w:ascii="黑体" w:eastAsia="黑体" w:hint="eastAsia"/>
                <w:sz w:val="18"/>
                <w:szCs w:val="18"/>
              </w:rPr>
              <w:t>字节</w:t>
            </w:r>
          </w:p>
        </w:tc>
        <w:tc>
          <w:tcPr>
            <w:tcW w:w="6662" w:type="dxa"/>
            <w:tcBorders>
              <w:top w:val="single" w:sz="12" w:space="0" w:color="auto"/>
              <w:left w:val="single" w:sz="4" w:space="0" w:color="000000"/>
              <w:bottom w:val="single" w:sz="4" w:space="0" w:color="000000"/>
              <w:right w:val="single" w:sz="12" w:space="0" w:color="auto"/>
            </w:tcBorders>
          </w:tcPr>
          <w:p w:rsidR="007F3A82" w:rsidRPr="001E0C11" w:rsidRDefault="007F3A82" w:rsidP="00200E2D">
            <w:pPr>
              <w:spacing w:line="0" w:lineRule="atLeast"/>
              <w:jc w:val="center"/>
              <w:rPr>
                <w:rFonts w:ascii="黑体" w:eastAsia="黑体"/>
                <w:sz w:val="18"/>
                <w:szCs w:val="18"/>
              </w:rPr>
            </w:pPr>
            <w:r w:rsidRPr="001E0C11">
              <w:rPr>
                <w:rFonts w:ascii="黑体" w:eastAsia="黑体" w:hint="eastAsia"/>
                <w:sz w:val="18"/>
                <w:szCs w:val="18"/>
              </w:rPr>
              <w:t>分配值</w:t>
            </w:r>
          </w:p>
        </w:tc>
      </w:tr>
      <w:tr w:rsidR="007F3A82" w:rsidRPr="001E0C11" w:rsidTr="00200E2D">
        <w:tc>
          <w:tcPr>
            <w:tcW w:w="1700" w:type="dxa"/>
            <w:tcBorders>
              <w:top w:val="single" w:sz="4" w:space="0" w:color="000000"/>
              <w:left w:val="single" w:sz="12" w:space="0" w:color="auto"/>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sz w:val="18"/>
                <w:szCs w:val="18"/>
              </w:rPr>
              <w:t>Trap</w:t>
            </w:r>
            <w:r w:rsidRPr="001E0C11">
              <w:rPr>
                <w:rFonts w:hint="eastAsia"/>
                <w:sz w:val="18"/>
                <w:szCs w:val="18"/>
              </w:rPr>
              <w:t>Index</w:t>
            </w:r>
          </w:p>
        </w:tc>
        <w:tc>
          <w:tcPr>
            <w:tcW w:w="851" w:type="dxa"/>
            <w:tcBorders>
              <w:top w:val="single" w:sz="4" w:space="0" w:color="000000"/>
              <w:left w:val="single" w:sz="4" w:space="0" w:color="000000"/>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sz w:val="18"/>
                <w:szCs w:val="18"/>
              </w:rPr>
              <w:t>1</w:t>
            </w:r>
          </w:p>
        </w:tc>
        <w:tc>
          <w:tcPr>
            <w:tcW w:w="6662" w:type="dxa"/>
            <w:tcBorders>
              <w:top w:val="single" w:sz="4" w:space="0" w:color="000000"/>
              <w:left w:val="single" w:sz="4" w:space="0" w:color="000000"/>
              <w:bottom w:val="single" w:sz="4" w:space="0" w:color="000000"/>
              <w:right w:val="single" w:sz="12" w:space="0" w:color="auto"/>
            </w:tcBorders>
          </w:tcPr>
          <w:p w:rsidR="007F3A82" w:rsidRPr="001E0C11" w:rsidRDefault="007F3A82" w:rsidP="00200E2D">
            <w:pPr>
              <w:spacing w:line="0" w:lineRule="atLeast"/>
              <w:rPr>
                <w:sz w:val="18"/>
                <w:szCs w:val="18"/>
              </w:rPr>
            </w:pPr>
            <w:r w:rsidRPr="001E0C11">
              <w:rPr>
                <w:sz w:val="18"/>
                <w:szCs w:val="18"/>
              </w:rPr>
              <w:t xml:space="preserve">(0x) </w:t>
            </w:r>
            <w:r w:rsidRPr="001E0C11">
              <w:rPr>
                <w:rFonts w:hint="eastAsia"/>
                <w:sz w:val="18"/>
                <w:szCs w:val="18"/>
              </w:rPr>
              <w:t xml:space="preserve">01 </w:t>
            </w:r>
          </w:p>
        </w:tc>
      </w:tr>
      <w:tr w:rsidR="007F3A82" w:rsidRPr="001E0C11" w:rsidTr="00200E2D">
        <w:tc>
          <w:tcPr>
            <w:tcW w:w="1700" w:type="dxa"/>
            <w:tcBorders>
              <w:top w:val="single" w:sz="4" w:space="0" w:color="000000"/>
              <w:left w:val="single" w:sz="12" w:space="0" w:color="auto"/>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sz w:val="18"/>
                <w:szCs w:val="18"/>
              </w:rPr>
              <w:t>TimeStamp</w:t>
            </w:r>
          </w:p>
        </w:tc>
        <w:tc>
          <w:tcPr>
            <w:tcW w:w="851" w:type="dxa"/>
            <w:tcBorders>
              <w:top w:val="single" w:sz="4" w:space="0" w:color="000000"/>
              <w:left w:val="single" w:sz="4" w:space="0" w:color="000000"/>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rFonts w:hint="eastAsia"/>
                <w:sz w:val="18"/>
                <w:szCs w:val="18"/>
              </w:rPr>
              <w:t>6</w:t>
            </w:r>
          </w:p>
        </w:tc>
        <w:tc>
          <w:tcPr>
            <w:tcW w:w="6662" w:type="dxa"/>
            <w:tcBorders>
              <w:top w:val="single" w:sz="4" w:space="0" w:color="000000"/>
              <w:left w:val="single" w:sz="4" w:space="0" w:color="000000"/>
              <w:bottom w:val="single" w:sz="4" w:space="0" w:color="000000"/>
              <w:right w:val="single" w:sz="12" w:space="0" w:color="auto"/>
            </w:tcBorders>
          </w:tcPr>
          <w:p w:rsidR="007F3A82" w:rsidRPr="001E0C11" w:rsidRDefault="007F3A82" w:rsidP="00200E2D">
            <w:pPr>
              <w:spacing w:line="0" w:lineRule="atLeast"/>
              <w:rPr>
                <w:sz w:val="18"/>
                <w:szCs w:val="18"/>
              </w:rPr>
            </w:pPr>
            <w:r w:rsidRPr="001E0C11">
              <w:rPr>
                <w:rFonts w:hint="eastAsia"/>
                <w:sz w:val="18"/>
                <w:szCs w:val="18"/>
              </w:rPr>
              <w:t>时间戳，预留，目前不用，全</w:t>
            </w:r>
            <w:r w:rsidRPr="001E0C11">
              <w:rPr>
                <w:sz w:val="18"/>
                <w:szCs w:val="18"/>
              </w:rPr>
              <w:t>0</w:t>
            </w:r>
          </w:p>
        </w:tc>
      </w:tr>
      <w:tr w:rsidR="007F3A82" w:rsidRPr="001E0C11" w:rsidTr="00200E2D">
        <w:tc>
          <w:tcPr>
            <w:tcW w:w="1700" w:type="dxa"/>
            <w:tcBorders>
              <w:top w:val="single" w:sz="4" w:space="0" w:color="000000"/>
              <w:left w:val="single" w:sz="12" w:space="0" w:color="auto"/>
              <w:bottom w:val="single" w:sz="12" w:space="0" w:color="auto"/>
              <w:right w:val="single" w:sz="4" w:space="0" w:color="000000"/>
            </w:tcBorders>
          </w:tcPr>
          <w:p w:rsidR="007F3A82" w:rsidRPr="001E0C11" w:rsidRDefault="007F3A82" w:rsidP="00200E2D">
            <w:pPr>
              <w:spacing w:line="0" w:lineRule="atLeast"/>
              <w:rPr>
                <w:sz w:val="18"/>
                <w:szCs w:val="18"/>
              </w:rPr>
            </w:pPr>
            <w:r w:rsidRPr="001E0C11">
              <w:rPr>
                <w:sz w:val="18"/>
                <w:szCs w:val="18"/>
              </w:rPr>
              <w:t>P</w:t>
            </w:r>
            <w:r w:rsidRPr="001E0C11">
              <w:rPr>
                <w:rFonts w:hint="eastAsia"/>
                <w:sz w:val="18"/>
                <w:szCs w:val="18"/>
              </w:rPr>
              <w:t>ad</w:t>
            </w:r>
          </w:p>
        </w:tc>
        <w:tc>
          <w:tcPr>
            <w:tcW w:w="851" w:type="dxa"/>
            <w:tcBorders>
              <w:top w:val="single" w:sz="4" w:space="0" w:color="000000"/>
              <w:left w:val="single" w:sz="4" w:space="0" w:color="000000"/>
              <w:bottom w:val="single" w:sz="12" w:space="0" w:color="auto"/>
              <w:right w:val="single" w:sz="4" w:space="0" w:color="000000"/>
            </w:tcBorders>
          </w:tcPr>
          <w:p w:rsidR="007F3A82" w:rsidRPr="001E0C11" w:rsidRDefault="007F3A82" w:rsidP="00200E2D">
            <w:pPr>
              <w:spacing w:line="0" w:lineRule="atLeast"/>
              <w:rPr>
                <w:sz w:val="18"/>
                <w:szCs w:val="18"/>
              </w:rPr>
            </w:pPr>
            <w:r w:rsidRPr="001E0C11">
              <w:rPr>
                <w:rFonts w:hint="eastAsia"/>
                <w:sz w:val="18"/>
                <w:szCs w:val="18"/>
              </w:rPr>
              <w:t>1</w:t>
            </w:r>
          </w:p>
        </w:tc>
        <w:tc>
          <w:tcPr>
            <w:tcW w:w="6662" w:type="dxa"/>
            <w:tcBorders>
              <w:top w:val="single" w:sz="4" w:space="0" w:color="000000"/>
              <w:left w:val="single" w:sz="4" w:space="0" w:color="000000"/>
              <w:bottom w:val="single" w:sz="12" w:space="0" w:color="auto"/>
              <w:right w:val="single" w:sz="12" w:space="0" w:color="auto"/>
            </w:tcBorders>
          </w:tcPr>
          <w:p w:rsidR="007F3A82" w:rsidRPr="001E0C11" w:rsidRDefault="007F3A82" w:rsidP="00200E2D">
            <w:pPr>
              <w:spacing w:line="0" w:lineRule="atLeast"/>
              <w:rPr>
                <w:sz w:val="18"/>
                <w:szCs w:val="18"/>
              </w:rPr>
            </w:pPr>
            <w:r w:rsidRPr="001E0C11">
              <w:rPr>
                <w:sz w:val="18"/>
                <w:szCs w:val="18"/>
              </w:rPr>
              <w:t>(0x) 00 (OK)</w:t>
            </w:r>
          </w:p>
        </w:tc>
      </w:tr>
    </w:tbl>
    <w:p w:rsidR="007F3A82" w:rsidRPr="00877E61" w:rsidRDefault="007F3A82" w:rsidP="007F3A82">
      <w:pPr>
        <w:spacing w:line="0" w:lineRule="atLeast"/>
        <w:rPr>
          <w:color w:val="00B050"/>
        </w:rPr>
      </w:pPr>
    </w:p>
    <w:p w:rsidR="007F3A82" w:rsidRPr="001E4783" w:rsidRDefault="007F3A82" w:rsidP="007F3A82">
      <w:pPr>
        <w:pStyle w:val="af8"/>
        <w:numPr>
          <w:ilvl w:val="0"/>
          <w:numId w:val="44"/>
        </w:numPr>
        <w:ind w:firstLineChars="0"/>
        <w:rPr>
          <w:b/>
          <w:sz w:val="18"/>
          <w:szCs w:val="18"/>
        </w:rPr>
      </w:pPr>
      <w:r>
        <w:rPr>
          <w:rFonts w:ascii="Consolas" w:hint="eastAsia"/>
          <w:b/>
          <w:sz w:val="18"/>
          <w:szCs w:val="18"/>
        </w:rPr>
        <w:t>环网</w:t>
      </w:r>
      <w:r w:rsidRPr="001E4783">
        <w:rPr>
          <w:rFonts w:ascii="Consolas" w:hint="eastAsia"/>
          <w:b/>
          <w:sz w:val="18"/>
          <w:szCs w:val="18"/>
        </w:rPr>
        <w:t>变化</w:t>
      </w:r>
      <w:r>
        <w:rPr>
          <w:rFonts w:ascii="Consolas" w:hint="eastAsia"/>
          <w:b/>
          <w:sz w:val="18"/>
          <w:szCs w:val="18"/>
        </w:rPr>
        <w:t>告警</w:t>
      </w:r>
    </w:p>
    <w:p w:rsidR="007F3A82" w:rsidRPr="00C03CF5" w:rsidRDefault="007F3A82" w:rsidP="007F3A82">
      <w:pPr>
        <w:pStyle w:val="af8"/>
        <w:numPr>
          <w:ilvl w:val="0"/>
          <w:numId w:val="38"/>
        </w:numPr>
        <w:ind w:firstLineChars="0"/>
        <w:rPr>
          <w:sz w:val="18"/>
          <w:szCs w:val="18"/>
        </w:rPr>
      </w:pPr>
      <w:r w:rsidRPr="00C03CF5">
        <w:rPr>
          <w:rFonts w:hint="eastAsia"/>
          <w:sz w:val="18"/>
          <w:szCs w:val="18"/>
        </w:rPr>
        <w:t>原来的格式：</w:t>
      </w:r>
    </w:p>
    <w:tbl>
      <w:tblPr>
        <w:tblW w:w="0" w:type="auto"/>
        <w:tblInd w:w="534"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tblPr>
      <w:tblGrid>
        <w:gridCol w:w="1700"/>
        <w:gridCol w:w="851"/>
        <w:gridCol w:w="6662"/>
      </w:tblGrid>
      <w:tr w:rsidR="007F3A82" w:rsidRPr="00DD4A1E" w:rsidTr="00200E2D">
        <w:tc>
          <w:tcPr>
            <w:tcW w:w="1700" w:type="dxa"/>
            <w:tcBorders>
              <w:top w:val="single" w:sz="12" w:space="0" w:color="auto"/>
              <w:left w:val="single" w:sz="12" w:space="0" w:color="auto"/>
              <w:bottom w:val="single" w:sz="4" w:space="0" w:color="000000"/>
              <w:right w:val="single" w:sz="4" w:space="0" w:color="000000"/>
            </w:tcBorders>
          </w:tcPr>
          <w:p w:rsidR="007F3A82" w:rsidRPr="00C03CF5" w:rsidRDefault="007F3A82" w:rsidP="00200E2D">
            <w:pPr>
              <w:spacing w:line="0" w:lineRule="atLeast"/>
              <w:jc w:val="center"/>
              <w:rPr>
                <w:rFonts w:ascii="黑体" w:eastAsia="黑体"/>
                <w:sz w:val="18"/>
                <w:szCs w:val="18"/>
              </w:rPr>
            </w:pPr>
            <w:r w:rsidRPr="00C03CF5">
              <w:rPr>
                <w:rFonts w:ascii="黑体" w:eastAsia="黑体" w:hint="eastAsia"/>
                <w:sz w:val="18"/>
                <w:szCs w:val="18"/>
              </w:rPr>
              <w:t>值域</w:t>
            </w:r>
          </w:p>
        </w:tc>
        <w:tc>
          <w:tcPr>
            <w:tcW w:w="851" w:type="dxa"/>
            <w:tcBorders>
              <w:top w:val="single" w:sz="12" w:space="0" w:color="auto"/>
              <w:left w:val="single" w:sz="4" w:space="0" w:color="000000"/>
              <w:bottom w:val="single" w:sz="4" w:space="0" w:color="000000"/>
              <w:right w:val="single" w:sz="4" w:space="0" w:color="000000"/>
            </w:tcBorders>
          </w:tcPr>
          <w:p w:rsidR="007F3A82" w:rsidRPr="00C03CF5" w:rsidRDefault="007F3A82" w:rsidP="00200E2D">
            <w:pPr>
              <w:spacing w:line="0" w:lineRule="atLeast"/>
              <w:jc w:val="center"/>
              <w:rPr>
                <w:rFonts w:ascii="黑体" w:eastAsia="黑体"/>
                <w:sz w:val="18"/>
                <w:szCs w:val="18"/>
              </w:rPr>
            </w:pPr>
            <w:r w:rsidRPr="00C03CF5">
              <w:rPr>
                <w:rFonts w:ascii="黑体" w:eastAsia="黑体" w:hint="eastAsia"/>
                <w:sz w:val="18"/>
                <w:szCs w:val="18"/>
              </w:rPr>
              <w:t>字节</w:t>
            </w:r>
          </w:p>
        </w:tc>
        <w:tc>
          <w:tcPr>
            <w:tcW w:w="6662" w:type="dxa"/>
            <w:tcBorders>
              <w:top w:val="single" w:sz="12" w:space="0" w:color="auto"/>
              <w:left w:val="single" w:sz="4" w:space="0" w:color="000000"/>
              <w:bottom w:val="single" w:sz="4" w:space="0" w:color="000000"/>
              <w:right w:val="single" w:sz="12" w:space="0" w:color="auto"/>
            </w:tcBorders>
          </w:tcPr>
          <w:p w:rsidR="007F3A82" w:rsidRPr="00C03CF5" w:rsidRDefault="007F3A82" w:rsidP="00200E2D">
            <w:pPr>
              <w:spacing w:line="0" w:lineRule="atLeast"/>
              <w:jc w:val="center"/>
              <w:rPr>
                <w:rFonts w:ascii="黑体" w:eastAsia="黑体"/>
                <w:sz w:val="18"/>
                <w:szCs w:val="18"/>
              </w:rPr>
            </w:pPr>
            <w:r w:rsidRPr="00C03CF5">
              <w:rPr>
                <w:rFonts w:ascii="黑体" w:eastAsia="黑体" w:hint="eastAsia"/>
                <w:sz w:val="18"/>
                <w:szCs w:val="18"/>
              </w:rPr>
              <w:t>分配值</w:t>
            </w:r>
          </w:p>
        </w:tc>
      </w:tr>
      <w:tr w:rsidR="007F3A82" w:rsidTr="00200E2D">
        <w:tc>
          <w:tcPr>
            <w:tcW w:w="1700" w:type="dxa"/>
            <w:tcBorders>
              <w:top w:val="single" w:sz="4" w:space="0" w:color="000000"/>
              <w:left w:val="single" w:sz="12" w:space="0" w:color="auto"/>
              <w:bottom w:val="single" w:sz="4" w:space="0" w:color="000000"/>
              <w:right w:val="single" w:sz="4" w:space="0" w:color="000000"/>
            </w:tcBorders>
          </w:tcPr>
          <w:p w:rsidR="007F3A82" w:rsidRPr="00741706" w:rsidRDefault="007F3A82" w:rsidP="00200E2D">
            <w:pPr>
              <w:spacing w:line="0" w:lineRule="atLeast"/>
              <w:rPr>
                <w:sz w:val="18"/>
                <w:szCs w:val="18"/>
              </w:rPr>
            </w:pPr>
            <w:r w:rsidRPr="00741706">
              <w:rPr>
                <w:sz w:val="18"/>
                <w:szCs w:val="18"/>
              </w:rPr>
              <w:t>Trap Code</w:t>
            </w:r>
          </w:p>
        </w:tc>
        <w:tc>
          <w:tcPr>
            <w:tcW w:w="851" w:type="dxa"/>
            <w:tcBorders>
              <w:top w:val="single" w:sz="4" w:space="0" w:color="000000"/>
              <w:left w:val="single" w:sz="4" w:space="0" w:color="000000"/>
              <w:bottom w:val="single" w:sz="4" w:space="0" w:color="000000"/>
              <w:right w:val="single" w:sz="4" w:space="0" w:color="000000"/>
            </w:tcBorders>
          </w:tcPr>
          <w:p w:rsidR="007F3A82" w:rsidRPr="00741706" w:rsidRDefault="007F3A82" w:rsidP="00200E2D">
            <w:pPr>
              <w:spacing w:line="0" w:lineRule="atLeast"/>
              <w:rPr>
                <w:sz w:val="18"/>
                <w:szCs w:val="18"/>
              </w:rPr>
            </w:pPr>
            <w:r w:rsidRPr="00741706">
              <w:rPr>
                <w:sz w:val="18"/>
                <w:szCs w:val="18"/>
              </w:rPr>
              <w:t>1</w:t>
            </w:r>
          </w:p>
        </w:tc>
        <w:tc>
          <w:tcPr>
            <w:tcW w:w="6662" w:type="dxa"/>
            <w:tcBorders>
              <w:top w:val="single" w:sz="4" w:space="0" w:color="000000"/>
              <w:left w:val="single" w:sz="4" w:space="0" w:color="000000"/>
              <w:bottom w:val="single" w:sz="4" w:space="0" w:color="000000"/>
              <w:right w:val="single" w:sz="12" w:space="0" w:color="auto"/>
            </w:tcBorders>
          </w:tcPr>
          <w:p w:rsidR="007F3A82" w:rsidRPr="00741706" w:rsidRDefault="007F3A82" w:rsidP="00200E2D">
            <w:pPr>
              <w:spacing w:line="0" w:lineRule="atLeast"/>
              <w:rPr>
                <w:sz w:val="18"/>
                <w:szCs w:val="18"/>
              </w:rPr>
            </w:pPr>
            <w:r w:rsidRPr="00741706">
              <w:rPr>
                <w:sz w:val="18"/>
                <w:szCs w:val="18"/>
              </w:rPr>
              <w:t>(0x) 12(</w:t>
            </w:r>
            <w:r w:rsidRPr="00741706">
              <w:rPr>
                <w:rFonts w:hint="eastAsia"/>
                <w:sz w:val="18"/>
                <w:szCs w:val="18"/>
              </w:rPr>
              <w:t>环网端口断链</w:t>
            </w:r>
            <w:r w:rsidRPr="00741706">
              <w:rPr>
                <w:sz w:val="18"/>
                <w:szCs w:val="18"/>
              </w:rPr>
              <w:t>)</w:t>
            </w:r>
          </w:p>
          <w:p w:rsidR="007F3A82" w:rsidRPr="00741706" w:rsidRDefault="007F3A82" w:rsidP="00200E2D">
            <w:pPr>
              <w:spacing w:line="0" w:lineRule="atLeast"/>
              <w:rPr>
                <w:sz w:val="18"/>
                <w:szCs w:val="18"/>
              </w:rPr>
            </w:pPr>
            <w:r w:rsidRPr="00741706">
              <w:rPr>
                <w:sz w:val="18"/>
                <w:szCs w:val="18"/>
              </w:rPr>
              <w:t>(0x) 13(</w:t>
            </w:r>
            <w:r w:rsidRPr="00741706">
              <w:rPr>
                <w:rFonts w:hint="eastAsia"/>
                <w:sz w:val="18"/>
                <w:szCs w:val="18"/>
              </w:rPr>
              <w:t>环网端口重新连接</w:t>
            </w:r>
            <w:r w:rsidRPr="00741706">
              <w:rPr>
                <w:sz w:val="18"/>
                <w:szCs w:val="18"/>
              </w:rPr>
              <w:t>)</w:t>
            </w:r>
          </w:p>
        </w:tc>
      </w:tr>
      <w:tr w:rsidR="007F3A82" w:rsidTr="00200E2D">
        <w:tc>
          <w:tcPr>
            <w:tcW w:w="1700" w:type="dxa"/>
            <w:tcBorders>
              <w:top w:val="single" w:sz="4" w:space="0" w:color="000000"/>
              <w:left w:val="single" w:sz="12" w:space="0" w:color="auto"/>
              <w:bottom w:val="single" w:sz="4" w:space="0" w:color="000000"/>
              <w:right w:val="single" w:sz="4" w:space="0" w:color="000000"/>
            </w:tcBorders>
          </w:tcPr>
          <w:p w:rsidR="007F3A82" w:rsidRPr="00741706" w:rsidRDefault="007F3A82" w:rsidP="00200E2D">
            <w:pPr>
              <w:spacing w:line="0" w:lineRule="atLeast"/>
              <w:rPr>
                <w:sz w:val="18"/>
                <w:szCs w:val="18"/>
              </w:rPr>
            </w:pPr>
            <w:r w:rsidRPr="00741706">
              <w:rPr>
                <w:sz w:val="18"/>
                <w:szCs w:val="18"/>
              </w:rPr>
              <w:t>Time Stamp</w:t>
            </w:r>
          </w:p>
        </w:tc>
        <w:tc>
          <w:tcPr>
            <w:tcW w:w="851" w:type="dxa"/>
            <w:tcBorders>
              <w:top w:val="single" w:sz="4" w:space="0" w:color="000000"/>
              <w:left w:val="single" w:sz="4" w:space="0" w:color="000000"/>
              <w:bottom w:val="single" w:sz="4" w:space="0" w:color="000000"/>
              <w:right w:val="single" w:sz="4" w:space="0" w:color="000000"/>
            </w:tcBorders>
          </w:tcPr>
          <w:p w:rsidR="007F3A82" w:rsidRPr="00741706" w:rsidRDefault="007F3A82" w:rsidP="00200E2D">
            <w:pPr>
              <w:spacing w:line="0" w:lineRule="atLeast"/>
              <w:rPr>
                <w:sz w:val="18"/>
                <w:szCs w:val="18"/>
              </w:rPr>
            </w:pPr>
            <w:r w:rsidRPr="00741706">
              <w:rPr>
                <w:sz w:val="18"/>
                <w:szCs w:val="18"/>
              </w:rPr>
              <w:t>8</w:t>
            </w:r>
          </w:p>
        </w:tc>
        <w:tc>
          <w:tcPr>
            <w:tcW w:w="6662" w:type="dxa"/>
            <w:tcBorders>
              <w:top w:val="single" w:sz="4" w:space="0" w:color="000000"/>
              <w:left w:val="single" w:sz="4" w:space="0" w:color="000000"/>
              <w:bottom w:val="single" w:sz="4" w:space="0" w:color="000000"/>
              <w:right w:val="single" w:sz="12" w:space="0" w:color="auto"/>
            </w:tcBorders>
          </w:tcPr>
          <w:p w:rsidR="007F3A82" w:rsidRPr="00741706" w:rsidRDefault="007F3A82" w:rsidP="00200E2D">
            <w:pPr>
              <w:spacing w:line="0" w:lineRule="atLeast"/>
              <w:rPr>
                <w:sz w:val="18"/>
                <w:szCs w:val="18"/>
              </w:rPr>
            </w:pPr>
            <w:r w:rsidRPr="00741706">
              <w:rPr>
                <w:rFonts w:hint="eastAsia"/>
                <w:sz w:val="18"/>
                <w:szCs w:val="18"/>
              </w:rPr>
              <w:t>时间戳，预留，目前不用，全</w:t>
            </w:r>
            <w:r w:rsidRPr="00741706">
              <w:rPr>
                <w:sz w:val="18"/>
                <w:szCs w:val="18"/>
              </w:rPr>
              <w:t>0</w:t>
            </w:r>
          </w:p>
        </w:tc>
      </w:tr>
      <w:tr w:rsidR="007F3A82" w:rsidTr="00200E2D">
        <w:tc>
          <w:tcPr>
            <w:tcW w:w="1700" w:type="dxa"/>
            <w:tcBorders>
              <w:top w:val="single" w:sz="4" w:space="0" w:color="000000"/>
              <w:left w:val="single" w:sz="12" w:space="0" w:color="auto"/>
              <w:bottom w:val="single" w:sz="4" w:space="0" w:color="000000"/>
              <w:right w:val="single" w:sz="4" w:space="0" w:color="000000"/>
            </w:tcBorders>
          </w:tcPr>
          <w:p w:rsidR="007F3A82" w:rsidRPr="00741706" w:rsidRDefault="007F3A82" w:rsidP="00200E2D">
            <w:pPr>
              <w:spacing w:line="0" w:lineRule="atLeast"/>
              <w:rPr>
                <w:sz w:val="18"/>
                <w:szCs w:val="18"/>
              </w:rPr>
            </w:pPr>
            <w:r w:rsidRPr="00741706">
              <w:rPr>
                <w:sz w:val="18"/>
                <w:szCs w:val="18"/>
              </w:rPr>
              <w:t>Pad</w:t>
            </w:r>
          </w:p>
        </w:tc>
        <w:tc>
          <w:tcPr>
            <w:tcW w:w="851" w:type="dxa"/>
            <w:tcBorders>
              <w:top w:val="single" w:sz="4" w:space="0" w:color="000000"/>
              <w:left w:val="single" w:sz="4" w:space="0" w:color="000000"/>
              <w:bottom w:val="single" w:sz="4" w:space="0" w:color="000000"/>
              <w:right w:val="single" w:sz="4" w:space="0" w:color="000000"/>
            </w:tcBorders>
          </w:tcPr>
          <w:p w:rsidR="007F3A82" w:rsidRPr="00741706" w:rsidRDefault="007F3A82" w:rsidP="00200E2D">
            <w:pPr>
              <w:spacing w:line="0" w:lineRule="atLeast"/>
              <w:rPr>
                <w:sz w:val="18"/>
                <w:szCs w:val="18"/>
              </w:rPr>
            </w:pPr>
            <w:r w:rsidRPr="00741706">
              <w:rPr>
                <w:sz w:val="18"/>
                <w:szCs w:val="18"/>
              </w:rPr>
              <w:t>1</w:t>
            </w:r>
          </w:p>
        </w:tc>
        <w:tc>
          <w:tcPr>
            <w:tcW w:w="6662" w:type="dxa"/>
            <w:tcBorders>
              <w:top w:val="single" w:sz="4" w:space="0" w:color="000000"/>
              <w:left w:val="single" w:sz="4" w:space="0" w:color="000000"/>
              <w:bottom w:val="single" w:sz="4" w:space="0" w:color="000000"/>
              <w:right w:val="single" w:sz="12" w:space="0" w:color="auto"/>
            </w:tcBorders>
          </w:tcPr>
          <w:p w:rsidR="007F3A82" w:rsidRPr="00741706" w:rsidRDefault="007F3A82" w:rsidP="00200E2D">
            <w:pPr>
              <w:spacing w:line="0" w:lineRule="atLeast"/>
              <w:rPr>
                <w:sz w:val="18"/>
                <w:szCs w:val="18"/>
              </w:rPr>
            </w:pPr>
            <w:r w:rsidRPr="00741706">
              <w:rPr>
                <w:sz w:val="18"/>
                <w:szCs w:val="18"/>
              </w:rPr>
              <w:t xml:space="preserve">(0x) 00 </w:t>
            </w:r>
          </w:p>
        </w:tc>
      </w:tr>
      <w:tr w:rsidR="007F3A82" w:rsidTr="00200E2D">
        <w:tc>
          <w:tcPr>
            <w:tcW w:w="1700" w:type="dxa"/>
            <w:tcBorders>
              <w:top w:val="single" w:sz="4" w:space="0" w:color="000000"/>
              <w:left w:val="single" w:sz="12" w:space="0" w:color="auto"/>
              <w:bottom w:val="single" w:sz="4" w:space="0" w:color="000000"/>
              <w:right w:val="single" w:sz="4" w:space="0" w:color="000000"/>
            </w:tcBorders>
          </w:tcPr>
          <w:p w:rsidR="007F3A82" w:rsidRPr="00741706" w:rsidRDefault="007F3A82" w:rsidP="00200E2D">
            <w:pPr>
              <w:spacing w:line="0" w:lineRule="atLeast"/>
              <w:rPr>
                <w:sz w:val="18"/>
                <w:szCs w:val="18"/>
              </w:rPr>
            </w:pPr>
            <w:r w:rsidRPr="00741706">
              <w:rPr>
                <w:sz w:val="18"/>
                <w:szCs w:val="18"/>
              </w:rPr>
              <w:t>Ring Ports Num</w:t>
            </w:r>
          </w:p>
        </w:tc>
        <w:tc>
          <w:tcPr>
            <w:tcW w:w="851" w:type="dxa"/>
            <w:tcBorders>
              <w:top w:val="single" w:sz="4" w:space="0" w:color="000000"/>
              <w:left w:val="single" w:sz="4" w:space="0" w:color="000000"/>
              <w:bottom w:val="single" w:sz="4" w:space="0" w:color="000000"/>
              <w:right w:val="single" w:sz="4" w:space="0" w:color="000000"/>
            </w:tcBorders>
          </w:tcPr>
          <w:p w:rsidR="007F3A82" w:rsidRPr="00741706" w:rsidRDefault="007F3A82" w:rsidP="00200E2D">
            <w:pPr>
              <w:spacing w:line="0" w:lineRule="atLeast"/>
              <w:rPr>
                <w:sz w:val="18"/>
                <w:szCs w:val="18"/>
              </w:rPr>
            </w:pPr>
            <w:r w:rsidRPr="00741706">
              <w:rPr>
                <w:sz w:val="18"/>
                <w:szCs w:val="18"/>
              </w:rPr>
              <w:t>1</w:t>
            </w:r>
          </w:p>
        </w:tc>
        <w:tc>
          <w:tcPr>
            <w:tcW w:w="6662" w:type="dxa"/>
            <w:tcBorders>
              <w:top w:val="single" w:sz="4" w:space="0" w:color="000000"/>
              <w:left w:val="single" w:sz="4" w:space="0" w:color="000000"/>
              <w:bottom w:val="single" w:sz="4" w:space="0" w:color="000000"/>
              <w:right w:val="single" w:sz="12" w:space="0" w:color="auto"/>
            </w:tcBorders>
          </w:tcPr>
          <w:p w:rsidR="007F3A82" w:rsidRPr="00741706" w:rsidRDefault="007F3A82" w:rsidP="00200E2D">
            <w:pPr>
              <w:spacing w:line="0" w:lineRule="atLeast"/>
              <w:rPr>
                <w:sz w:val="18"/>
                <w:szCs w:val="18"/>
              </w:rPr>
            </w:pPr>
            <w:r w:rsidRPr="00741706">
              <w:rPr>
                <w:rFonts w:hint="eastAsia"/>
                <w:sz w:val="18"/>
                <w:szCs w:val="18"/>
              </w:rPr>
              <w:t>环网端口对数量</w:t>
            </w:r>
          </w:p>
        </w:tc>
      </w:tr>
      <w:tr w:rsidR="007F3A82" w:rsidTr="00200E2D">
        <w:tc>
          <w:tcPr>
            <w:tcW w:w="1700" w:type="dxa"/>
            <w:tcBorders>
              <w:top w:val="single" w:sz="4" w:space="0" w:color="000000"/>
              <w:left w:val="single" w:sz="12" w:space="0" w:color="auto"/>
              <w:bottom w:val="single" w:sz="12" w:space="0" w:color="auto"/>
              <w:right w:val="single" w:sz="4" w:space="0" w:color="000000"/>
            </w:tcBorders>
          </w:tcPr>
          <w:p w:rsidR="007F3A82" w:rsidRPr="00741706" w:rsidRDefault="007F3A82" w:rsidP="00200E2D">
            <w:pPr>
              <w:spacing w:line="0" w:lineRule="atLeast"/>
              <w:rPr>
                <w:sz w:val="18"/>
                <w:szCs w:val="18"/>
              </w:rPr>
            </w:pPr>
            <w:r w:rsidRPr="00741706">
              <w:rPr>
                <w:sz w:val="18"/>
                <w:szCs w:val="18"/>
              </w:rPr>
              <w:t>Ring Port Status</w:t>
            </w:r>
          </w:p>
        </w:tc>
        <w:tc>
          <w:tcPr>
            <w:tcW w:w="851" w:type="dxa"/>
            <w:tcBorders>
              <w:top w:val="single" w:sz="4" w:space="0" w:color="000000"/>
              <w:left w:val="single" w:sz="4" w:space="0" w:color="000000"/>
              <w:bottom w:val="single" w:sz="12" w:space="0" w:color="auto"/>
              <w:right w:val="single" w:sz="4" w:space="0" w:color="000000"/>
            </w:tcBorders>
          </w:tcPr>
          <w:p w:rsidR="007F3A82" w:rsidRPr="00741706" w:rsidRDefault="007F3A82" w:rsidP="00200E2D">
            <w:pPr>
              <w:spacing w:line="0" w:lineRule="atLeast"/>
              <w:rPr>
                <w:sz w:val="18"/>
                <w:szCs w:val="18"/>
              </w:rPr>
            </w:pPr>
          </w:p>
        </w:tc>
        <w:tc>
          <w:tcPr>
            <w:tcW w:w="6662" w:type="dxa"/>
            <w:tcBorders>
              <w:top w:val="single" w:sz="4" w:space="0" w:color="000000"/>
              <w:left w:val="single" w:sz="4" w:space="0" w:color="000000"/>
              <w:bottom w:val="single" w:sz="12" w:space="0" w:color="auto"/>
              <w:right w:val="single" w:sz="12" w:space="0" w:color="auto"/>
            </w:tcBorders>
          </w:tcPr>
          <w:p w:rsidR="007F3A82" w:rsidRPr="00741706" w:rsidRDefault="007F3A82" w:rsidP="00200E2D">
            <w:pPr>
              <w:spacing w:line="0" w:lineRule="atLeast"/>
              <w:rPr>
                <w:sz w:val="18"/>
                <w:szCs w:val="18"/>
              </w:rPr>
            </w:pPr>
            <w:r w:rsidRPr="00741706">
              <w:rPr>
                <w:rFonts w:hint="eastAsia"/>
                <w:sz w:val="18"/>
                <w:szCs w:val="18"/>
              </w:rPr>
              <w:t>环网端口配置，</w:t>
            </w:r>
            <w:r w:rsidRPr="00741706">
              <w:rPr>
                <w:sz w:val="18"/>
                <w:szCs w:val="18"/>
              </w:rPr>
              <w:t>Ring Ports Num*</w:t>
            </w:r>
            <w:r w:rsidRPr="00741706">
              <w:rPr>
                <w:rFonts w:hint="eastAsia"/>
                <w:sz w:val="18"/>
                <w:szCs w:val="18"/>
              </w:rPr>
              <w:t>2</w:t>
            </w:r>
            <w:r w:rsidRPr="00741706">
              <w:rPr>
                <w:rFonts w:hint="eastAsia"/>
                <w:sz w:val="18"/>
                <w:szCs w:val="18"/>
              </w:rPr>
              <w:t>个字节</w:t>
            </w:r>
          </w:p>
        </w:tc>
      </w:tr>
    </w:tbl>
    <w:p w:rsidR="007F3A82" w:rsidRPr="00741706" w:rsidRDefault="007F3A82" w:rsidP="007F3A82">
      <w:pPr>
        <w:spacing w:line="0" w:lineRule="atLeast"/>
        <w:rPr>
          <w:sz w:val="18"/>
          <w:szCs w:val="18"/>
        </w:rPr>
      </w:pPr>
      <w:r w:rsidRPr="00741706">
        <w:rPr>
          <w:sz w:val="18"/>
          <w:szCs w:val="18"/>
        </w:rPr>
        <w:lastRenderedPageBreak/>
        <w:tab/>
        <w:t>Ring Ports Num</w:t>
      </w:r>
      <w:r w:rsidRPr="00741706">
        <w:rPr>
          <w:rFonts w:hint="eastAsia"/>
          <w:sz w:val="18"/>
          <w:szCs w:val="18"/>
        </w:rPr>
        <w:t>：环网端口对数量。</w:t>
      </w:r>
    </w:p>
    <w:p w:rsidR="007F3A82" w:rsidRPr="00741706" w:rsidRDefault="007F3A82" w:rsidP="007F3A82">
      <w:pPr>
        <w:spacing w:line="0" w:lineRule="atLeast"/>
        <w:ind w:left="420"/>
        <w:rPr>
          <w:sz w:val="18"/>
          <w:szCs w:val="18"/>
        </w:rPr>
      </w:pPr>
      <w:r w:rsidRPr="00741706">
        <w:rPr>
          <w:sz w:val="18"/>
          <w:szCs w:val="18"/>
        </w:rPr>
        <w:t>Ring Port Status</w:t>
      </w:r>
      <w:r w:rsidRPr="00741706">
        <w:rPr>
          <w:rFonts w:hint="eastAsia"/>
          <w:sz w:val="18"/>
          <w:szCs w:val="18"/>
        </w:rPr>
        <w:t>：环网端口状况，每</w:t>
      </w:r>
      <w:r w:rsidRPr="00741706">
        <w:rPr>
          <w:rFonts w:hint="eastAsia"/>
          <w:sz w:val="18"/>
          <w:szCs w:val="18"/>
        </w:rPr>
        <w:t>4</w:t>
      </w:r>
      <w:r w:rsidRPr="00741706">
        <w:rPr>
          <w:rFonts w:hint="eastAsia"/>
          <w:sz w:val="18"/>
          <w:szCs w:val="18"/>
        </w:rPr>
        <w:t>个字节表示一对环网端口对的状态，其中，前</w:t>
      </w:r>
      <w:r w:rsidRPr="00741706">
        <w:rPr>
          <w:sz w:val="18"/>
          <w:szCs w:val="18"/>
        </w:rPr>
        <w:t>9</w:t>
      </w:r>
      <w:r w:rsidRPr="00741706">
        <w:rPr>
          <w:rFonts w:hint="eastAsia"/>
          <w:sz w:val="18"/>
          <w:szCs w:val="18"/>
        </w:rPr>
        <w:t>个字节和后</w:t>
      </w:r>
      <w:r w:rsidRPr="00741706">
        <w:rPr>
          <w:sz w:val="18"/>
          <w:szCs w:val="18"/>
        </w:rPr>
        <w:t>9</w:t>
      </w:r>
      <w:r w:rsidRPr="00741706">
        <w:rPr>
          <w:rFonts w:hint="eastAsia"/>
          <w:sz w:val="18"/>
          <w:szCs w:val="18"/>
        </w:rPr>
        <w:t>个字节各表示</w:t>
      </w:r>
      <w:r w:rsidRPr="00741706">
        <w:rPr>
          <w:sz w:val="18"/>
          <w:szCs w:val="18"/>
        </w:rPr>
        <w:t>1</w:t>
      </w:r>
      <w:r w:rsidRPr="00741706">
        <w:rPr>
          <w:rFonts w:hint="eastAsia"/>
          <w:sz w:val="18"/>
          <w:szCs w:val="18"/>
        </w:rPr>
        <w:t>个环网端口的状态，下表列出了</w:t>
      </w:r>
      <w:r w:rsidRPr="00741706">
        <w:rPr>
          <w:sz w:val="18"/>
          <w:szCs w:val="18"/>
        </w:rPr>
        <w:t>1</w:t>
      </w:r>
      <w:r w:rsidRPr="00741706">
        <w:rPr>
          <w:rFonts w:hint="eastAsia"/>
          <w:sz w:val="18"/>
          <w:szCs w:val="18"/>
        </w:rPr>
        <w:t>个环网端口状态的意义：</w:t>
      </w:r>
    </w:p>
    <w:tbl>
      <w:tblPr>
        <w:tblW w:w="0" w:type="auto"/>
        <w:tblInd w:w="53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tblPr>
      <w:tblGrid>
        <w:gridCol w:w="992"/>
        <w:gridCol w:w="1701"/>
        <w:gridCol w:w="1417"/>
      </w:tblGrid>
      <w:tr w:rsidR="007F3A82" w:rsidRPr="00741706" w:rsidTr="00200E2D">
        <w:tc>
          <w:tcPr>
            <w:tcW w:w="992" w:type="dxa"/>
            <w:tcBorders>
              <w:top w:val="single" w:sz="12" w:space="0" w:color="000000"/>
              <w:left w:val="single" w:sz="12" w:space="0" w:color="000000"/>
              <w:bottom w:val="single" w:sz="6" w:space="0" w:color="000000"/>
              <w:right w:val="single" w:sz="6" w:space="0" w:color="000000"/>
            </w:tcBorders>
          </w:tcPr>
          <w:p w:rsidR="007F3A82" w:rsidRPr="00741706" w:rsidRDefault="007F3A82" w:rsidP="00200E2D">
            <w:pPr>
              <w:spacing w:line="0" w:lineRule="atLeast"/>
              <w:rPr>
                <w:sz w:val="18"/>
                <w:szCs w:val="18"/>
              </w:rPr>
            </w:pPr>
            <w:r w:rsidRPr="00741706">
              <w:rPr>
                <w:rFonts w:hint="eastAsia"/>
                <w:sz w:val="18"/>
                <w:szCs w:val="18"/>
              </w:rPr>
              <w:t>字节</w:t>
            </w:r>
          </w:p>
        </w:tc>
        <w:tc>
          <w:tcPr>
            <w:tcW w:w="1701" w:type="dxa"/>
            <w:tcBorders>
              <w:top w:val="single" w:sz="12" w:space="0" w:color="000000"/>
              <w:left w:val="single" w:sz="6" w:space="0" w:color="000000"/>
              <w:bottom w:val="single" w:sz="6" w:space="0" w:color="000000"/>
              <w:right w:val="single" w:sz="6" w:space="0" w:color="000000"/>
            </w:tcBorders>
          </w:tcPr>
          <w:p w:rsidR="007F3A82" w:rsidRPr="00741706" w:rsidRDefault="007F3A82" w:rsidP="00200E2D">
            <w:pPr>
              <w:spacing w:line="0" w:lineRule="atLeast"/>
              <w:jc w:val="left"/>
              <w:rPr>
                <w:sz w:val="18"/>
                <w:szCs w:val="18"/>
              </w:rPr>
            </w:pPr>
            <w:r w:rsidRPr="00741706">
              <w:rPr>
                <w:sz w:val="18"/>
                <w:szCs w:val="18"/>
              </w:rPr>
              <w:t>Byte 0</w:t>
            </w:r>
          </w:p>
        </w:tc>
        <w:tc>
          <w:tcPr>
            <w:tcW w:w="1417" w:type="dxa"/>
            <w:tcBorders>
              <w:top w:val="single" w:sz="12" w:space="0" w:color="000000"/>
              <w:left w:val="single" w:sz="6" w:space="0" w:color="000000"/>
              <w:bottom w:val="single" w:sz="6" w:space="0" w:color="000000"/>
              <w:right w:val="single" w:sz="6" w:space="0" w:color="000000"/>
            </w:tcBorders>
          </w:tcPr>
          <w:p w:rsidR="007F3A82" w:rsidRPr="00741706" w:rsidRDefault="007F3A82" w:rsidP="00200E2D">
            <w:pPr>
              <w:spacing w:line="0" w:lineRule="atLeast"/>
              <w:jc w:val="left"/>
              <w:rPr>
                <w:sz w:val="18"/>
                <w:szCs w:val="18"/>
              </w:rPr>
            </w:pPr>
            <w:r w:rsidRPr="00741706">
              <w:rPr>
                <w:sz w:val="18"/>
                <w:szCs w:val="18"/>
              </w:rPr>
              <w:t>Byte 1</w:t>
            </w:r>
          </w:p>
        </w:tc>
      </w:tr>
      <w:tr w:rsidR="007F3A82" w:rsidRPr="00741706" w:rsidTr="00200E2D">
        <w:tc>
          <w:tcPr>
            <w:tcW w:w="992" w:type="dxa"/>
            <w:tcBorders>
              <w:top w:val="single" w:sz="6" w:space="0" w:color="000000"/>
              <w:left w:val="single" w:sz="12" w:space="0" w:color="000000"/>
              <w:bottom w:val="single" w:sz="12" w:space="0" w:color="000000"/>
              <w:right w:val="single" w:sz="6" w:space="0" w:color="000000"/>
            </w:tcBorders>
          </w:tcPr>
          <w:p w:rsidR="007F3A82" w:rsidRPr="00741706" w:rsidRDefault="007F3A82" w:rsidP="00200E2D">
            <w:pPr>
              <w:spacing w:line="0" w:lineRule="atLeast"/>
              <w:rPr>
                <w:sz w:val="18"/>
                <w:szCs w:val="18"/>
              </w:rPr>
            </w:pPr>
            <w:r w:rsidRPr="00741706">
              <w:rPr>
                <w:rFonts w:hint="eastAsia"/>
                <w:sz w:val="18"/>
                <w:szCs w:val="18"/>
              </w:rPr>
              <w:t>意义</w:t>
            </w:r>
          </w:p>
        </w:tc>
        <w:tc>
          <w:tcPr>
            <w:tcW w:w="1701" w:type="dxa"/>
            <w:tcBorders>
              <w:top w:val="single" w:sz="6" w:space="0" w:color="000000"/>
              <w:left w:val="single" w:sz="6" w:space="0" w:color="000000"/>
              <w:bottom w:val="single" w:sz="12" w:space="0" w:color="000000"/>
              <w:right w:val="single" w:sz="6" w:space="0" w:color="000000"/>
            </w:tcBorders>
          </w:tcPr>
          <w:p w:rsidR="007F3A82" w:rsidRPr="00741706" w:rsidRDefault="007F3A82" w:rsidP="00200E2D">
            <w:pPr>
              <w:spacing w:line="0" w:lineRule="atLeast"/>
              <w:rPr>
                <w:sz w:val="18"/>
                <w:szCs w:val="18"/>
              </w:rPr>
            </w:pPr>
            <w:r w:rsidRPr="00741706">
              <w:rPr>
                <w:rFonts w:hint="eastAsia"/>
                <w:sz w:val="18"/>
                <w:szCs w:val="18"/>
              </w:rPr>
              <w:t>标志字节</w:t>
            </w:r>
          </w:p>
        </w:tc>
        <w:tc>
          <w:tcPr>
            <w:tcW w:w="1417" w:type="dxa"/>
            <w:tcBorders>
              <w:top w:val="single" w:sz="6" w:space="0" w:color="000000"/>
              <w:left w:val="single" w:sz="6" w:space="0" w:color="000000"/>
              <w:bottom w:val="single" w:sz="12" w:space="0" w:color="000000"/>
              <w:right w:val="single" w:sz="6" w:space="0" w:color="000000"/>
            </w:tcBorders>
          </w:tcPr>
          <w:p w:rsidR="007F3A82" w:rsidRPr="00741706" w:rsidRDefault="007F3A82" w:rsidP="00200E2D">
            <w:pPr>
              <w:spacing w:line="0" w:lineRule="atLeast"/>
              <w:rPr>
                <w:sz w:val="18"/>
                <w:szCs w:val="18"/>
              </w:rPr>
            </w:pPr>
            <w:r w:rsidRPr="00741706">
              <w:rPr>
                <w:rFonts w:hint="eastAsia"/>
                <w:sz w:val="18"/>
                <w:szCs w:val="18"/>
              </w:rPr>
              <w:t>设备端口号</w:t>
            </w:r>
          </w:p>
        </w:tc>
      </w:tr>
    </w:tbl>
    <w:p w:rsidR="007F3A82" w:rsidRPr="00741706" w:rsidRDefault="007F3A82" w:rsidP="007F3A82">
      <w:pPr>
        <w:spacing w:line="0" w:lineRule="atLeast"/>
        <w:ind w:firstLine="420"/>
        <w:rPr>
          <w:sz w:val="18"/>
          <w:szCs w:val="18"/>
        </w:rPr>
      </w:pPr>
      <w:r w:rsidRPr="00741706">
        <w:rPr>
          <w:rFonts w:hint="eastAsia"/>
          <w:sz w:val="18"/>
          <w:szCs w:val="18"/>
        </w:rPr>
        <w:t>其中</w:t>
      </w:r>
      <w:r w:rsidRPr="00741706">
        <w:rPr>
          <w:sz w:val="18"/>
          <w:szCs w:val="18"/>
        </w:rPr>
        <w:t>Byte 0</w:t>
      </w:r>
      <w:r w:rsidRPr="00741706">
        <w:rPr>
          <w:rFonts w:hint="eastAsia"/>
          <w:sz w:val="18"/>
          <w:szCs w:val="18"/>
        </w:rPr>
        <w:t>标志字节含义：</w:t>
      </w:r>
    </w:p>
    <w:tbl>
      <w:tblPr>
        <w:tblW w:w="0" w:type="auto"/>
        <w:tblInd w:w="53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tblPr>
      <w:tblGrid>
        <w:gridCol w:w="850"/>
        <w:gridCol w:w="1843"/>
        <w:gridCol w:w="1417"/>
        <w:gridCol w:w="1701"/>
        <w:gridCol w:w="3402"/>
      </w:tblGrid>
      <w:tr w:rsidR="007F3A82" w:rsidRPr="00741706" w:rsidTr="00200E2D">
        <w:tc>
          <w:tcPr>
            <w:tcW w:w="850" w:type="dxa"/>
            <w:tcBorders>
              <w:top w:val="single" w:sz="12" w:space="0" w:color="000000"/>
              <w:left w:val="single" w:sz="12" w:space="0" w:color="000000"/>
              <w:bottom w:val="single" w:sz="6" w:space="0" w:color="000000"/>
              <w:right w:val="single" w:sz="6" w:space="0" w:color="000000"/>
            </w:tcBorders>
          </w:tcPr>
          <w:p w:rsidR="007F3A82" w:rsidRPr="00741706" w:rsidRDefault="007F3A82" w:rsidP="00200E2D">
            <w:pPr>
              <w:spacing w:line="0" w:lineRule="atLeast"/>
              <w:rPr>
                <w:sz w:val="18"/>
                <w:szCs w:val="18"/>
              </w:rPr>
            </w:pPr>
            <w:r w:rsidRPr="00741706">
              <w:rPr>
                <w:rFonts w:hint="eastAsia"/>
                <w:sz w:val="18"/>
                <w:szCs w:val="18"/>
              </w:rPr>
              <w:t>位</w:t>
            </w:r>
          </w:p>
        </w:tc>
        <w:tc>
          <w:tcPr>
            <w:tcW w:w="1843" w:type="dxa"/>
            <w:tcBorders>
              <w:top w:val="single" w:sz="12" w:space="0" w:color="000000"/>
              <w:left w:val="single" w:sz="6" w:space="0" w:color="000000"/>
              <w:bottom w:val="single" w:sz="6" w:space="0" w:color="000000"/>
              <w:right w:val="single" w:sz="6" w:space="0" w:color="000000"/>
            </w:tcBorders>
          </w:tcPr>
          <w:p w:rsidR="007F3A82" w:rsidRPr="00741706" w:rsidRDefault="007F3A82" w:rsidP="00200E2D">
            <w:pPr>
              <w:spacing w:line="0" w:lineRule="atLeast"/>
              <w:jc w:val="left"/>
              <w:rPr>
                <w:sz w:val="18"/>
                <w:szCs w:val="18"/>
              </w:rPr>
            </w:pPr>
            <w:r w:rsidRPr="00741706">
              <w:rPr>
                <w:sz w:val="18"/>
                <w:szCs w:val="18"/>
              </w:rPr>
              <w:t>Bit 7</w:t>
            </w:r>
          </w:p>
          <w:p w:rsidR="007F3A82" w:rsidRPr="00741706" w:rsidRDefault="007F3A82" w:rsidP="00200E2D">
            <w:pPr>
              <w:spacing w:line="0" w:lineRule="atLeast"/>
              <w:rPr>
                <w:sz w:val="18"/>
                <w:szCs w:val="18"/>
              </w:rPr>
            </w:pPr>
            <w:r w:rsidRPr="00741706">
              <w:rPr>
                <w:rFonts w:hint="eastAsia"/>
                <w:sz w:val="18"/>
                <w:szCs w:val="18"/>
              </w:rPr>
              <w:t>本环网端口</w:t>
            </w:r>
          </w:p>
          <w:p w:rsidR="007F3A82" w:rsidRPr="00741706" w:rsidRDefault="007F3A82" w:rsidP="00200E2D">
            <w:pPr>
              <w:spacing w:line="0" w:lineRule="atLeast"/>
              <w:rPr>
                <w:sz w:val="18"/>
                <w:szCs w:val="18"/>
              </w:rPr>
            </w:pPr>
            <w:r w:rsidRPr="00741706">
              <w:rPr>
                <w:rFonts w:hint="eastAsia"/>
                <w:sz w:val="18"/>
                <w:szCs w:val="18"/>
              </w:rPr>
              <w:t>的使用情况</w:t>
            </w:r>
          </w:p>
        </w:tc>
        <w:tc>
          <w:tcPr>
            <w:tcW w:w="1417" w:type="dxa"/>
            <w:tcBorders>
              <w:top w:val="single" w:sz="12" w:space="0" w:color="000000"/>
              <w:left w:val="single" w:sz="6" w:space="0" w:color="000000"/>
              <w:bottom w:val="single" w:sz="6" w:space="0" w:color="000000"/>
              <w:right w:val="single" w:sz="6" w:space="0" w:color="000000"/>
            </w:tcBorders>
          </w:tcPr>
          <w:p w:rsidR="007F3A82" w:rsidRPr="00741706" w:rsidRDefault="007F3A82" w:rsidP="00200E2D">
            <w:pPr>
              <w:spacing w:line="0" w:lineRule="atLeast"/>
              <w:jc w:val="left"/>
              <w:rPr>
                <w:sz w:val="18"/>
                <w:szCs w:val="18"/>
              </w:rPr>
            </w:pPr>
            <w:r w:rsidRPr="00741706">
              <w:rPr>
                <w:sz w:val="18"/>
                <w:szCs w:val="18"/>
              </w:rPr>
              <w:t>Bit 6</w:t>
            </w:r>
          </w:p>
          <w:p w:rsidR="007F3A82" w:rsidRPr="00741706" w:rsidRDefault="007F3A82" w:rsidP="00200E2D">
            <w:pPr>
              <w:spacing w:line="0" w:lineRule="atLeast"/>
              <w:rPr>
                <w:sz w:val="18"/>
                <w:szCs w:val="18"/>
              </w:rPr>
            </w:pPr>
            <w:r w:rsidRPr="00741706">
              <w:rPr>
                <w:rFonts w:hint="eastAsia"/>
                <w:sz w:val="18"/>
                <w:szCs w:val="18"/>
              </w:rPr>
              <w:t>本环网端口</w:t>
            </w:r>
          </w:p>
          <w:p w:rsidR="007F3A82" w:rsidRPr="00741706" w:rsidRDefault="007F3A82" w:rsidP="00200E2D">
            <w:pPr>
              <w:spacing w:line="0" w:lineRule="atLeast"/>
              <w:jc w:val="left"/>
              <w:rPr>
                <w:sz w:val="18"/>
                <w:szCs w:val="18"/>
              </w:rPr>
            </w:pPr>
            <w:r w:rsidRPr="00741706">
              <w:rPr>
                <w:rFonts w:hint="eastAsia"/>
                <w:sz w:val="18"/>
                <w:szCs w:val="18"/>
              </w:rPr>
              <w:t>成环指示</w:t>
            </w:r>
          </w:p>
        </w:tc>
        <w:tc>
          <w:tcPr>
            <w:tcW w:w="1701" w:type="dxa"/>
            <w:tcBorders>
              <w:top w:val="single" w:sz="12" w:space="0" w:color="000000"/>
              <w:left w:val="single" w:sz="6" w:space="0" w:color="000000"/>
              <w:bottom w:val="single" w:sz="6" w:space="0" w:color="000000"/>
              <w:right w:val="single" w:sz="6" w:space="0" w:color="000000"/>
            </w:tcBorders>
          </w:tcPr>
          <w:p w:rsidR="007F3A82" w:rsidRPr="00741706" w:rsidRDefault="007F3A82" w:rsidP="00200E2D">
            <w:pPr>
              <w:spacing w:line="0" w:lineRule="atLeast"/>
              <w:jc w:val="left"/>
              <w:rPr>
                <w:sz w:val="18"/>
                <w:szCs w:val="18"/>
              </w:rPr>
            </w:pPr>
            <w:r w:rsidRPr="00741706">
              <w:rPr>
                <w:sz w:val="18"/>
                <w:szCs w:val="18"/>
              </w:rPr>
              <w:t>Bit 5~2</w:t>
            </w:r>
          </w:p>
          <w:p w:rsidR="007F3A82" w:rsidRPr="00741706" w:rsidRDefault="007F3A82" w:rsidP="00200E2D">
            <w:pPr>
              <w:spacing w:line="0" w:lineRule="atLeast"/>
              <w:rPr>
                <w:sz w:val="18"/>
                <w:szCs w:val="18"/>
              </w:rPr>
            </w:pPr>
            <w:r w:rsidRPr="00741706">
              <w:rPr>
                <w:rFonts w:hint="eastAsia"/>
                <w:sz w:val="18"/>
                <w:szCs w:val="18"/>
              </w:rPr>
              <w:t>预留</w:t>
            </w:r>
          </w:p>
        </w:tc>
        <w:tc>
          <w:tcPr>
            <w:tcW w:w="3402" w:type="dxa"/>
            <w:tcBorders>
              <w:top w:val="single" w:sz="12" w:space="0" w:color="000000"/>
              <w:left w:val="single" w:sz="6" w:space="0" w:color="000000"/>
              <w:bottom w:val="single" w:sz="6" w:space="0" w:color="000000"/>
              <w:right w:val="single" w:sz="12" w:space="0" w:color="000000"/>
            </w:tcBorders>
          </w:tcPr>
          <w:p w:rsidR="007F3A82" w:rsidRPr="00741706" w:rsidRDefault="007F3A82" w:rsidP="00200E2D">
            <w:pPr>
              <w:spacing w:line="0" w:lineRule="atLeast"/>
              <w:jc w:val="left"/>
              <w:rPr>
                <w:sz w:val="18"/>
                <w:szCs w:val="18"/>
              </w:rPr>
            </w:pPr>
            <w:r w:rsidRPr="00741706">
              <w:rPr>
                <w:sz w:val="18"/>
                <w:szCs w:val="18"/>
              </w:rPr>
              <w:t>Bit 1~0</w:t>
            </w:r>
          </w:p>
          <w:p w:rsidR="007F3A82" w:rsidRPr="00741706" w:rsidRDefault="007F3A82" w:rsidP="00200E2D">
            <w:pPr>
              <w:spacing w:line="0" w:lineRule="atLeast"/>
              <w:rPr>
                <w:sz w:val="18"/>
                <w:szCs w:val="18"/>
              </w:rPr>
            </w:pPr>
            <w:r w:rsidRPr="00741706">
              <w:rPr>
                <w:rFonts w:hint="eastAsia"/>
                <w:sz w:val="18"/>
                <w:szCs w:val="18"/>
              </w:rPr>
              <w:t>本环网端口当前状态</w:t>
            </w:r>
          </w:p>
        </w:tc>
      </w:tr>
      <w:tr w:rsidR="007F3A82" w:rsidRPr="00741706" w:rsidTr="00200E2D">
        <w:tc>
          <w:tcPr>
            <w:tcW w:w="850" w:type="dxa"/>
            <w:tcBorders>
              <w:top w:val="single" w:sz="6" w:space="0" w:color="000000"/>
              <w:left w:val="single" w:sz="12" w:space="0" w:color="000000"/>
              <w:bottom w:val="single" w:sz="12" w:space="0" w:color="000000"/>
              <w:right w:val="single" w:sz="6" w:space="0" w:color="000000"/>
            </w:tcBorders>
          </w:tcPr>
          <w:p w:rsidR="007F3A82" w:rsidRPr="00741706" w:rsidRDefault="007F3A82" w:rsidP="00200E2D">
            <w:pPr>
              <w:spacing w:line="0" w:lineRule="atLeast"/>
              <w:rPr>
                <w:sz w:val="18"/>
                <w:szCs w:val="18"/>
              </w:rPr>
            </w:pPr>
            <w:r w:rsidRPr="00741706">
              <w:rPr>
                <w:rFonts w:hint="eastAsia"/>
                <w:sz w:val="18"/>
                <w:szCs w:val="18"/>
              </w:rPr>
              <w:t>意义</w:t>
            </w:r>
          </w:p>
        </w:tc>
        <w:tc>
          <w:tcPr>
            <w:tcW w:w="1843" w:type="dxa"/>
            <w:tcBorders>
              <w:top w:val="single" w:sz="6" w:space="0" w:color="000000"/>
              <w:left w:val="single" w:sz="6" w:space="0" w:color="000000"/>
              <w:bottom w:val="single" w:sz="12" w:space="0" w:color="000000"/>
              <w:right w:val="single" w:sz="6" w:space="0" w:color="000000"/>
            </w:tcBorders>
          </w:tcPr>
          <w:p w:rsidR="007F3A82" w:rsidRPr="00741706" w:rsidRDefault="007F3A82" w:rsidP="00200E2D">
            <w:pPr>
              <w:spacing w:line="0" w:lineRule="atLeast"/>
              <w:rPr>
                <w:sz w:val="18"/>
                <w:szCs w:val="18"/>
              </w:rPr>
            </w:pPr>
            <w:r w:rsidRPr="00741706">
              <w:rPr>
                <w:sz w:val="18"/>
                <w:szCs w:val="18"/>
              </w:rPr>
              <w:t>1</w:t>
            </w:r>
            <w:r w:rsidRPr="00741706">
              <w:rPr>
                <w:rFonts w:hint="eastAsia"/>
                <w:sz w:val="18"/>
                <w:szCs w:val="18"/>
              </w:rPr>
              <w:t>：使用</w:t>
            </w:r>
            <w:r w:rsidRPr="00741706">
              <w:rPr>
                <w:sz w:val="18"/>
                <w:szCs w:val="18"/>
              </w:rPr>
              <w:t xml:space="preserve">  </w:t>
            </w:r>
          </w:p>
          <w:p w:rsidR="007F3A82" w:rsidRPr="00741706" w:rsidRDefault="007F3A82" w:rsidP="00200E2D">
            <w:pPr>
              <w:spacing w:line="0" w:lineRule="atLeast"/>
              <w:rPr>
                <w:sz w:val="18"/>
                <w:szCs w:val="18"/>
              </w:rPr>
            </w:pPr>
            <w:r w:rsidRPr="00741706">
              <w:rPr>
                <w:sz w:val="18"/>
                <w:szCs w:val="18"/>
              </w:rPr>
              <w:t>0</w:t>
            </w:r>
            <w:r w:rsidRPr="00741706">
              <w:rPr>
                <w:rFonts w:hint="eastAsia"/>
                <w:sz w:val="18"/>
                <w:szCs w:val="18"/>
              </w:rPr>
              <w:t>：未使用</w:t>
            </w:r>
          </w:p>
        </w:tc>
        <w:tc>
          <w:tcPr>
            <w:tcW w:w="1417" w:type="dxa"/>
            <w:tcBorders>
              <w:top w:val="single" w:sz="6" w:space="0" w:color="000000"/>
              <w:left w:val="single" w:sz="6" w:space="0" w:color="000000"/>
              <w:bottom w:val="single" w:sz="12" w:space="0" w:color="000000"/>
              <w:right w:val="single" w:sz="6" w:space="0" w:color="000000"/>
            </w:tcBorders>
          </w:tcPr>
          <w:p w:rsidR="007F3A82" w:rsidRPr="00741706" w:rsidRDefault="007F3A82" w:rsidP="00200E2D">
            <w:pPr>
              <w:spacing w:line="0" w:lineRule="atLeast"/>
              <w:rPr>
                <w:sz w:val="18"/>
                <w:szCs w:val="18"/>
              </w:rPr>
            </w:pPr>
            <w:r w:rsidRPr="00741706">
              <w:rPr>
                <w:sz w:val="18"/>
                <w:szCs w:val="18"/>
              </w:rPr>
              <w:t>1</w:t>
            </w:r>
            <w:r w:rsidRPr="00741706">
              <w:rPr>
                <w:rFonts w:hint="eastAsia"/>
                <w:sz w:val="18"/>
                <w:szCs w:val="18"/>
              </w:rPr>
              <w:t>：成环</w:t>
            </w:r>
          </w:p>
          <w:p w:rsidR="007F3A82" w:rsidRPr="00741706" w:rsidRDefault="007F3A82" w:rsidP="00200E2D">
            <w:pPr>
              <w:spacing w:line="0" w:lineRule="atLeast"/>
              <w:rPr>
                <w:sz w:val="18"/>
                <w:szCs w:val="18"/>
              </w:rPr>
            </w:pPr>
            <w:r w:rsidRPr="00741706">
              <w:rPr>
                <w:sz w:val="18"/>
                <w:szCs w:val="18"/>
              </w:rPr>
              <w:t>0</w:t>
            </w:r>
            <w:r w:rsidRPr="00741706">
              <w:rPr>
                <w:rFonts w:hint="eastAsia"/>
                <w:sz w:val="18"/>
                <w:szCs w:val="18"/>
              </w:rPr>
              <w:t>：未成环</w:t>
            </w:r>
          </w:p>
        </w:tc>
        <w:tc>
          <w:tcPr>
            <w:tcW w:w="1701" w:type="dxa"/>
            <w:tcBorders>
              <w:top w:val="single" w:sz="6" w:space="0" w:color="000000"/>
              <w:left w:val="single" w:sz="6" w:space="0" w:color="000000"/>
              <w:bottom w:val="single" w:sz="12" w:space="0" w:color="000000"/>
              <w:right w:val="single" w:sz="6" w:space="0" w:color="000000"/>
            </w:tcBorders>
          </w:tcPr>
          <w:p w:rsidR="007F3A82" w:rsidRPr="00741706" w:rsidRDefault="007F3A82" w:rsidP="00200E2D">
            <w:pPr>
              <w:spacing w:line="0" w:lineRule="atLeast"/>
              <w:rPr>
                <w:sz w:val="18"/>
                <w:szCs w:val="18"/>
              </w:rPr>
            </w:pPr>
            <w:r w:rsidRPr="00741706">
              <w:rPr>
                <w:sz w:val="18"/>
                <w:szCs w:val="18"/>
              </w:rPr>
              <w:t>0000</w:t>
            </w:r>
          </w:p>
        </w:tc>
        <w:tc>
          <w:tcPr>
            <w:tcW w:w="3402" w:type="dxa"/>
            <w:tcBorders>
              <w:top w:val="single" w:sz="6" w:space="0" w:color="000000"/>
              <w:left w:val="single" w:sz="6" w:space="0" w:color="000000"/>
              <w:bottom w:val="single" w:sz="12" w:space="0" w:color="000000"/>
              <w:right w:val="single" w:sz="12" w:space="0" w:color="000000"/>
            </w:tcBorders>
          </w:tcPr>
          <w:p w:rsidR="007F3A82" w:rsidRPr="00741706" w:rsidRDefault="007F3A82" w:rsidP="00200E2D">
            <w:pPr>
              <w:spacing w:line="0" w:lineRule="atLeast"/>
              <w:rPr>
                <w:sz w:val="18"/>
                <w:szCs w:val="18"/>
              </w:rPr>
            </w:pPr>
            <w:r w:rsidRPr="00741706">
              <w:rPr>
                <w:sz w:val="18"/>
                <w:szCs w:val="18"/>
              </w:rPr>
              <w:t>11</w:t>
            </w:r>
            <w:r w:rsidRPr="00741706">
              <w:rPr>
                <w:rFonts w:hint="eastAsia"/>
                <w:sz w:val="18"/>
                <w:szCs w:val="18"/>
              </w:rPr>
              <w:t>：</w:t>
            </w:r>
            <w:r w:rsidRPr="00741706">
              <w:rPr>
                <w:sz w:val="18"/>
                <w:szCs w:val="18"/>
              </w:rPr>
              <w:t xml:space="preserve">Forwarding  </w:t>
            </w:r>
          </w:p>
          <w:p w:rsidR="007F3A82" w:rsidRPr="00741706" w:rsidRDefault="007F3A82" w:rsidP="00200E2D">
            <w:pPr>
              <w:spacing w:line="0" w:lineRule="atLeast"/>
              <w:rPr>
                <w:sz w:val="18"/>
                <w:szCs w:val="18"/>
              </w:rPr>
            </w:pPr>
            <w:r w:rsidRPr="00741706">
              <w:rPr>
                <w:sz w:val="18"/>
                <w:szCs w:val="18"/>
              </w:rPr>
              <w:t>10</w:t>
            </w:r>
            <w:r w:rsidRPr="00741706">
              <w:rPr>
                <w:rFonts w:hint="eastAsia"/>
                <w:sz w:val="18"/>
                <w:szCs w:val="18"/>
              </w:rPr>
              <w:t>：</w:t>
            </w:r>
            <w:r w:rsidRPr="00741706">
              <w:rPr>
                <w:sz w:val="18"/>
                <w:szCs w:val="18"/>
              </w:rPr>
              <w:t>Blocking</w:t>
            </w:r>
          </w:p>
          <w:p w:rsidR="007F3A82" w:rsidRPr="00741706" w:rsidRDefault="007F3A82" w:rsidP="00200E2D">
            <w:pPr>
              <w:spacing w:line="0" w:lineRule="atLeast"/>
              <w:rPr>
                <w:sz w:val="18"/>
                <w:szCs w:val="18"/>
              </w:rPr>
            </w:pPr>
            <w:r w:rsidRPr="00741706">
              <w:rPr>
                <w:sz w:val="18"/>
                <w:szCs w:val="18"/>
              </w:rPr>
              <w:t>0X</w:t>
            </w:r>
            <w:r w:rsidRPr="00741706">
              <w:rPr>
                <w:rFonts w:hint="eastAsia"/>
                <w:sz w:val="18"/>
                <w:szCs w:val="18"/>
              </w:rPr>
              <w:t>：</w:t>
            </w:r>
            <w:r w:rsidRPr="00741706">
              <w:rPr>
                <w:sz w:val="18"/>
                <w:szCs w:val="18"/>
              </w:rPr>
              <w:t>Down</w:t>
            </w:r>
          </w:p>
        </w:tc>
      </w:tr>
    </w:tbl>
    <w:p w:rsidR="007F3A82" w:rsidRPr="00741706" w:rsidRDefault="007F3A82" w:rsidP="007F3A82">
      <w:pPr>
        <w:spacing w:line="0" w:lineRule="atLeast"/>
        <w:ind w:left="420"/>
        <w:rPr>
          <w:sz w:val="18"/>
          <w:szCs w:val="18"/>
        </w:rPr>
      </w:pPr>
      <w:r w:rsidRPr="00741706">
        <w:rPr>
          <w:rFonts w:hint="eastAsia"/>
          <w:sz w:val="18"/>
          <w:szCs w:val="18"/>
        </w:rPr>
        <w:t>当本环网端口未使用</w:t>
      </w:r>
      <w:r w:rsidRPr="00741706">
        <w:rPr>
          <w:sz w:val="18"/>
          <w:szCs w:val="18"/>
        </w:rPr>
        <w:t>(Bit7=0)</w:t>
      </w:r>
      <w:r w:rsidRPr="00741706">
        <w:rPr>
          <w:rFonts w:hint="eastAsia"/>
          <w:sz w:val="18"/>
          <w:szCs w:val="18"/>
        </w:rPr>
        <w:t>或本环网端口当前状态为</w:t>
      </w:r>
      <w:r w:rsidRPr="00741706">
        <w:rPr>
          <w:sz w:val="18"/>
          <w:szCs w:val="18"/>
        </w:rPr>
        <w:t>Down(Bit1~0=0X)</w:t>
      </w:r>
      <w:r w:rsidRPr="00741706">
        <w:rPr>
          <w:rFonts w:hint="eastAsia"/>
          <w:sz w:val="18"/>
          <w:szCs w:val="18"/>
        </w:rPr>
        <w:t>时，后面涉及到外邻居状态的信息</w:t>
      </w:r>
      <w:r w:rsidRPr="00741706">
        <w:rPr>
          <w:sz w:val="18"/>
          <w:szCs w:val="18"/>
        </w:rPr>
        <w:t>(</w:t>
      </w:r>
      <w:r w:rsidRPr="00741706">
        <w:rPr>
          <w:rFonts w:hint="eastAsia"/>
          <w:sz w:val="18"/>
          <w:szCs w:val="18"/>
        </w:rPr>
        <w:t>即</w:t>
      </w:r>
      <w:r w:rsidRPr="00741706">
        <w:rPr>
          <w:sz w:val="18"/>
          <w:szCs w:val="18"/>
        </w:rPr>
        <w:t>Byte2~8)</w:t>
      </w:r>
      <w:r w:rsidRPr="00741706">
        <w:rPr>
          <w:rFonts w:hint="eastAsia"/>
          <w:sz w:val="18"/>
          <w:szCs w:val="18"/>
        </w:rPr>
        <w:t>的值全为</w:t>
      </w:r>
      <w:r w:rsidRPr="00741706">
        <w:rPr>
          <w:sz w:val="18"/>
          <w:szCs w:val="18"/>
        </w:rPr>
        <w:t>0x00</w:t>
      </w:r>
      <w:r w:rsidRPr="00741706">
        <w:rPr>
          <w:rFonts w:hint="eastAsia"/>
          <w:sz w:val="18"/>
          <w:szCs w:val="18"/>
        </w:rPr>
        <w:t>。</w:t>
      </w:r>
    </w:p>
    <w:p w:rsidR="007F3A82" w:rsidRPr="00741706" w:rsidRDefault="007F3A82" w:rsidP="007F3A82">
      <w:pPr>
        <w:rPr>
          <w:sz w:val="18"/>
          <w:szCs w:val="18"/>
        </w:rPr>
      </w:pPr>
    </w:p>
    <w:p w:rsidR="007F3A82" w:rsidRPr="001E0C11" w:rsidRDefault="007F3A82" w:rsidP="007F3A82">
      <w:pPr>
        <w:pStyle w:val="af8"/>
        <w:numPr>
          <w:ilvl w:val="0"/>
          <w:numId w:val="38"/>
        </w:numPr>
        <w:ind w:firstLineChars="0"/>
        <w:rPr>
          <w:sz w:val="18"/>
          <w:szCs w:val="18"/>
        </w:rPr>
      </w:pPr>
      <w:r w:rsidRPr="001E0C11">
        <w:rPr>
          <w:rFonts w:hint="eastAsia"/>
          <w:sz w:val="18"/>
          <w:szCs w:val="18"/>
        </w:rPr>
        <w:t>优化后的格式：</w:t>
      </w:r>
    </w:p>
    <w:p w:rsidR="007F3A82" w:rsidRPr="001E0C11" w:rsidRDefault="007F3A82" w:rsidP="007F3A82">
      <w:pPr>
        <w:pStyle w:val="af8"/>
        <w:ind w:left="420" w:firstLineChars="0" w:firstLine="0"/>
        <w:rPr>
          <w:sz w:val="18"/>
          <w:szCs w:val="18"/>
        </w:rPr>
      </w:pPr>
      <w:r w:rsidRPr="001E0C11">
        <w:rPr>
          <w:rFonts w:hint="eastAsia"/>
          <w:sz w:val="18"/>
          <w:szCs w:val="18"/>
        </w:rPr>
        <w:t>Trap</w:t>
      </w:r>
      <w:r w:rsidRPr="001E0C11">
        <w:rPr>
          <w:rFonts w:hint="eastAsia"/>
          <w:sz w:val="18"/>
          <w:szCs w:val="18"/>
        </w:rPr>
        <w:t>格式：</w:t>
      </w:r>
    </w:p>
    <w:tbl>
      <w:tblPr>
        <w:tblW w:w="0" w:type="auto"/>
        <w:tblInd w:w="534"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tblPr>
      <w:tblGrid>
        <w:gridCol w:w="1700"/>
        <w:gridCol w:w="851"/>
        <w:gridCol w:w="6662"/>
      </w:tblGrid>
      <w:tr w:rsidR="007F3A82" w:rsidRPr="001E0C11" w:rsidTr="00200E2D">
        <w:tc>
          <w:tcPr>
            <w:tcW w:w="1700" w:type="dxa"/>
            <w:tcBorders>
              <w:top w:val="single" w:sz="12" w:space="0" w:color="auto"/>
              <w:left w:val="single" w:sz="12" w:space="0" w:color="auto"/>
              <w:bottom w:val="single" w:sz="4" w:space="0" w:color="000000"/>
              <w:right w:val="single" w:sz="4" w:space="0" w:color="000000"/>
            </w:tcBorders>
          </w:tcPr>
          <w:p w:rsidR="007F3A82" w:rsidRPr="001E0C11" w:rsidRDefault="007F3A82" w:rsidP="00200E2D">
            <w:pPr>
              <w:spacing w:line="0" w:lineRule="atLeast"/>
              <w:jc w:val="center"/>
              <w:rPr>
                <w:rFonts w:ascii="黑体" w:eastAsia="黑体"/>
                <w:sz w:val="18"/>
                <w:szCs w:val="18"/>
              </w:rPr>
            </w:pPr>
            <w:r w:rsidRPr="001E0C11">
              <w:rPr>
                <w:rFonts w:ascii="黑体" w:eastAsia="黑体" w:hint="eastAsia"/>
                <w:sz w:val="18"/>
                <w:szCs w:val="18"/>
              </w:rPr>
              <w:t>值域</w:t>
            </w:r>
          </w:p>
        </w:tc>
        <w:tc>
          <w:tcPr>
            <w:tcW w:w="851" w:type="dxa"/>
            <w:tcBorders>
              <w:top w:val="single" w:sz="12" w:space="0" w:color="auto"/>
              <w:left w:val="single" w:sz="4" w:space="0" w:color="000000"/>
              <w:bottom w:val="single" w:sz="4" w:space="0" w:color="000000"/>
              <w:right w:val="single" w:sz="4" w:space="0" w:color="000000"/>
            </w:tcBorders>
          </w:tcPr>
          <w:p w:rsidR="007F3A82" w:rsidRPr="001E0C11" w:rsidRDefault="007F3A82" w:rsidP="00200E2D">
            <w:pPr>
              <w:spacing w:line="0" w:lineRule="atLeast"/>
              <w:jc w:val="center"/>
              <w:rPr>
                <w:rFonts w:ascii="黑体" w:eastAsia="黑体"/>
                <w:sz w:val="18"/>
                <w:szCs w:val="18"/>
              </w:rPr>
            </w:pPr>
            <w:r w:rsidRPr="001E0C11">
              <w:rPr>
                <w:rFonts w:ascii="黑体" w:eastAsia="黑体" w:hint="eastAsia"/>
                <w:sz w:val="18"/>
                <w:szCs w:val="18"/>
              </w:rPr>
              <w:t>字节</w:t>
            </w:r>
          </w:p>
        </w:tc>
        <w:tc>
          <w:tcPr>
            <w:tcW w:w="6662" w:type="dxa"/>
            <w:tcBorders>
              <w:top w:val="single" w:sz="12" w:space="0" w:color="auto"/>
              <w:left w:val="single" w:sz="4" w:space="0" w:color="000000"/>
              <w:bottom w:val="single" w:sz="4" w:space="0" w:color="000000"/>
              <w:right w:val="single" w:sz="12" w:space="0" w:color="auto"/>
            </w:tcBorders>
          </w:tcPr>
          <w:p w:rsidR="007F3A82" w:rsidRPr="001E0C11" w:rsidRDefault="007F3A82" w:rsidP="00200E2D">
            <w:pPr>
              <w:spacing w:line="0" w:lineRule="atLeast"/>
              <w:jc w:val="center"/>
              <w:rPr>
                <w:rFonts w:ascii="黑体" w:eastAsia="黑体"/>
                <w:sz w:val="18"/>
                <w:szCs w:val="18"/>
              </w:rPr>
            </w:pPr>
            <w:r w:rsidRPr="001E0C11">
              <w:rPr>
                <w:rFonts w:ascii="黑体" w:eastAsia="黑体" w:hint="eastAsia"/>
                <w:sz w:val="18"/>
                <w:szCs w:val="18"/>
              </w:rPr>
              <w:t>分配值</w:t>
            </w:r>
          </w:p>
        </w:tc>
      </w:tr>
      <w:tr w:rsidR="007F3A82" w:rsidRPr="001E0C11" w:rsidTr="00200E2D">
        <w:tc>
          <w:tcPr>
            <w:tcW w:w="1700" w:type="dxa"/>
            <w:tcBorders>
              <w:top w:val="single" w:sz="4" w:space="0" w:color="000000"/>
              <w:left w:val="single" w:sz="12" w:space="0" w:color="auto"/>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sz w:val="18"/>
                <w:szCs w:val="18"/>
              </w:rPr>
              <w:t>Trap</w:t>
            </w:r>
            <w:r w:rsidRPr="001E0C11">
              <w:rPr>
                <w:rFonts w:hint="eastAsia"/>
                <w:sz w:val="18"/>
                <w:szCs w:val="18"/>
              </w:rPr>
              <w:t>Index</w:t>
            </w:r>
          </w:p>
        </w:tc>
        <w:tc>
          <w:tcPr>
            <w:tcW w:w="851" w:type="dxa"/>
            <w:tcBorders>
              <w:top w:val="single" w:sz="4" w:space="0" w:color="000000"/>
              <w:left w:val="single" w:sz="4" w:space="0" w:color="000000"/>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sz w:val="18"/>
                <w:szCs w:val="18"/>
              </w:rPr>
              <w:t>1</w:t>
            </w:r>
          </w:p>
        </w:tc>
        <w:tc>
          <w:tcPr>
            <w:tcW w:w="6662" w:type="dxa"/>
            <w:tcBorders>
              <w:top w:val="single" w:sz="4" w:space="0" w:color="000000"/>
              <w:left w:val="single" w:sz="4" w:space="0" w:color="000000"/>
              <w:bottom w:val="single" w:sz="4" w:space="0" w:color="000000"/>
              <w:right w:val="single" w:sz="12" w:space="0" w:color="auto"/>
            </w:tcBorders>
          </w:tcPr>
          <w:p w:rsidR="007F3A82" w:rsidRPr="001E0C11" w:rsidRDefault="007F3A82" w:rsidP="00200E2D">
            <w:pPr>
              <w:spacing w:line="0" w:lineRule="atLeast"/>
              <w:rPr>
                <w:sz w:val="18"/>
                <w:szCs w:val="18"/>
              </w:rPr>
            </w:pPr>
            <w:r w:rsidRPr="001E0C11">
              <w:rPr>
                <w:sz w:val="18"/>
                <w:szCs w:val="18"/>
              </w:rPr>
              <w:t xml:space="preserve">(0x) </w:t>
            </w:r>
            <w:r w:rsidRPr="001E0C11">
              <w:rPr>
                <w:rFonts w:hint="eastAsia"/>
                <w:sz w:val="18"/>
                <w:szCs w:val="18"/>
              </w:rPr>
              <w:t xml:space="preserve">02 </w:t>
            </w:r>
          </w:p>
        </w:tc>
      </w:tr>
      <w:tr w:rsidR="007F3A82" w:rsidRPr="001E0C11" w:rsidTr="00200E2D">
        <w:tc>
          <w:tcPr>
            <w:tcW w:w="1700" w:type="dxa"/>
            <w:tcBorders>
              <w:top w:val="single" w:sz="4" w:space="0" w:color="000000"/>
              <w:left w:val="single" w:sz="12" w:space="0" w:color="auto"/>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sz w:val="18"/>
                <w:szCs w:val="18"/>
              </w:rPr>
              <w:t>TimeStamp</w:t>
            </w:r>
          </w:p>
        </w:tc>
        <w:tc>
          <w:tcPr>
            <w:tcW w:w="851" w:type="dxa"/>
            <w:tcBorders>
              <w:top w:val="single" w:sz="4" w:space="0" w:color="000000"/>
              <w:left w:val="single" w:sz="4" w:space="0" w:color="000000"/>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rFonts w:hint="eastAsia"/>
                <w:sz w:val="18"/>
                <w:szCs w:val="18"/>
              </w:rPr>
              <w:t>6</w:t>
            </w:r>
          </w:p>
        </w:tc>
        <w:tc>
          <w:tcPr>
            <w:tcW w:w="6662" w:type="dxa"/>
            <w:tcBorders>
              <w:top w:val="single" w:sz="4" w:space="0" w:color="000000"/>
              <w:left w:val="single" w:sz="4" w:space="0" w:color="000000"/>
              <w:bottom w:val="single" w:sz="4" w:space="0" w:color="000000"/>
              <w:right w:val="single" w:sz="12" w:space="0" w:color="auto"/>
            </w:tcBorders>
          </w:tcPr>
          <w:p w:rsidR="007F3A82" w:rsidRPr="001E0C11" w:rsidRDefault="007F3A82" w:rsidP="00200E2D">
            <w:pPr>
              <w:spacing w:line="0" w:lineRule="atLeast"/>
              <w:rPr>
                <w:sz w:val="18"/>
                <w:szCs w:val="18"/>
              </w:rPr>
            </w:pPr>
            <w:r w:rsidRPr="001E0C11">
              <w:rPr>
                <w:rFonts w:hint="eastAsia"/>
                <w:sz w:val="18"/>
                <w:szCs w:val="18"/>
              </w:rPr>
              <w:t>时间戳，预留，目前不用，全</w:t>
            </w:r>
            <w:r w:rsidRPr="001E0C11">
              <w:rPr>
                <w:sz w:val="18"/>
                <w:szCs w:val="18"/>
              </w:rPr>
              <w:t>0</w:t>
            </w:r>
          </w:p>
        </w:tc>
      </w:tr>
      <w:tr w:rsidR="007F3A82" w:rsidRPr="001E0C11" w:rsidTr="00200E2D">
        <w:tc>
          <w:tcPr>
            <w:tcW w:w="1700" w:type="dxa"/>
            <w:tcBorders>
              <w:top w:val="single" w:sz="4" w:space="0" w:color="000000"/>
              <w:left w:val="single" w:sz="12" w:space="0" w:color="auto"/>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rFonts w:hint="eastAsia"/>
                <w:sz w:val="18"/>
                <w:szCs w:val="18"/>
              </w:rPr>
              <w:t>Ring</w:t>
            </w:r>
            <w:r w:rsidRPr="001E0C11">
              <w:rPr>
                <w:sz w:val="18"/>
                <w:szCs w:val="18"/>
              </w:rPr>
              <w:t>P</w:t>
            </w:r>
            <w:r w:rsidRPr="001E0C11">
              <w:rPr>
                <w:rFonts w:hint="eastAsia"/>
                <w:sz w:val="18"/>
                <w:szCs w:val="18"/>
              </w:rPr>
              <w:t>air</w:t>
            </w:r>
            <w:r w:rsidRPr="001E0C11">
              <w:rPr>
                <w:sz w:val="18"/>
                <w:szCs w:val="18"/>
              </w:rPr>
              <w:t>Num</w:t>
            </w:r>
          </w:p>
        </w:tc>
        <w:tc>
          <w:tcPr>
            <w:tcW w:w="851" w:type="dxa"/>
            <w:tcBorders>
              <w:top w:val="single" w:sz="4" w:space="0" w:color="000000"/>
              <w:left w:val="single" w:sz="4" w:space="0" w:color="000000"/>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sz w:val="18"/>
                <w:szCs w:val="18"/>
              </w:rPr>
              <w:t>1</w:t>
            </w:r>
          </w:p>
        </w:tc>
        <w:tc>
          <w:tcPr>
            <w:tcW w:w="6662" w:type="dxa"/>
            <w:tcBorders>
              <w:top w:val="single" w:sz="4" w:space="0" w:color="000000"/>
              <w:left w:val="single" w:sz="4" w:space="0" w:color="000000"/>
              <w:bottom w:val="single" w:sz="4" w:space="0" w:color="000000"/>
              <w:right w:val="single" w:sz="12" w:space="0" w:color="auto"/>
            </w:tcBorders>
          </w:tcPr>
          <w:p w:rsidR="007F3A82" w:rsidRPr="001E0C11" w:rsidRDefault="007F3A82" w:rsidP="00200E2D">
            <w:pPr>
              <w:spacing w:line="0" w:lineRule="atLeast"/>
              <w:rPr>
                <w:sz w:val="18"/>
                <w:szCs w:val="18"/>
              </w:rPr>
            </w:pPr>
            <w:r w:rsidRPr="001E0C11">
              <w:rPr>
                <w:rFonts w:hint="eastAsia"/>
                <w:sz w:val="18"/>
                <w:szCs w:val="18"/>
              </w:rPr>
              <w:t>环网端口对数量</w:t>
            </w:r>
          </w:p>
        </w:tc>
      </w:tr>
      <w:tr w:rsidR="007F3A82" w:rsidRPr="001E0C11" w:rsidTr="00200E2D">
        <w:tc>
          <w:tcPr>
            <w:tcW w:w="1700" w:type="dxa"/>
            <w:tcBorders>
              <w:top w:val="single" w:sz="4" w:space="0" w:color="000000"/>
              <w:left w:val="single" w:sz="12" w:space="0" w:color="auto"/>
              <w:bottom w:val="single" w:sz="12" w:space="0" w:color="auto"/>
              <w:right w:val="single" w:sz="4" w:space="0" w:color="000000"/>
            </w:tcBorders>
          </w:tcPr>
          <w:p w:rsidR="007F3A82" w:rsidRPr="001E0C11" w:rsidRDefault="007F3A82" w:rsidP="00200E2D">
            <w:pPr>
              <w:spacing w:line="0" w:lineRule="atLeast"/>
              <w:rPr>
                <w:sz w:val="18"/>
                <w:szCs w:val="18"/>
              </w:rPr>
            </w:pPr>
            <w:r w:rsidRPr="001E0C11">
              <w:rPr>
                <w:rFonts w:hint="eastAsia"/>
                <w:sz w:val="18"/>
                <w:szCs w:val="18"/>
              </w:rPr>
              <w:t>RingPair</w:t>
            </w:r>
            <w:r w:rsidRPr="001E0C11">
              <w:rPr>
                <w:sz w:val="18"/>
                <w:szCs w:val="18"/>
              </w:rPr>
              <w:t>Status</w:t>
            </w:r>
          </w:p>
        </w:tc>
        <w:tc>
          <w:tcPr>
            <w:tcW w:w="851" w:type="dxa"/>
            <w:tcBorders>
              <w:top w:val="single" w:sz="4" w:space="0" w:color="000000"/>
              <w:left w:val="single" w:sz="4" w:space="0" w:color="000000"/>
              <w:bottom w:val="single" w:sz="12" w:space="0" w:color="auto"/>
              <w:right w:val="single" w:sz="4" w:space="0" w:color="000000"/>
            </w:tcBorders>
          </w:tcPr>
          <w:p w:rsidR="007F3A82" w:rsidRPr="001E0C11" w:rsidRDefault="007F3A82" w:rsidP="00200E2D">
            <w:pPr>
              <w:spacing w:line="0" w:lineRule="atLeast"/>
              <w:rPr>
                <w:sz w:val="18"/>
                <w:szCs w:val="18"/>
              </w:rPr>
            </w:pPr>
            <w:r w:rsidRPr="001E0C11">
              <w:rPr>
                <w:rFonts w:hint="eastAsia"/>
                <w:sz w:val="18"/>
                <w:szCs w:val="18"/>
              </w:rPr>
              <w:t>N</w:t>
            </w:r>
          </w:p>
        </w:tc>
        <w:tc>
          <w:tcPr>
            <w:tcW w:w="6662" w:type="dxa"/>
            <w:tcBorders>
              <w:top w:val="single" w:sz="4" w:space="0" w:color="000000"/>
              <w:left w:val="single" w:sz="4" w:space="0" w:color="000000"/>
              <w:bottom w:val="single" w:sz="12" w:space="0" w:color="auto"/>
              <w:right w:val="single" w:sz="12" w:space="0" w:color="auto"/>
            </w:tcBorders>
          </w:tcPr>
          <w:p w:rsidR="007F3A82" w:rsidRPr="001E0C11" w:rsidRDefault="007F3A82" w:rsidP="00200E2D">
            <w:pPr>
              <w:spacing w:line="0" w:lineRule="atLeast"/>
              <w:rPr>
                <w:sz w:val="18"/>
                <w:szCs w:val="18"/>
              </w:rPr>
            </w:pPr>
            <w:r w:rsidRPr="001E0C11">
              <w:rPr>
                <w:rFonts w:hint="eastAsia"/>
                <w:sz w:val="18"/>
                <w:szCs w:val="18"/>
              </w:rPr>
              <w:t>环网端口对状态，</w:t>
            </w:r>
            <w:r w:rsidRPr="001E0C11">
              <w:rPr>
                <w:sz w:val="18"/>
                <w:szCs w:val="18"/>
              </w:rPr>
              <w:t>RingP</w:t>
            </w:r>
            <w:r w:rsidRPr="001E0C11">
              <w:rPr>
                <w:rFonts w:hint="eastAsia"/>
                <w:sz w:val="18"/>
                <w:szCs w:val="18"/>
              </w:rPr>
              <w:t>air</w:t>
            </w:r>
            <w:r w:rsidRPr="001E0C11">
              <w:rPr>
                <w:sz w:val="18"/>
                <w:szCs w:val="18"/>
              </w:rPr>
              <w:t>Num*</w:t>
            </w:r>
            <w:r w:rsidRPr="001E0C11">
              <w:rPr>
                <w:rFonts w:hint="eastAsia"/>
                <w:sz w:val="18"/>
                <w:szCs w:val="18"/>
              </w:rPr>
              <w:t>2*9</w:t>
            </w:r>
            <w:r w:rsidRPr="001E0C11">
              <w:rPr>
                <w:rFonts w:hint="eastAsia"/>
                <w:sz w:val="18"/>
                <w:szCs w:val="18"/>
              </w:rPr>
              <w:t>个字节</w:t>
            </w:r>
          </w:p>
        </w:tc>
      </w:tr>
    </w:tbl>
    <w:p w:rsidR="007F3A82" w:rsidRPr="001E0C11" w:rsidRDefault="007F3A82" w:rsidP="007F3A82">
      <w:pPr>
        <w:spacing w:line="0" w:lineRule="atLeast"/>
        <w:ind w:firstLine="420"/>
        <w:rPr>
          <w:sz w:val="18"/>
          <w:szCs w:val="18"/>
        </w:rPr>
      </w:pPr>
      <w:r w:rsidRPr="001E0C11">
        <w:rPr>
          <w:rFonts w:hint="eastAsia"/>
          <w:sz w:val="18"/>
          <w:szCs w:val="18"/>
        </w:rPr>
        <w:t>Ring</w:t>
      </w:r>
      <w:r w:rsidRPr="001E0C11">
        <w:rPr>
          <w:sz w:val="18"/>
          <w:szCs w:val="18"/>
        </w:rPr>
        <w:t>P</w:t>
      </w:r>
      <w:r w:rsidRPr="001E0C11">
        <w:rPr>
          <w:rFonts w:hint="eastAsia"/>
          <w:sz w:val="18"/>
          <w:szCs w:val="18"/>
        </w:rPr>
        <w:t>air</w:t>
      </w:r>
      <w:r w:rsidRPr="001E0C11">
        <w:rPr>
          <w:sz w:val="18"/>
          <w:szCs w:val="18"/>
        </w:rPr>
        <w:t>Num</w:t>
      </w:r>
      <w:r w:rsidRPr="001E0C11">
        <w:rPr>
          <w:rFonts w:hint="eastAsia"/>
          <w:sz w:val="18"/>
          <w:szCs w:val="18"/>
        </w:rPr>
        <w:t>：环网端口对数量。</w:t>
      </w:r>
    </w:p>
    <w:p w:rsidR="007F3A82" w:rsidRPr="001E0C11" w:rsidRDefault="007F3A82" w:rsidP="007F3A82">
      <w:pPr>
        <w:spacing w:line="0" w:lineRule="atLeast"/>
        <w:ind w:left="420"/>
        <w:rPr>
          <w:sz w:val="18"/>
          <w:szCs w:val="18"/>
        </w:rPr>
      </w:pPr>
      <w:r w:rsidRPr="001E0C11">
        <w:rPr>
          <w:rFonts w:hint="eastAsia"/>
          <w:sz w:val="18"/>
          <w:szCs w:val="18"/>
        </w:rPr>
        <w:t>RingPair</w:t>
      </w:r>
      <w:r w:rsidRPr="001E0C11">
        <w:rPr>
          <w:sz w:val="18"/>
          <w:szCs w:val="18"/>
        </w:rPr>
        <w:t>Status</w:t>
      </w:r>
      <w:r w:rsidRPr="001E0C11">
        <w:rPr>
          <w:rFonts w:hint="eastAsia"/>
          <w:sz w:val="18"/>
          <w:szCs w:val="18"/>
        </w:rPr>
        <w:t>：环网端口对状态，每</w:t>
      </w:r>
      <w:r w:rsidRPr="001E0C11">
        <w:rPr>
          <w:rFonts w:hint="eastAsia"/>
          <w:sz w:val="18"/>
          <w:szCs w:val="18"/>
        </w:rPr>
        <w:t>9</w:t>
      </w:r>
      <w:r w:rsidRPr="001E0C11">
        <w:rPr>
          <w:rFonts w:hint="eastAsia"/>
          <w:sz w:val="18"/>
          <w:szCs w:val="18"/>
        </w:rPr>
        <w:t>个字节表示一对环网端口对的状态，其中，前</w:t>
      </w:r>
      <w:r w:rsidRPr="001E0C11">
        <w:rPr>
          <w:sz w:val="18"/>
          <w:szCs w:val="18"/>
        </w:rPr>
        <w:t>9</w:t>
      </w:r>
      <w:r w:rsidRPr="001E0C11">
        <w:rPr>
          <w:rFonts w:hint="eastAsia"/>
          <w:sz w:val="18"/>
          <w:szCs w:val="18"/>
        </w:rPr>
        <w:t>个字节和后</w:t>
      </w:r>
      <w:r w:rsidRPr="001E0C11">
        <w:rPr>
          <w:sz w:val="18"/>
          <w:szCs w:val="18"/>
        </w:rPr>
        <w:t>9</w:t>
      </w:r>
      <w:r w:rsidRPr="001E0C11">
        <w:rPr>
          <w:rFonts w:hint="eastAsia"/>
          <w:sz w:val="18"/>
          <w:szCs w:val="18"/>
        </w:rPr>
        <w:t>个字节各表示</w:t>
      </w:r>
      <w:r w:rsidRPr="001E0C11">
        <w:rPr>
          <w:sz w:val="18"/>
          <w:szCs w:val="18"/>
        </w:rPr>
        <w:t>1</w:t>
      </w:r>
      <w:r w:rsidRPr="001E0C11">
        <w:rPr>
          <w:rFonts w:hint="eastAsia"/>
          <w:sz w:val="18"/>
          <w:szCs w:val="18"/>
        </w:rPr>
        <w:t>个环网端口的状态，下表列出了</w:t>
      </w:r>
      <w:r w:rsidRPr="001E0C11">
        <w:rPr>
          <w:sz w:val="18"/>
          <w:szCs w:val="18"/>
        </w:rPr>
        <w:t>1</w:t>
      </w:r>
      <w:r w:rsidRPr="001E0C11">
        <w:rPr>
          <w:rFonts w:hint="eastAsia"/>
          <w:sz w:val="18"/>
          <w:szCs w:val="18"/>
        </w:rPr>
        <w:t>个环网端口状态的意义：</w:t>
      </w:r>
      <w:r w:rsidRPr="001E0C11">
        <w:rPr>
          <w:rFonts w:hint="eastAsia"/>
          <w:sz w:val="18"/>
          <w:szCs w:val="18"/>
        </w:rPr>
        <w:t xml:space="preserve"> </w:t>
      </w:r>
    </w:p>
    <w:tbl>
      <w:tblPr>
        <w:tblW w:w="9213" w:type="dxa"/>
        <w:tblInd w:w="53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2"/>
        <w:gridCol w:w="1134"/>
        <w:gridCol w:w="1843"/>
        <w:gridCol w:w="1559"/>
        <w:gridCol w:w="3685"/>
      </w:tblGrid>
      <w:tr w:rsidR="007F3A82" w:rsidRPr="001E0C11" w:rsidTr="00200E2D">
        <w:tc>
          <w:tcPr>
            <w:tcW w:w="992" w:type="dxa"/>
            <w:tcBorders>
              <w:top w:val="single" w:sz="12" w:space="0" w:color="000000"/>
              <w:left w:val="single" w:sz="12" w:space="0" w:color="000000"/>
              <w:bottom w:val="single" w:sz="6" w:space="0" w:color="000000"/>
              <w:right w:val="single" w:sz="6" w:space="0" w:color="000000"/>
            </w:tcBorders>
          </w:tcPr>
          <w:p w:rsidR="007F3A82" w:rsidRPr="001E0C11" w:rsidRDefault="007F3A82" w:rsidP="00200E2D">
            <w:pPr>
              <w:spacing w:line="0" w:lineRule="atLeast"/>
              <w:rPr>
                <w:sz w:val="18"/>
                <w:szCs w:val="18"/>
              </w:rPr>
            </w:pPr>
            <w:r w:rsidRPr="001E0C11">
              <w:rPr>
                <w:rFonts w:hint="eastAsia"/>
                <w:sz w:val="18"/>
                <w:szCs w:val="18"/>
              </w:rPr>
              <w:t>字节</w:t>
            </w:r>
          </w:p>
        </w:tc>
        <w:tc>
          <w:tcPr>
            <w:tcW w:w="1134" w:type="dxa"/>
            <w:tcBorders>
              <w:top w:val="single" w:sz="12" w:space="0" w:color="000000"/>
              <w:left w:val="single" w:sz="6" w:space="0" w:color="000000"/>
              <w:bottom w:val="single" w:sz="6" w:space="0" w:color="000000"/>
              <w:right w:val="single" w:sz="6" w:space="0" w:color="000000"/>
            </w:tcBorders>
          </w:tcPr>
          <w:p w:rsidR="007F3A82" w:rsidRPr="001E0C11" w:rsidRDefault="007F3A82" w:rsidP="00200E2D">
            <w:pPr>
              <w:spacing w:line="0" w:lineRule="atLeast"/>
              <w:jc w:val="left"/>
              <w:rPr>
                <w:sz w:val="18"/>
                <w:szCs w:val="18"/>
              </w:rPr>
            </w:pPr>
            <w:r w:rsidRPr="001E0C11">
              <w:rPr>
                <w:sz w:val="18"/>
                <w:szCs w:val="18"/>
              </w:rPr>
              <w:t>Byte 0</w:t>
            </w:r>
          </w:p>
        </w:tc>
        <w:tc>
          <w:tcPr>
            <w:tcW w:w="1843" w:type="dxa"/>
            <w:tcBorders>
              <w:top w:val="single" w:sz="12" w:space="0" w:color="000000"/>
              <w:left w:val="single" w:sz="6" w:space="0" w:color="000000"/>
              <w:bottom w:val="single" w:sz="6" w:space="0" w:color="000000"/>
              <w:right w:val="single" w:sz="6" w:space="0" w:color="000000"/>
            </w:tcBorders>
          </w:tcPr>
          <w:p w:rsidR="007F3A82" w:rsidRPr="001E0C11" w:rsidRDefault="007F3A82" w:rsidP="00200E2D">
            <w:pPr>
              <w:spacing w:line="0" w:lineRule="atLeast"/>
              <w:jc w:val="left"/>
              <w:rPr>
                <w:sz w:val="18"/>
                <w:szCs w:val="18"/>
              </w:rPr>
            </w:pPr>
            <w:r w:rsidRPr="001E0C11">
              <w:rPr>
                <w:sz w:val="18"/>
                <w:szCs w:val="18"/>
              </w:rPr>
              <w:t>Byte 1</w:t>
            </w:r>
          </w:p>
        </w:tc>
        <w:tc>
          <w:tcPr>
            <w:tcW w:w="1559" w:type="dxa"/>
            <w:tcBorders>
              <w:top w:val="single" w:sz="12" w:space="0" w:color="000000"/>
              <w:left w:val="single" w:sz="6" w:space="0" w:color="000000"/>
              <w:bottom w:val="single" w:sz="6" w:space="0" w:color="000000"/>
              <w:right w:val="single" w:sz="6" w:space="0" w:color="000000"/>
            </w:tcBorders>
          </w:tcPr>
          <w:p w:rsidR="007F3A82" w:rsidRPr="001E0C11" w:rsidRDefault="007F3A82" w:rsidP="00200E2D">
            <w:pPr>
              <w:spacing w:line="0" w:lineRule="atLeast"/>
              <w:rPr>
                <w:sz w:val="18"/>
                <w:szCs w:val="18"/>
              </w:rPr>
            </w:pPr>
            <w:r w:rsidRPr="001E0C11">
              <w:rPr>
                <w:rFonts w:hint="eastAsia"/>
                <w:sz w:val="18"/>
                <w:szCs w:val="18"/>
              </w:rPr>
              <w:t>Byte2</w:t>
            </w:r>
            <w:r w:rsidRPr="001E0C11">
              <w:rPr>
                <w:sz w:val="18"/>
                <w:szCs w:val="18"/>
              </w:rPr>
              <w:t>~</w:t>
            </w:r>
            <w:r w:rsidRPr="001E0C11">
              <w:rPr>
                <w:rFonts w:hint="eastAsia"/>
                <w:sz w:val="18"/>
                <w:szCs w:val="18"/>
              </w:rPr>
              <w:t>7</w:t>
            </w:r>
          </w:p>
        </w:tc>
        <w:tc>
          <w:tcPr>
            <w:tcW w:w="3685" w:type="dxa"/>
            <w:tcBorders>
              <w:top w:val="single" w:sz="12" w:space="0" w:color="000000"/>
              <w:left w:val="single" w:sz="6" w:space="0" w:color="000000"/>
              <w:bottom w:val="single" w:sz="6" w:space="0" w:color="000000"/>
              <w:right w:val="single" w:sz="12" w:space="0" w:color="000000"/>
            </w:tcBorders>
          </w:tcPr>
          <w:p w:rsidR="007F3A82" w:rsidRPr="001E0C11" w:rsidRDefault="007F3A82" w:rsidP="00200E2D">
            <w:pPr>
              <w:spacing w:line="0" w:lineRule="atLeast"/>
              <w:rPr>
                <w:sz w:val="18"/>
                <w:szCs w:val="18"/>
              </w:rPr>
            </w:pPr>
            <w:r w:rsidRPr="001E0C11">
              <w:rPr>
                <w:rFonts w:hint="eastAsia"/>
                <w:sz w:val="18"/>
                <w:szCs w:val="18"/>
              </w:rPr>
              <w:t>Byte8</w:t>
            </w:r>
          </w:p>
        </w:tc>
      </w:tr>
      <w:tr w:rsidR="007F3A82" w:rsidRPr="001E0C11" w:rsidTr="00200E2D">
        <w:tc>
          <w:tcPr>
            <w:tcW w:w="992" w:type="dxa"/>
            <w:tcBorders>
              <w:top w:val="single" w:sz="6" w:space="0" w:color="000000"/>
              <w:left w:val="single" w:sz="12" w:space="0" w:color="000000"/>
              <w:bottom w:val="single" w:sz="12" w:space="0" w:color="000000"/>
              <w:right w:val="single" w:sz="6" w:space="0" w:color="000000"/>
            </w:tcBorders>
          </w:tcPr>
          <w:p w:rsidR="007F3A82" w:rsidRPr="001E0C11" w:rsidRDefault="007F3A82" w:rsidP="00200E2D">
            <w:pPr>
              <w:spacing w:line="0" w:lineRule="atLeast"/>
              <w:rPr>
                <w:sz w:val="18"/>
                <w:szCs w:val="18"/>
              </w:rPr>
            </w:pPr>
            <w:r w:rsidRPr="001E0C11">
              <w:rPr>
                <w:rFonts w:hint="eastAsia"/>
                <w:sz w:val="18"/>
                <w:szCs w:val="18"/>
              </w:rPr>
              <w:t>意义</w:t>
            </w:r>
          </w:p>
        </w:tc>
        <w:tc>
          <w:tcPr>
            <w:tcW w:w="1134" w:type="dxa"/>
            <w:tcBorders>
              <w:top w:val="single" w:sz="6" w:space="0" w:color="000000"/>
              <w:left w:val="single" w:sz="6" w:space="0" w:color="000000"/>
              <w:bottom w:val="single" w:sz="12" w:space="0" w:color="000000"/>
              <w:right w:val="single" w:sz="6" w:space="0" w:color="000000"/>
            </w:tcBorders>
          </w:tcPr>
          <w:p w:rsidR="007F3A82" w:rsidRPr="001E0C11" w:rsidRDefault="007F3A82" w:rsidP="00200E2D">
            <w:pPr>
              <w:spacing w:line="0" w:lineRule="atLeast"/>
              <w:rPr>
                <w:sz w:val="18"/>
                <w:szCs w:val="18"/>
              </w:rPr>
            </w:pPr>
            <w:r w:rsidRPr="001E0C11">
              <w:rPr>
                <w:rFonts w:hint="eastAsia"/>
                <w:sz w:val="18"/>
                <w:szCs w:val="18"/>
              </w:rPr>
              <w:t>标志字节</w:t>
            </w:r>
          </w:p>
        </w:tc>
        <w:tc>
          <w:tcPr>
            <w:tcW w:w="1843" w:type="dxa"/>
            <w:tcBorders>
              <w:top w:val="single" w:sz="6" w:space="0" w:color="000000"/>
              <w:left w:val="single" w:sz="6" w:space="0" w:color="000000"/>
              <w:bottom w:val="single" w:sz="12" w:space="0" w:color="000000"/>
              <w:right w:val="single" w:sz="6" w:space="0" w:color="000000"/>
            </w:tcBorders>
          </w:tcPr>
          <w:p w:rsidR="007F3A82" w:rsidRPr="001E0C11" w:rsidRDefault="007F3A82" w:rsidP="00200E2D">
            <w:pPr>
              <w:spacing w:line="0" w:lineRule="atLeast"/>
              <w:rPr>
                <w:sz w:val="18"/>
                <w:szCs w:val="18"/>
              </w:rPr>
            </w:pPr>
            <w:r w:rsidRPr="001E0C11">
              <w:rPr>
                <w:rFonts w:hint="eastAsia"/>
                <w:sz w:val="18"/>
                <w:szCs w:val="18"/>
              </w:rPr>
              <w:t>本设备环网端口号</w:t>
            </w:r>
          </w:p>
        </w:tc>
        <w:tc>
          <w:tcPr>
            <w:tcW w:w="1559" w:type="dxa"/>
            <w:tcBorders>
              <w:top w:val="single" w:sz="6" w:space="0" w:color="000000"/>
              <w:left w:val="single" w:sz="6" w:space="0" w:color="000000"/>
              <w:bottom w:val="single" w:sz="12" w:space="0" w:color="000000"/>
              <w:right w:val="single" w:sz="6" w:space="0" w:color="000000"/>
            </w:tcBorders>
          </w:tcPr>
          <w:p w:rsidR="007F3A82" w:rsidRPr="001E0C11" w:rsidRDefault="007F3A82" w:rsidP="00200E2D">
            <w:pPr>
              <w:spacing w:line="0" w:lineRule="atLeast"/>
              <w:rPr>
                <w:sz w:val="18"/>
                <w:szCs w:val="18"/>
              </w:rPr>
            </w:pPr>
            <w:r w:rsidRPr="001E0C11">
              <w:rPr>
                <w:rFonts w:hint="eastAsia"/>
                <w:sz w:val="18"/>
                <w:szCs w:val="18"/>
              </w:rPr>
              <w:t>外邻居</w:t>
            </w:r>
            <w:r w:rsidRPr="001E0C11">
              <w:rPr>
                <w:rFonts w:hint="eastAsia"/>
                <w:sz w:val="18"/>
                <w:szCs w:val="18"/>
              </w:rPr>
              <w:t>MAC</w:t>
            </w:r>
          </w:p>
        </w:tc>
        <w:tc>
          <w:tcPr>
            <w:tcW w:w="3685" w:type="dxa"/>
            <w:tcBorders>
              <w:top w:val="single" w:sz="6" w:space="0" w:color="000000"/>
              <w:left w:val="single" w:sz="6" w:space="0" w:color="000000"/>
              <w:bottom w:val="single" w:sz="12" w:space="0" w:color="000000"/>
              <w:right w:val="single" w:sz="12" w:space="0" w:color="000000"/>
            </w:tcBorders>
          </w:tcPr>
          <w:p w:rsidR="007F3A82" w:rsidRPr="001E0C11" w:rsidRDefault="007F3A82" w:rsidP="00200E2D">
            <w:pPr>
              <w:spacing w:line="0" w:lineRule="atLeast"/>
              <w:rPr>
                <w:sz w:val="18"/>
                <w:szCs w:val="18"/>
              </w:rPr>
            </w:pPr>
            <w:r w:rsidRPr="001E0C11">
              <w:rPr>
                <w:rFonts w:hint="eastAsia"/>
                <w:sz w:val="18"/>
                <w:szCs w:val="18"/>
              </w:rPr>
              <w:t>外邻居端口</w:t>
            </w:r>
          </w:p>
        </w:tc>
      </w:tr>
    </w:tbl>
    <w:p w:rsidR="007F3A82" w:rsidRPr="001E0C11" w:rsidRDefault="007F3A82" w:rsidP="007F3A82">
      <w:pPr>
        <w:spacing w:line="0" w:lineRule="atLeast"/>
        <w:ind w:firstLine="420"/>
        <w:rPr>
          <w:sz w:val="18"/>
          <w:szCs w:val="18"/>
        </w:rPr>
      </w:pPr>
      <w:r w:rsidRPr="001E0C11">
        <w:rPr>
          <w:rFonts w:hint="eastAsia"/>
          <w:sz w:val="18"/>
          <w:szCs w:val="18"/>
        </w:rPr>
        <w:t>其中</w:t>
      </w:r>
      <w:r w:rsidRPr="001E0C11">
        <w:rPr>
          <w:sz w:val="18"/>
          <w:szCs w:val="18"/>
        </w:rPr>
        <w:t>Byte 0</w:t>
      </w:r>
      <w:r w:rsidRPr="001E0C11">
        <w:rPr>
          <w:rFonts w:hint="eastAsia"/>
          <w:sz w:val="18"/>
          <w:szCs w:val="18"/>
        </w:rPr>
        <w:t>标志字节含义：</w:t>
      </w:r>
    </w:p>
    <w:tbl>
      <w:tblPr>
        <w:tblW w:w="0" w:type="auto"/>
        <w:tblInd w:w="53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tblPr>
      <w:tblGrid>
        <w:gridCol w:w="850"/>
        <w:gridCol w:w="1843"/>
        <w:gridCol w:w="1417"/>
        <w:gridCol w:w="1701"/>
        <w:gridCol w:w="3402"/>
      </w:tblGrid>
      <w:tr w:rsidR="007F3A82" w:rsidRPr="001E0C11" w:rsidTr="00200E2D">
        <w:tc>
          <w:tcPr>
            <w:tcW w:w="850" w:type="dxa"/>
            <w:tcBorders>
              <w:top w:val="single" w:sz="12" w:space="0" w:color="000000"/>
              <w:left w:val="single" w:sz="12" w:space="0" w:color="000000"/>
              <w:bottom w:val="single" w:sz="6" w:space="0" w:color="000000"/>
              <w:right w:val="single" w:sz="6" w:space="0" w:color="000000"/>
            </w:tcBorders>
          </w:tcPr>
          <w:p w:rsidR="007F3A82" w:rsidRPr="001E0C11" w:rsidRDefault="007F3A82" w:rsidP="00200E2D">
            <w:pPr>
              <w:spacing w:line="0" w:lineRule="atLeast"/>
              <w:rPr>
                <w:sz w:val="18"/>
                <w:szCs w:val="18"/>
              </w:rPr>
            </w:pPr>
            <w:r w:rsidRPr="001E0C11">
              <w:rPr>
                <w:rFonts w:hint="eastAsia"/>
                <w:sz w:val="18"/>
                <w:szCs w:val="18"/>
              </w:rPr>
              <w:t>位</w:t>
            </w:r>
          </w:p>
        </w:tc>
        <w:tc>
          <w:tcPr>
            <w:tcW w:w="1843" w:type="dxa"/>
            <w:tcBorders>
              <w:top w:val="single" w:sz="12" w:space="0" w:color="000000"/>
              <w:left w:val="single" w:sz="6" w:space="0" w:color="000000"/>
              <w:bottom w:val="single" w:sz="6" w:space="0" w:color="000000"/>
              <w:right w:val="single" w:sz="6" w:space="0" w:color="000000"/>
            </w:tcBorders>
          </w:tcPr>
          <w:p w:rsidR="007F3A82" w:rsidRPr="001E0C11" w:rsidRDefault="007F3A82" w:rsidP="00200E2D">
            <w:pPr>
              <w:spacing w:line="0" w:lineRule="atLeast"/>
              <w:jc w:val="left"/>
              <w:rPr>
                <w:sz w:val="18"/>
                <w:szCs w:val="18"/>
              </w:rPr>
            </w:pPr>
            <w:r w:rsidRPr="001E0C11">
              <w:rPr>
                <w:sz w:val="18"/>
                <w:szCs w:val="18"/>
              </w:rPr>
              <w:t>Bit 7</w:t>
            </w:r>
          </w:p>
          <w:p w:rsidR="007F3A82" w:rsidRPr="001E0C11" w:rsidRDefault="007F3A82" w:rsidP="00200E2D">
            <w:pPr>
              <w:spacing w:line="0" w:lineRule="atLeast"/>
              <w:rPr>
                <w:sz w:val="18"/>
                <w:szCs w:val="18"/>
              </w:rPr>
            </w:pPr>
            <w:r w:rsidRPr="001E0C11">
              <w:rPr>
                <w:rFonts w:hint="eastAsia"/>
                <w:sz w:val="18"/>
                <w:szCs w:val="18"/>
              </w:rPr>
              <w:t>本环网端口</w:t>
            </w:r>
          </w:p>
          <w:p w:rsidR="007F3A82" w:rsidRPr="001E0C11" w:rsidRDefault="007F3A82" w:rsidP="00200E2D">
            <w:pPr>
              <w:spacing w:line="0" w:lineRule="atLeast"/>
              <w:rPr>
                <w:sz w:val="18"/>
                <w:szCs w:val="18"/>
              </w:rPr>
            </w:pPr>
            <w:r w:rsidRPr="001E0C11">
              <w:rPr>
                <w:rFonts w:hint="eastAsia"/>
                <w:sz w:val="18"/>
                <w:szCs w:val="18"/>
              </w:rPr>
              <w:t>的使用情况</w:t>
            </w:r>
          </w:p>
        </w:tc>
        <w:tc>
          <w:tcPr>
            <w:tcW w:w="1417" w:type="dxa"/>
            <w:tcBorders>
              <w:top w:val="single" w:sz="12" w:space="0" w:color="000000"/>
              <w:left w:val="single" w:sz="6" w:space="0" w:color="000000"/>
              <w:bottom w:val="single" w:sz="6" w:space="0" w:color="000000"/>
              <w:right w:val="single" w:sz="6" w:space="0" w:color="000000"/>
            </w:tcBorders>
          </w:tcPr>
          <w:p w:rsidR="007F3A82" w:rsidRPr="001E0C11" w:rsidRDefault="007F3A82" w:rsidP="00200E2D">
            <w:pPr>
              <w:spacing w:line="0" w:lineRule="atLeast"/>
              <w:jc w:val="left"/>
              <w:rPr>
                <w:sz w:val="18"/>
                <w:szCs w:val="18"/>
              </w:rPr>
            </w:pPr>
            <w:r w:rsidRPr="001E0C11">
              <w:rPr>
                <w:sz w:val="18"/>
                <w:szCs w:val="18"/>
              </w:rPr>
              <w:t>Bit 6</w:t>
            </w:r>
          </w:p>
          <w:p w:rsidR="007F3A82" w:rsidRPr="001E0C11" w:rsidRDefault="007F3A82" w:rsidP="00200E2D">
            <w:pPr>
              <w:spacing w:line="0" w:lineRule="atLeast"/>
              <w:rPr>
                <w:sz w:val="18"/>
                <w:szCs w:val="18"/>
              </w:rPr>
            </w:pPr>
            <w:r w:rsidRPr="001E0C11">
              <w:rPr>
                <w:rFonts w:hint="eastAsia"/>
                <w:sz w:val="18"/>
                <w:szCs w:val="18"/>
              </w:rPr>
              <w:t>本环网端口</w:t>
            </w:r>
          </w:p>
          <w:p w:rsidR="007F3A82" w:rsidRPr="001E0C11" w:rsidRDefault="007F3A82" w:rsidP="00200E2D">
            <w:pPr>
              <w:spacing w:line="0" w:lineRule="atLeast"/>
              <w:jc w:val="left"/>
              <w:rPr>
                <w:sz w:val="18"/>
                <w:szCs w:val="18"/>
              </w:rPr>
            </w:pPr>
            <w:r w:rsidRPr="001E0C11">
              <w:rPr>
                <w:rFonts w:hint="eastAsia"/>
                <w:sz w:val="18"/>
                <w:szCs w:val="18"/>
              </w:rPr>
              <w:t>成环指示</w:t>
            </w:r>
          </w:p>
        </w:tc>
        <w:tc>
          <w:tcPr>
            <w:tcW w:w="1701" w:type="dxa"/>
            <w:tcBorders>
              <w:top w:val="single" w:sz="12" w:space="0" w:color="000000"/>
              <w:left w:val="single" w:sz="6" w:space="0" w:color="000000"/>
              <w:bottom w:val="single" w:sz="6" w:space="0" w:color="000000"/>
              <w:right w:val="single" w:sz="6" w:space="0" w:color="000000"/>
            </w:tcBorders>
          </w:tcPr>
          <w:p w:rsidR="007F3A82" w:rsidRPr="001E0C11" w:rsidRDefault="007F3A82" w:rsidP="00200E2D">
            <w:pPr>
              <w:spacing w:line="0" w:lineRule="atLeast"/>
              <w:jc w:val="left"/>
              <w:rPr>
                <w:sz w:val="18"/>
                <w:szCs w:val="18"/>
              </w:rPr>
            </w:pPr>
            <w:r w:rsidRPr="001E0C11">
              <w:rPr>
                <w:sz w:val="18"/>
                <w:szCs w:val="18"/>
              </w:rPr>
              <w:t>Bit 5~2</w:t>
            </w:r>
          </w:p>
          <w:p w:rsidR="007F3A82" w:rsidRPr="001E0C11" w:rsidRDefault="007F3A82" w:rsidP="00200E2D">
            <w:pPr>
              <w:spacing w:line="0" w:lineRule="atLeast"/>
              <w:rPr>
                <w:sz w:val="18"/>
                <w:szCs w:val="18"/>
              </w:rPr>
            </w:pPr>
            <w:r w:rsidRPr="001E0C11">
              <w:rPr>
                <w:rFonts w:hint="eastAsia"/>
                <w:sz w:val="18"/>
                <w:szCs w:val="18"/>
              </w:rPr>
              <w:t>预留</w:t>
            </w:r>
          </w:p>
        </w:tc>
        <w:tc>
          <w:tcPr>
            <w:tcW w:w="3402" w:type="dxa"/>
            <w:tcBorders>
              <w:top w:val="single" w:sz="12" w:space="0" w:color="000000"/>
              <w:left w:val="single" w:sz="6" w:space="0" w:color="000000"/>
              <w:bottom w:val="single" w:sz="6" w:space="0" w:color="000000"/>
              <w:right w:val="single" w:sz="12" w:space="0" w:color="000000"/>
            </w:tcBorders>
          </w:tcPr>
          <w:p w:rsidR="007F3A82" w:rsidRPr="001E0C11" w:rsidRDefault="007F3A82" w:rsidP="00200E2D">
            <w:pPr>
              <w:spacing w:line="0" w:lineRule="atLeast"/>
              <w:jc w:val="left"/>
              <w:rPr>
                <w:sz w:val="18"/>
                <w:szCs w:val="18"/>
              </w:rPr>
            </w:pPr>
            <w:r w:rsidRPr="001E0C11">
              <w:rPr>
                <w:sz w:val="18"/>
                <w:szCs w:val="18"/>
              </w:rPr>
              <w:t>Bit 1~0</w:t>
            </w:r>
          </w:p>
          <w:p w:rsidR="007F3A82" w:rsidRPr="001E0C11" w:rsidRDefault="007F3A82" w:rsidP="00200E2D">
            <w:pPr>
              <w:spacing w:line="0" w:lineRule="atLeast"/>
              <w:rPr>
                <w:sz w:val="18"/>
                <w:szCs w:val="18"/>
              </w:rPr>
            </w:pPr>
            <w:r w:rsidRPr="001E0C11">
              <w:rPr>
                <w:rFonts w:hint="eastAsia"/>
                <w:sz w:val="18"/>
                <w:szCs w:val="18"/>
              </w:rPr>
              <w:t>本环网端口当前状态</w:t>
            </w:r>
          </w:p>
        </w:tc>
      </w:tr>
      <w:tr w:rsidR="007F3A82" w:rsidRPr="001E0C11" w:rsidTr="00200E2D">
        <w:tc>
          <w:tcPr>
            <w:tcW w:w="850" w:type="dxa"/>
            <w:tcBorders>
              <w:top w:val="single" w:sz="6" w:space="0" w:color="000000"/>
              <w:left w:val="single" w:sz="12" w:space="0" w:color="000000"/>
              <w:bottom w:val="single" w:sz="12" w:space="0" w:color="000000"/>
              <w:right w:val="single" w:sz="6" w:space="0" w:color="000000"/>
            </w:tcBorders>
          </w:tcPr>
          <w:p w:rsidR="007F3A82" w:rsidRPr="001E0C11" w:rsidRDefault="007F3A82" w:rsidP="00200E2D">
            <w:pPr>
              <w:spacing w:line="0" w:lineRule="atLeast"/>
              <w:rPr>
                <w:sz w:val="18"/>
                <w:szCs w:val="18"/>
              </w:rPr>
            </w:pPr>
            <w:r w:rsidRPr="001E0C11">
              <w:rPr>
                <w:rFonts w:hint="eastAsia"/>
                <w:sz w:val="18"/>
                <w:szCs w:val="18"/>
              </w:rPr>
              <w:t>意义</w:t>
            </w:r>
          </w:p>
        </w:tc>
        <w:tc>
          <w:tcPr>
            <w:tcW w:w="1843" w:type="dxa"/>
            <w:tcBorders>
              <w:top w:val="single" w:sz="6" w:space="0" w:color="000000"/>
              <w:left w:val="single" w:sz="6" w:space="0" w:color="000000"/>
              <w:bottom w:val="single" w:sz="12" w:space="0" w:color="000000"/>
              <w:right w:val="single" w:sz="6" w:space="0" w:color="000000"/>
            </w:tcBorders>
          </w:tcPr>
          <w:p w:rsidR="007F3A82" w:rsidRPr="001E0C11" w:rsidRDefault="007F3A82" w:rsidP="00200E2D">
            <w:pPr>
              <w:spacing w:line="0" w:lineRule="atLeast"/>
              <w:rPr>
                <w:sz w:val="18"/>
                <w:szCs w:val="18"/>
              </w:rPr>
            </w:pPr>
            <w:r w:rsidRPr="001E0C11">
              <w:rPr>
                <w:sz w:val="18"/>
                <w:szCs w:val="18"/>
              </w:rPr>
              <w:t>1</w:t>
            </w:r>
            <w:r w:rsidRPr="001E0C11">
              <w:rPr>
                <w:rFonts w:hint="eastAsia"/>
                <w:sz w:val="18"/>
                <w:szCs w:val="18"/>
              </w:rPr>
              <w:t>：使用</w:t>
            </w:r>
            <w:r w:rsidRPr="001E0C11">
              <w:rPr>
                <w:sz w:val="18"/>
                <w:szCs w:val="18"/>
              </w:rPr>
              <w:t xml:space="preserve">  </w:t>
            </w:r>
          </w:p>
          <w:p w:rsidR="007F3A82" w:rsidRPr="001E0C11" w:rsidRDefault="007F3A82" w:rsidP="00200E2D">
            <w:pPr>
              <w:spacing w:line="0" w:lineRule="atLeast"/>
              <w:rPr>
                <w:sz w:val="18"/>
                <w:szCs w:val="18"/>
              </w:rPr>
            </w:pPr>
            <w:r w:rsidRPr="001E0C11">
              <w:rPr>
                <w:sz w:val="18"/>
                <w:szCs w:val="18"/>
              </w:rPr>
              <w:t>0</w:t>
            </w:r>
            <w:r w:rsidRPr="001E0C11">
              <w:rPr>
                <w:rFonts w:hint="eastAsia"/>
                <w:sz w:val="18"/>
                <w:szCs w:val="18"/>
              </w:rPr>
              <w:t>：未使用</w:t>
            </w:r>
          </w:p>
        </w:tc>
        <w:tc>
          <w:tcPr>
            <w:tcW w:w="1417" w:type="dxa"/>
            <w:tcBorders>
              <w:top w:val="single" w:sz="6" w:space="0" w:color="000000"/>
              <w:left w:val="single" w:sz="6" w:space="0" w:color="000000"/>
              <w:bottom w:val="single" w:sz="12" w:space="0" w:color="000000"/>
              <w:right w:val="single" w:sz="6" w:space="0" w:color="000000"/>
            </w:tcBorders>
          </w:tcPr>
          <w:p w:rsidR="007F3A82" w:rsidRPr="001E0C11" w:rsidRDefault="007F3A82" w:rsidP="00200E2D">
            <w:pPr>
              <w:spacing w:line="0" w:lineRule="atLeast"/>
              <w:rPr>
                <w:sz w:val="18"/>
                <w:szCs w:val="18"/>
              </w:rPr>
            </w:pPr>
            <w:r w:rsidRPr="001E0C11">
              <w:rPr>
                <w:sz w:val="18"/>
                <w:szCs w:val="18"/>
              </w:rPr>
              <w:t>1</w:t>
            </w:r>
            <w:r w:rsidRPr="001E0C11">
              <w:rPr>
                <w:rFonts w:hint="eastAsia"/>
                <w:sz w:val="18"/>
                <w:szCs w:val="18"/>
              </w:rPr>
              <w:t>：成环</w:t>
            </w:r>
          </w:p>
          <w:p w:rsidR="007F3A82" w:rsidRPr="001E0C11" w:rsidRDefault="007F3A82" w:rsidP="00200E2D">
            <w:pPr>
              <w:spacing w:line="0" w:lineRule="atLeast"/>
              <w:rPr>
                <w:sz w:val="18"/>
                <w:szCs w:val="18"/>
              </w:rPr>
            </w:pPr>
            <w:r w:rsidRPr="001E0C11">
              <w:rPr>
                <w:sz w:val="18"/>
                <w:szCs w:val="18"/>
              </w:rPr>
              <w:t>0</w:t>
            </w:r>
            <w:r w:rsidRPr="001E0C11">
              <w:rPr>
                <w:rFonts w:hint="eastAsia"/>
                <w:sz w:val="18"/>
                <w:szCs w:val="18"/>
              </w:rPr>
              <w:t>：未成环</w:t>
            </w:r>
          </w:p>
        </w:tc>
        <w:tc>
          <w:tcPr>
            <w:tcW w:w="1701" w:type="dxa"/>
            <w:tcBorders>
              <w:top w:val="single" w:sz="6" w:space="0" w:color="000000"/>
              <w:left w:val="single" w:sz="6" w:space="0" w:color="000000"/>
              <w:bottom w:val="single" w:sz="12" w:space="0" w:color="000000"/>
              <w:right w:val="single" w:sz="6" w:space="0" w:color="000000"/>
            </w:tcBorders>
          </w:tcPr>
          <w:p w:rsidR="007F3A82" w:rsidRPr="001E0C11" w:rsidRDefault="007F3A82" w:rsidP="00200E2D">
            <w:pPr>
              <w:spacing w:line="0" w:lineRule="atLeast"/>
              <w:rPr>
                <w:sz w:val="18"/>
                <w:szCs w:val="18"/>
              </w:rPr>
            </w:pPr>
            <w:r w:rsidRPr="001E0C11">
              <w:rPr>
                <w:sz w:val="18"/>
                <w:szCs w:val="18"/>
              </w:rPr>
              <w:t>0000</w:t>
            </w:r>
          </w:p>
        </w:tc>
        <w:tc>
          <w:tcPr>
            <w:tcW w:w="3402" w:type="dxa"/>
            <w:tcBorders>
              <w:top w:val="single" w:sz="6" w:space="0" w:color="000000"/>
              <w:left w:val="single" w:sz="6" w:space="0" w:color="000000"/>
              <w:bottom w:val="single" w:sz="12" w:space="0" w:color="000000"/>
              <w:right w:val="single" w:sz="12" w:space="0" w:color="000000"/>
            </w:tcBorders>
          </w:tcPr>
          <w:p w:rsidR="007F3A82" w:rsidRPr="001E0C11" w:rsidRDefault="007F3A82" w:rsidP="00200E2D">
            <w:pPr>
              <w:spacing w:line="0" w:lineRule="atLeast"/>
              <w:rPr>
                <w:sz w:val="18"/>
                <w:szCs w:val="18"/>
              </w:rPr>
            </w:pPr>
            <w:r w:rsidRPr="001E0C11">
              <w:rPr>
                <w:sz w:val="18"/>
                <w:szCs w:val="18"/>
              </w:rPr>
              <w:t>11</w:t>
            </w:r>
            <w:r w:rsidRPr="001E0C11">
              <w:rPr>
                <w:rFonts w:hint="eastAsia"/>
                <w:sz w:val="18"/>
                <w:szCs w:val="18"/>
              </w:rPr>
              <w:t>：</w:t>
            </w:r>
            <w:r w:rsidRPr="001E0C11">
              <w:rPr>
                <w:sz w:val="18"/>
                <w:szCs w:val="18"/>
              </w:rPr>
              <w:t xml:space="preserve">Forwarding  </w:t>
            </w:r>
          </w:p>
          <w:p w:rsidR="007F3A82" w:rsidRPr="001E0C11" w:rsidRDefault="007F3A82" w:rsidP="00200E2D">
            <w:pPr>
              <w:spacing w:line="0" w:lineRule="atLeast"/>
              <w:rPr>
                <w:sz w:val="18"/>
                <w:szCs w:val="18"/>
              </w:rPr>
            </w:pPr>
            <w:r w:rsidRPr="001E0C11">
              <w:rPr>
                <w:sz w:val="18"/>
                <w:szCs w:val="18"/>
              </w:rPr>
              <w:t>10</w:t>
            </w:r>
            <w:r w:rsidRPr="001E0C11">
              <w:rPr>
                <w:rFonts w:hint="eastAsia"/>
                <w:sz w:val="18"/>
                <w:szCs w:val="18"/>
              </w:rPr>
              <w:t>：</w:t>
            </w:r>
            <w:r w:rsidRPr="001E0C11">
              <w:rPr>
                <w:sz w:val="18"/>
                <w:szCs w:val="18"/>
              </w:rPr>
              <w:t>Blocking</w:t>
            </w:r>
          </w:p>
          <w:p w:rsidR="007F3A82" w:rsidRPr="001E0C11" w:rsidRDefault="007F3A82" w:rsidP="00200E2D">
            <w:pPr>
              <w:spacing w:line="0" w:lineRule="atLeast"/>
              <w:rPr>
                <w:sz w:val="18"/>
                <w:szCs w:val="18"/>
              </w:rPr>
            </w:pPr>
            <w:r w:rsidRPr="001E0C11">
              <w:rPr>
                <w:sz w:val="18"/>
                <w:szCs w:val="18"/>
              </w:rPr>
              <w:t>0X</w:t>
            </w:r>
            <w:r w:rsidRPr="001E0C11">
              <w:rPr>
                <w:rFonts w:hint="eastAsia"/>
                <w:sz w:val="18"/>
                <w:szCs w:val="18"/>
              </w:rPr>
              <w:t>：</w:t>
            </w:r>
            <w:r w:rsidRPr="001E0C11">
              <w:rPr>
                <w:sz w:val="18"/>
                <w:szCs w:val="18"/>
              </w:rPr>
              <w:t>Down</w:t>
            </w:r>
          </w:p>
        </w:tc>
      </w:tr>
    </w:tbl>
    <w:p w:rsidR="007F3A82" w:rsidRPr="001E0C11" w:rsidRDefault="007F3A82" w:rsidP="007F3A82">
      <w:pPr>
        <w:spacing w:line="0" w:lineRule="atLeast"/>
        <w:ind w:left="420"/>
        <w:rPr>
          <w:sz w:val="18"/>
          <w:szCs w:val="18"/>
        </w:rPr>
      </w:pPr>
      <w:r w:rsidRPr="001E0C11">
        <w:rPr>
          <w:rFonts w:hint="eastAsia"/>
          <w:sz w:val="18"/>
          <w:szCs w:val="18"/>
        </w:rPr>
        <w:t>当本环网端口未使用</w:t>
      </w:r>
      <w:r w:rsidRPr="001E0C11">
        <w:rPr>
          <w:sz w:val="18"/>
          <w:szCs w:val="18"/>
        </w:rPr>
        <w:t>(Bit7=0)</w:t>
      </w:r>
      <w:r w:rsidRPr="001E0C11">
        <w:rPr>
          <w:rFonts w:hint="eastAsia"/>
          <w:sz w:val="18"/>
          <w:szCs w:val="18"/>
        </w:rPr>
        <w:t>或本环网端口当前状态为</w:t>
      </w:r>
      <w:r w:rsidRPr="001E0C11">
        <w:rPr>
          <w:sz w:val="18"/>
          <w:szCs w:val="18"/>
        </w:rPr>
        <w:t>Down(Bit1~0=0X)</w:t>
      </w:r>
      <w:r w:rsidRPr="001E0C11">
        <w:rPr>
          <w:rFonts w:hint="eastAsia"/>
          <w:sz w:val="18"/>
          <w:szCs w:val="18"/>
        </w:rPr>
        <w:t>时，后面涉及到外邻居状态的信息</w:t>
      </w:r>
      <w:r w:rsidRPr="001E0C11">
        <w:rPr>
          <w:sz w:val="18"/>
          <w:szCs w:val="18"/>
        </w:rPr>
        <w:t>(</w:t>
      </w:r>
      <w:r w:rsidRPr="001E0C11">
        <w:rPr>
          <w:rFonts w:hint="eastAsia"/>
          <w:sz w:val="18"/>
          <w:szCs w:val="18"/>
        </w:rPr>
        <w:t>即</w:t>
      </w:r>
      <w:r w:rsidRPr="001E0C11">
        <w:rPr>
          <w:sz w:val="18"/>
          <w:szCs w:val="18"/>
        </w:rPr>
        <w:t>Byte2~8)</w:t>
      </w:r>
      <w:r w:rsidRPr="001E0C11">
        <w:rPr>
          <w:rFonts w:hint="eastAsia"/>
          <w:sz w:val="18"/>
          <w:szCs w:val="18"/>
        </w:rPr>
        <w:t>的值全为</w:t>
      </w:r>
      <w:r w:rsidRPr="001E0C11">
        <w:rPr>
          <w:sz w:val="18"/>
          <w:szCs w:val="18"/>
        </w:rPr>
        <w:t>0x00</w:t>
      </w:r>
      <w:r w:rsidRPr="001E0C11">
        <w:rPr>
          <w:rFonts w:hint="eastAsia"/>
          <w:sz w:val="18"/>
          <w:szCs w:val="18"/>
        </w:rPr>
        <w:t>。</w:t>
      </w:r>
    </w:p>
    <w:p w:rsidR="007F3A82" w:rsidRPr="001E0C11" w:rsidRDefault="007F3A82" w:rsidP="007F3A82">
      <w:pPr>
        <w:spacing w:line="0" w:lineRule="atLeast"/>
      </w:pPr>
    </w:p>
    <w:p w:rsidR="007F3A82" w:rsidRPr="001E0C11" w:rsidRDefault="007F3A82" w:rsidP="007F3A82">
      <w:pPr>
        <w:pStyle w:val="af8"/>
        <w:ind w:left="420" w:firstLineChars="0" w:firstLine="0"/>
        <w:rPr>
          <w:sz w:val="18"/>
          <w:szCs w:val="18"/>
        </w:rPr>
      </w:pPr>
      <w:r w:rsidRPr="001E0C11">
        <w:rPr>
          <w:rFonts w:hint="eastAsia"/>
          <w:sz w:val="18"/>
          <w:szCs w:val="18"/>
        </w:rPr>
        <w:t>Trap</w:t>
      </w:r>
      <w:r w:rsidRPr="001E0C11">
        <w:rPr>
          <w:rFonts w:hint="eastAsia"/>
          <w:sz w:val="18"/>
          <w:szCs w:val="18"/>
        </w:rPr>
        <w:t>回应格式：</w:t>
      </w:r>
    </w:p>
    <w:tbl>
      <w:tblPr>
        <w:tblW w:w="0" w:type="auto"/>
        <w:tblInd w:w="534"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tblPr>
      <w:tblGrid>
        <w:gridCol w:w="1700"/>
        <w:gridCol w:w="851"/>
        <w:gridCol w:w="6662"/>
      </w:tblGrid>
      <w:tr w:rsidR="007F3A82" w:rsidRPr="001E0C11" w:rsidTr="00200E2D">
        <w:tc>
          <w:tcPr>
            <w:tcW w:w="1700" w:type="dxa"/>
            <w:tcBorders>
              <w:top w:val="single" w:sz="12" w:space="0" w:color="auto"/>
              <w:left w:val="single" w:sz="12" w:space="0" w:color="auto"/>
              <w:bottom w:val="single" w:sz="4" w:space="0" w:color="000000"/>
              <w:right w:val="single" w:sz="4" w:space="0" w:color="000000"/>
            </w:tcBorders>
          </w:tcPr>
          <w:p w:rsidR="007F3A82" w:rsidRPr="001E0C11" w:rsidRDefault="007F3A82" w:rsidP="00200E2D">
            <w:pPr>
              <w:spacing w:line="0" w:lineRule="atLeast"/>
              <w:jc w:val="center"/>
              <w:rPr>
                <w:rFonts w:ascii="黑体" w:eastAsia="黑体"/>
                <w:sz w:val="18"/>
                <w:szCs w:val="18"/>
              </w:rPr>
            </w:pPr>
            <w:r w:rsidRPr="001E0C11">
              <w:rPr>
                <w:rFonts w:ascii="黑体" w:eastAsia="黑体" w:hint="eastAsia"/>
                <w:sz w:val="18"/>
                <w:szCs w:val="18"/>
              </w:rPr>
              <w:t>值域</w:t>
            </w:r>
          </w:p>
        </w:tc>
        <w:tc>
          <w:tcPr>
            <w:tcW w:w="851" w:type="dxa"/>
            <w:tcBorders>
              <w:top w:val="single" w:sz="12" w:space="0" w:color="auto"/>
              <w:left w:val="single" w:sz="4" w:space="0" w:color="000000"/>
              <w:bottom w:val="single" w:sz="4" w:space="0" w:color="000000"/>
              <w:right w:val="single" w:sz="4" w:space="0" w:color="000000"/>
            </w:tcBorders>
          </w:tcPr>
          <w:p w:rsidR="007F3A82" w:rsidRPr="001E0C11" w:rsidRDefault="007F3A82" w:rsidP="00200E2D">
            <w:pPr>
              <w:spacing w:line="0" w:lineRule="atLeast"/>
              <w:jc w:val="center"/>
              <w:rPr>
                <w:rFonts w:ascii="黑体" w:eastAsia="黑体"/>
                <w:sz w:val="18"/>
                <w:szCs w:val="18"/>
              </w:rPr>
            </w:pPr>
            <w:r w:rsidRPr="001E0C11">
              <w:rPr>
                <w:rFonts w:ascii="黑体" w:eastAsia="黑体" w:hint="eastAsia"/>
                <w:sz w:val="18"/>
                <w:szCs w:val="18"/>
              </w:rPr>
              <w:t>字节</w:t>
            </w:r>
          </w:p>
        </w:tc>
        <w:tc>
          <w:tcPr>
            <w:tcW w:w="6662" w:type="dxa"/>
            <w:tcBorders>
              <w:top w:val="single" w:sz="12" w:space="0" w:color="auto"/>
              <w:left w:val="single" w:sz="4" w:space="0" w:color="000000"/>
              <w:bottom w:val="single" w:sz="4" w:space="0" w:color="000000"/>
              <w:right w:val="single" w:sz="12" w:space="0" w:color="auto"/>
            </w:tcBorders>
          </w:tcPr>
          <w:p w:rsidR="007F3A82" w:rsidRPr="001E0C11" w:rsidRDefault="007F3A82" w:rsidP="00200E2D">
            <w:pPr>
              <w:spacing w:line="0" w:lineRule="atLeast"/>
              <w:jc w:val="center"/>
              <w:rPr>
                <w:rFonts w:ascii="黑体" w:eastAsia="黑体"/>
                <w:sz w:val="18"/>
                <w:szCs w:val="18"/>
              </w:rPr>
            </w:pPr>
            <w:r w:rsidRPr="001E0C11">
              <w:rPr>
                <w:rFonts w:ascii="黑体" w:eastAsia="黑体" w:hint="eastAsia"/>
                <w:sz w:val="18"/>
                <w:szCs w:val="18"/>
              </w:rPr>
              <w:t>分配值</w:t>
            </w:r>
          </w:p>
        </w:tc>
      </w:tr>
      <w:tr w:rsidR="007F3A82" w:rsidRPr="001E0C11" w:rsidTr="00200E2D">
        <w:tc>
          <w:tcPr>
            <w:tcW w:w="1700" w:type="dxa"/>
            <w:tcBorders>
              <w:top w:val="single" w:sz="4" w:space="0" w:color="000000"/>
              <w:left w:val="single" w:sz="12" w:space="0" w:color="auto"/>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sz w:val="18"/>
                <w:szCs w:val="18"/>
              </w:rPr>
              <w:t>Trap</w:t>
            </w:r>
            <w:r w:rsidRPr="001E0C11">
              <w:rPr>
                <w:rFonts w:hint="eastAsia"/>
                <w:sz w:val="18"/>
                <w:szCs w:val="18"/>
              </w:rPr>
              <w:t>Index</w:t>
            </w:r>
          </w:p>
        </w:tc>
        <w:tc>
          <w:tcPr>
            <w:tcW w:w="851" w:type="dxa"/>
            <w:tcBorders>
              <w:top w:val="single" w:sz="4" w:space="0" w:color="000000"/>
              <w:left w:val="single" w:sz="4" w:space="0" w:color="000000"/>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sz w:val="18"/>
                <w:szCs w:val="18"/>
              </w:rPr>
              <w:t>1</w:t>
            </w:r>
          </w:p>
        </w:tc>
        <w:tc>
          <w:tcPr>
            <w:tcW w:w="6662" w:type="dxa"/>
            <w:tcBorders>
              <w:top w:val="single" w:sz="4" w:space="0" w:color="000000"/>
              <w:left w:val="single" w:sz="4" w:space="0" w:color="000000"/>
              <w:bottom w:val="single" w:sz="4" w:space="0" w:color="000000"/>
              <w:right w:val="single" w:sz="12" w:space="0" w:color="auto"/>
            </w:tcBorders>
          </w:tcPr>
          <w:p w:rsidR="007F3A82" w:rsidRPr="001E0C11" w:rsidRDefault="007F3A82" w:rsidP="00200E2D">
            <w:pPr>
              <w:spacing w:line="0" w:lineRule="atLeast"/>
              <w:rPr>
                <w:sz w:val="18"/>
                <w:szCs w:val="18"/>
              </w:rPr>
            </w:pPr>
            <w:r w:rsidRPr="001E0C11">
              <w:rPr>
                <w:sz w:val="18"/>
                <w:szCs w:val="18"/>
              </w:rPr>
              <w:t xml:space="preserve">(0x) </w:t>
            </w:r>
            <w:r w:rsidRPr="001E0C11">
              <w:rPr>
                <w:rFonts w:hint="eastAsia"/>
                <w:sz w:val="18"/>
                <w:szCs w:val="18"/>
              </w:rPr>
              <w:t xml:space="preserve">01 </w:t>
            </w:r>
          </w:p>
        </w:tc>
      </w:tr>
      <w:tr w:rsidR="007F3A82" w:rsidRPr="001E0C11" w:rsidTr="00200E2D">
        <w:tc>
          <w:tcPr>
            <w:tcW w:w="1700" w:type="dxa"/>
            <w:tcBorders>
              <w:top w:val="single" w:sz="4" w:space="0" w:color="000000"/>
              <w:left w:val="single" w:sz="12" w:space="0" w:color="auto"/>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sz w:val="18"/>
                <w:szCs w:val="18"/>
              </w:rPr>
              <w:t>TimeStamp</w:t>
            </w:r>
          </w:p>
        </w:tc>
        <w:tc>
          <w:tcPr>
            <w:tcW w:w="851" w:type="dxa"/>
            <w:tcBorders>
              <w:top w:val="single" w:sz="4" w:space="0" w:color="000000"/>
              <w:left w:val="single" w:sz="4" w:space="0" w:color="000000"/>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rFonts w:hint="eastAsia"/>
                <w:sz w:val="18"/>
                <w:szCs w:val="18"/>
              </w:rPr>
              <w:t>6</w:t>
            </w:r>
          </w:p>
        </w:tc>
        <w:tc>
          <w:tcPr>
            <w:tcW w:w="6662" w:type="dxa"/>
            <w:tcBorders>
              <w:top w:val="single" w:sz="4" w:space="0" w:color="000000"/>
              <w:left w:val="single" w:sz="4" w:space="0" w:color="000000"/>
              <w:bottom w:val="single" w:sz="4" w:space="0" w:color="000000"/>
              <w:right w:val="single" w:sz="12" w:space="0" w:color="auto"/>
            </w:tcBorders>
          </w:tcPr>
          <w:p w:rsidR="007F3A82" w:rsidRPr="001E0C11" w:rsidRDefault="007F3A82" w:rsidP="00200E2D">
            <w:pPr>
              <w:spacing w:line="0" w:lineRule="atLeast"/>
              <w:rPr>
                <w:sz w:val="18"/>
                <w:szCs w:val="18"/>
              </w:rPr>
            </w:pPr>
            <w:r w:rsidRPr="001E0C11">
              <w:rPr>
                <w:rFonts w:hint="eastAsia"/>
                <w:sz w:val="18"/>
                <w:szCs w:val="18"/>
              </w:rPr>
              <w:t>时间戳，预留，目前不用，全</w:t>
            </w:r>
            <w:r w:rsidRPr="001E0C11">
              <w:rPr>
                <w:sz w:val="18"/>
                <w:szCs w:val="18"/>
              </w:rPr>
              <w:t>0</w:t>
            </w:r>
          </w:p>
        </w:tc>
      </w:tr>
      <w:tr w:rsidR="007F3A82" w:rsidRPr="001E0C11" w:rsidTr="00200E2D">
        <w:tc>
          <w:tcPr>
            <w:tcW w:w="1700" w:type="dxa"/>
            <w:tcBorders>
              <w:top w:val="single" w:sz="4" w:space="0" w:color="000000"/>
              <w:left w:val="single" w:sz="12" w:space="0" w:color="auto"/>
              <w:bottom w:val="single" w:sz="12" w:space="0" w:color="auto"/>
              <w:right w:val="single" w:sz="4" w:space="0" w:color="000000"/>
            </w:tcBorders>
          </w:tcPr>
          <w:p w:rsidR="007F3A82" w:rsidRPr="001E0C11" w:rsidRDefault="007F3A82" w:rsidP="00200E2D">
            <w:pPr>
              <w:spacing w:line="0" w:lineRule="atLeast"/>
              <w:rPr>
                <w:sz w:val="18"/>
                <w:szCs w:val="18"/>
              </w:rPr>
            </w:pPr>
            <w:r w:rsidRPr="001E0C11">
              <w:rPr>
                <w:sz w:val="18"/>
                <w:szCs w:val="18"/>
              </w:rPr>
              <w:t>P</w:t>
            </w:r>
            <w:r w:rsidRPr="001E0C11">
              <w:rPr>
                <w:rFonts w:hint="eastAsia"/>
                <w:sz w:val="18"/>
                <w:szCs w:val="18"/>
              </w:rPr>
              <w:t>ad</w:t>
            </w:r>
          </w:p>
        </w:tc>
        <w:tc>
          <w:tcPr>
            <w:tcW w:w="851" w:type="dxa"/>
            <w:tcBorders>
              <w:top w:val="single" w:sz="4" w:space="0" w:color="000000"/>
              <w:left w:val="single" w:sz="4" w:space="0" w:color="000000"/>
              <w:bottom w:val="single" w:sz="12" w:space="0" w:color="auto"/>
              <w:right w:val="single" w:sz="4" w:space="0" w:color="000000"/>
            </w:tcBorders>
          </w:tcPr>
          <w:p w:rsidR="007F3A82" w:rsidRPr="001E0C11" w:rsidRDefault="007F3A82" w:rsidP="00200E2D">
            <w:pPr>
              <w:spacing w:line="0" w:lineRule="atLeast"/>
              <w:rPr>
                <w:sz w:val="18"/>
                <w:szCs w:val="18"/>
              </w:rPr>
            </w:pPr>
            <w:r w:rsidRPr="001E0C11">
              <w:rPr>
                <w:rFonts w:hint="eastAsia"/>
                <w:sz w:val="18"/>
                <w:szCs w:val="18"/>
              </w:rPr>
              <w:t>1</w:t>
            </w:r>
          </w:p>
        </w:tc>
        <w:tc>
          <w:tcPr>
            <w:tcW w:w="6662" w:type="dxa"/>
            <w:tcBorders>
              <w:top w:val="single" w:sz="4" w:space="0" w:color="000000"/>
              <w:left w:val="single" w:sz="4" w:space="0" w:color="000000"/>
              <w:bottom w:val="single" w:sz="12" w:space="0" w:color="auto"/>
              <w:right w:val="single" w:sz="12" w:space="0" w:color="auto"/>
            </w:tcBorders>
          </w:tcPr>
          <w:p w:rsidR="007F3A82" w:rsidRPr="001E0C11" w:rsidRDefault="007F3A82" w:rsidP="00200E2D">
            <w:pPr>
              <w:spacing w:line="0" w:lineRule="atLeast"/>
              <w:rPr>
                <w:sz w:val="18"/>
                <w:szCs w:val="18"/>
              </w:rPr>
            </w:pPr>
            <w:r w:rsidRPr="001E0C11">
              <w:rPr>
                <w:sz w:val="18"/>
                <w:szCs w:val="18"/>
              </w:rPr>
              <w:t>(0x) 00 (OK)</w:t>
            </w:r>
          </w:p>
        </w:tc>
      </w:tr>
    </w:tbl>
    <w:p w:rsidR="007F3A82" w:rsidRPr="00877E61" w:rsidRDefault="007F3A82" w:rsidP="007F3A82">
      <w:pPr>
        <w:spacing w:line="0" w:lineRule="atLeast"/>
        <w:rPr>
          <w:color w:val="00B050"/>
        </w:rPr>
      </w:pPr>
    </w:p>
    <w:p w:rsidR="007F3A82" w:rsidRDefault="007F3A82" w:rsidP="007F3A82">
      <w:pPr>
        <w:spacing w:line="0" w:lineRule="atLeast"/>
      </w:pPr>
    </w:p>
    <w:p w:rsidR="007F3A82" w:rsidRPr="001E4783" w:rsidRDefault="007F3A82" w:rsidP="007F3A82">
      <w:pPr>
        <w:pStyle w:val="af8"/>
        <w:numPr>
          <w:ilvl w:val="0"/>
          <w:numId w:val="44"/>
        </w:numPr>
        <w:ind w:firstLineChars="0"/>
        <w:rPr>
          <w:b/>
          <w:sz w:val="18"/>
          <w:szCs w:val="18"/>
        </w:rPr>
      </w:pPr>
      <w:r>
        <w:rPr>
          <w:rFonts w:ascii="Consolas" w:hint="eastAsia"/>
          <w:b/>
          <w:sz w:val="18"/>
          <w:szCs w:val="18"/>
        </w:rPr>
        <w:t>流量阀值告警</w:t>
      </w:r>
    </w:p>
    <w:p w:rsidR="007F3A82" w:rsidRPr="001E0C11" w:rsidRDefault="007F3A82" w:rsidP="007F3A82">
      <w:pPr>
        <w:pStyle w:val="af8"/>
        <w:numPr>
          <w:ilvl w:val="0"/>
          <w:numId w:val="38"/>
        </w:numPr>
        <w:ind w:firstLineChars="0"/>
        <w:rPr>
          <w:sz w:val="18"/>
          <w:szCs w:val="18"/>
        </w:rPr>
      </w:pPr>
      <w:r w:rsidRPr="001E0C11">
        <w:rPr>
          <w:rFonts w:hint="eastAsia"/>
          <w:sz w:val="18"/>
          <w:szCs w:val="18"/>
        </w:rPr>
        <w:t>Trap</w:t>
      </w:r>
      <w:r w:rsidRPr="001E0C11">
        <w:rPr>
          <w:rFonts w:hint="eastAsia"/>
          <w:sz w:val="18"/>
          <w:szCs w:val="18"/>
        </w:rPr>
        <w:t>格式：</w:t>
      </w:r>
    </w:p>
    <w:tbl>
      <w:tblPr>
        <w:tblW w:w="0" w:type="auto"/>
        <w:tblInd w:w="534"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tblPr>
      <w:tblGrid>
        <w:gridCol w:w="1700"/>
        <w:gridCol w:w="851"/>
        <w:gridCol w:w="6662"/>
      </w:tblGrid>
      <w:tr w:rsidR="007F3A82" w:rsidRPr="001E0C11" w:rsidTr="00200E2D">
        <w:tc>
          <w:tcPr>
            <w:tcW w:w="1700" w:type="dxa"/>
            <w:tcBorders>
              <w:top w:val="single" w:sz="12" w:space="0" w:color="auto"/>
              <w:left w:val="single" w:sz="12" w:space="0" w:color="auto"/>
              <w:bottom w:val="single" w:sz="4" w:space="0" w:color="000000"/>
              <w:right w:val="single" w:sz="4" w:space="0" w:color="000000"/>
            </w:tcBorders>
          </w:tcPr>
          <w:p w:rsidR="007F3A82" w:rsidRPr="001E0C11" w:rsidRDefault="007F3A82" w:rsidP="00200E2D">
            <w:pPr>
              <w:spacing w:line="0" w:lineRule="atLeast"/>
              <w:jc w:val="center"/>
              <w:rPr>
                <w:rFonts w:ascii="黑体" w:eastAsia="黑体"/>
                <w:sz w:val="18"/>
                <w:szCs w:val="18"/>
              </w:rPr>
            </w:pPr>
            <w:r w:rsidRPr="001E0C11">
              <w:rPr>
                <w:rFonts w:ascii="黑体" w:eastAsia="黑体" w:hint="eastAsia"/>
                <w:sz w:val="18"/>
                <w:szCs w:val="18"/>
              </w:rPr>
              <w:t>值域</w:t>
            </w:r>
          </w:p>
        </w:tc>
        <w:tc>
          <w:tcPr>
            <w:tcW w:w="851" w:type="dxa"/>
            <w:tcBorders>
              <w:top w:val="single" w:sz="12" w:space="0" w:color="auto"/>
              <w:left w:val="single" w:sz="4" w:space="0" w:color="000000"/>
              <w:bottom w:val="single" w:sz="4" w:space="0" w:color="000000"/>
              <w:right w:val="single" w:sz="4" w:space="0" w:color="000000"/>
            </w:tcBorders>
          </w:tcPr>
          <w:p w:rsidR="007F3A82" w:rsidRPr="001E0C11" w:rsidRDefault="007F3A82" w:rsidP="00200E2D">
            <w:pPr>
              <w:spacing w:line="0" w:lineRule="atLeast"/>
              <w:jc w:val="center"/>
              <w:rPr>
                <w:rFonts w:ascii="黑体" w:eastAsia="黑体"/>
                <w:sz w:val="18"/>
                <w:szCs w:val="18"/>
              </w:rPr>
            </w:pPr>
            <w:r w:rsidRPr="001E0C11">
              <w:rPr>
                <w:rFonts w:ascii="黑体" w:eastAsia="黑体" w:hint="eastAsia"/>
                <w:sz w:val="18"/>
                <w:szCs w:val="18"/>
              </w:rPr>
              <w:t>字节</w:t>
            </w:r>
          </w:p>
        </w:tc>
        <w:tc>
          <w:tcPr>
            <w:tcW w:w="6662" w:type="dxa"/>
            <w:tcBorders>
              <w:top w:val="single" w:sz="12" w:space="0" w:color="auto"/>
              <w:left w:val="single" w:sz="4" w:space="0" w:color="000000"/>
              <w:bottom w:val="single" w:sz="4" w:space="0" w:color="000000"/>
              <w:right w:val="single" w:sz="12" w:space="0" w:color="auto"/>
            </w:tcBorders>
          </w:tcPr>
          <w:p w:rsidR="007F3A82" w:rsidRPr="001E0C11" w:rsidRDefault="007F3A82" w:rsidP="00200E2D">
            <w:pPr>
              <w:spacing w:line="0" w:lineRule="atLeast"/>
              <w:jc w:val="center"/>
              <w:rPr>
                <w:rFonts w:ascii="黑体" w:eastAsia="黑体"/>
                <w:sz w:val="18"/>
                <w:szCs w:val="18"/>
              </w:rPr>
            </w:pPr>
            <w:r w:rsidRPr="001E0C11">
              <w:rPr>
                <w:rFonts w:ascii="黑体" w:eastAsia="黑体" w:hint="eastAsia"/>
                <w:sz w:val="18"/>
                <w:szCs w:val="18"/>
              </w:rPr>
              <w:t>分配值</w:t>
            </w:r>
          </w:p>
        </w:tc>
      </w:tr>
      <w:tr w:rsidR="007F3A82" w:rsidRPr="001E0C11" w:rsidTr="00200E2D">
        <w:tc>
          <w:tcPr>
            <w:tcW w:w="1700" w:type="dxa"/>
            <w:tcBorders>
              <w:top w:val="single" w:sz="4" w:space="0" w:color="000000"/>
              <w:left w:val="single" w:sz="12" w:space="0" w:color="auto"/>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sz w:val="18"/>
                <w:szCs w:val="18"/>
              </w:rPr>
              <w:t>Trap</w:t>
            </w:r>
            <w:r w:rsidRPr="001E0C11">
              <w:rPr>
                <w:rFonts w:hint="eastAsia"/>
                <w:sz w:val="18"/>
                <w:szCs w:val="18"/>
              </w:rPr>
              <w:t>Index</w:t>
            </w:r>
          </w:p>
        </w:tc>
        <w:tc>
          <w:tcPr>
            <w:tcW w:w="851" w:type="dxa"/>
            <w:tcBorders>
              <w:top w:val="single" w:sz="4" w:space="0" w:color="000000"/>
              <w:left w:val="single" w:sz="4" w:space="0" w:color="000000"/>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sz w:val="18"/>
                <w:szCs w:val="18"/>
              </w:rPr>
              <w:t>1</w:t>
            </w:r>
          </w:p>
        </w:tc>
        <w:tc>
          <w:tcPr>
            <w:tcW w:w="6662" w:type="dxa"/>
            <w:tcBorders>
              <w:top w:val="single" w:sz="4" w:space="0" w:color="000000"/>
              <w:left w:val="single" w:sz="4" w:space="0" w:color="000000"/>
              <w:bottom w:val="single" w:sz="4" w:space="0" w:color="000000"/>
              <w:right w:val="single" w:sz="12" w:space="0" w:color="auto"/>
            </w:tcBorders>
          </w:tcPr>
          <w:p w:rsidR="007F3A82" w:rsidRPr="001E0C11" w:rsidRDefault="007F3A82" w:rsidP="00200E2D">
            <w:pPr>
              <w:spacing w:line="0" w:lineRule="atLeast"/>
              <w:rPr>
                <w:sz w:val="18"/>
                <w:szCs w:val="18"/>
              </w:rPr>
            </w:pPr>
            <w:r w:rsidRPr="001E0C11">
              <w:rPr>
                <w:sz w:val="18"/>
                <w:szCs w:val="18"/>
              </w:rPr>
              <w:t xml:space="preserve">(0x) </w:t>
            </w:r>
            <w:r w:rsidRPr="001E0C11">
              <w:rPr>
                <w:rFonts w:hint="eastAsia"/>
                <w:sz w:val="18"/>
                <w:szCs w:val="18"/>
              </w:rPr>
              <w:t xml:space="preserve">04 </w:t>
            </w:r>
          </w:p>
        </w:tc>
      </w:tr>
      <w:tr w:rsidR="007F3A82" w:rsidRPr="001E0C11" w:rsidTr="00200E2D">
        <w:tc>
          <w:tcPr>
            <w:tcW w:w="1700" w:type="dxa"/>
            <w:tcBorders>
              <w:top w:val="single" w:sz="4" w:space="0" w:color="000000"/>
              <w:left w:val="single" w:sz="12" w:space="0" w:color="auto"/>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sz w:val="18"/>
                <w:szCs w:val="18"/>
              </w:rPr>
              <w:t>TimeStamp</w:t>
            </w:r>
          </w:p>
        </w:tc>
        <w:tc>
          <w:tcPr>
            <w:tcW w:w="851" w:type="dxa"/>
            <w:tcBorders>
              <w:top w:val="single" w:sz="4" w:space="0" w:color="000000"/>
              <w:left w:val="single" w:sz="4" w:space="0" w:color="000000"/>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rFonts w:hint="eastAsia"/>
                <w:sz w:val="18"/>
                <w:szCs w:val="18"/>
              </w:rPr>
              <w:t>6</w:t>
            </w:r>
          </w:p>
        </w:tc>
        <w:tc>
          <w:tcPr>
            <w:tcW w:w="6662" w:type="dxa"/>
            <w:tcBorders>
              <w:top w:val="single" w:sz="4" w:space="0" w:color="000000"/>
              <w:left w:val="single" w:sz="4" w:space="0" w:color="000000"/>
              <w:bottom w:val="single" w:sz="4" w:space="0" w:color="000000"/>
              <w:right w:val="single" w:sz="12" w:space="0" w:color="auto"/>
            </w:tcBorders>
          </w:tcPr>
          <w:p w:rsidR="007F3A82" w:rsidRPr="001E0C11" w:rsidRDefault="007F3A82" w:rsidP="00200E2D">
            <w:pPr>
              <w:spacing w:line="0" w:lineRule="atLeast"/>
              <w:rPr>
                <w:sz w:val="18"/>
                <w:szCs w:val="18"/>
              </w:rPr>
            </w:pPr>
            <w:r w:rsidRPr="001E0C11">
              <w:rPr>
                <w:rFonts w:hint="eastAsia"/>
                <w:sz w:val="18"/>
                <w:szCs w:val="18"/>
              </w:rPr>
              <w:t>时间戳，预留，目前不用，全</w:t>
            </w:r>
            <w:r w:rsidRPr="001E0C11">
              <w:rPr>
                <w:sz w:val="18"/>
                <w:szCs w:val="18"/>
              </w:rPr>
              <w:t>0</w:t>
            </w:r>
          </w:p>
        </w:tc>
      </w:tr>
      <w:tr w:rsidR="007F3A82" w:rsidRPr="001E0C11" w:rsidTr="00200E2D">
        <w:tc>
          <w:tcPr>
            <w:tcW w:w="1700" w:type="dxa"/>
            <w:tcBorders>
              <w:top w:val="single" w:sz="4" w:space="0" w:color="000000"/>
              <w:left w:val="single" w:sz="12" w:space="0" w:color="auto"/>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sz w:val="18"/>
                <w:szCs w:val="18"/>
              </w:rPr>
              <w:t>PortNum</w:t>
            </w:r>
          </w:p>
        </w:tc>
        <w:tc>
          <w:tcPr>
            <w:tcW w:w="851" w:type="dxa"/>
            <w:tcBorders>
              <w:top w:val="single" w:sz="4" w:space="0" w:color="000000"/>
              <w:left w:val="single" w:sz="4" w:space="0" w:color="000000"/>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sz w:val="18"/>
                <w:szCs w:val="18"/>
              </w:rPr>
              <w:t>1</w:t>
            </w:r>
          </w:p>
        </w:tc>
        <w:tc>
          <w:tcPr>
            <w:tcW w:w="6662" w:type="dxa"/>
            <w:tcBorders>
              <w:top w:val="single" w:sz="4" w:space="0" w:color="000000"/>
              <w:left w:val="single" w:sz="4" w:space="0" w:color="000000"/>
              <w:bottom w:val="single" w:sz="4" w:space="0" w:color="000000"/>
              <w:right w:val="single" w:sz="12" w:space="0" w:color="auto"/>
            </w:tcBorders>
          </w:tcPr>
          <w:p w:rsidR="007F3A82" w:rsidRPr="001E0C11" w:rsidRDefault="007F3A82" w:rsidP="00200E2D">
            <w:pPr>
              <w:spacing w:line="0" w:lineRule="atLeast"/>
              <w:rPr>
                <w:sz w:val="18"/>
                <w:szCs w:val="18"/>
              </w:rPr>
            </w:pPr>
            <w:r w:rsidRPr="001E0C11">
              <w:rPr>
                <w:rFonts w:hint="eastAsia"/>
                <w:sz w:val="18"/>
                <w:szCs w:val="18"/>
              </w:rPr>
              <w:t>设备端口数量</w:t>
            </w:r>
          </w:p>
        </w:tc>
      </w:tr>
      <w:tr w:rsidR="007F3A82" w:rsidRPr="001E0C11" w:rsidTr="00200E2D">
        <w:tc>
          <w:tcPr>
            <w:tcW w:w="1700" w:type="dxa"/>
            <w:tcBorders>
              <w:top w:val="single" w:sz="4" w:space="0" w:color="000000"/>
              <w:left w:val="single" w:sz="12" w:space="0" w:color="auto"/>
              <w:bottom w:val="single" w:sz="12" w:space="0" w:color="auto"/>
              <w:right w:val="single" w:sz="4" w:space="0" w:color="000000"/>
            </w:tcBorders>
          </w:tcPr>
          <w:p w:rsidR="007F3A82" w:rsidRPr="001E0C11" w:rsidRDefault="007F3A82" w:rsidP="00200E2D">
            <w:pPr>
              <w:spacing w:line="0" w:lineRule="atLeast"/>
              <w:rPr>
                <w:sz w:val="18"/>
                <w:szCs w:val="18"/>
              </w:rPr>
            </w:pPr>
            <w:r w:rsidRPr="001E0C11">
              <w:rPr>
                <w:rFonts w:hint="eastAsia"/>
                <w:sz w:val="18"/>
                <w:szCs w:val="18"/>
              </w:rPr>
              <w:t>Traffic</w:t>
            </w:r>
            <w:r w:rsidRPr="001E0C11">
              <w:rPr>
                <w:sz w:val="18"/>
                <w:szCs w:val="18"/>
              </w:rPr>
              <w:t>Status</w:t>
            </w:r>
          </w:p>
        </w:tc>
        <w:tc>
          <w:tcPr>
            <w:tcW w:w="851" w:type="dxa"/>
            <w:tcBorders>
              <w:top w:val="single" w:sz="4" w:space="0" w:color="000000"/>
              <w:left w:val="single" w:sz="4" w:space="0" w:color="000000"/>
              <w:bottom w:val="single" w:sz="12" w:space="0" w:color="auto"/>
              <w:right w:val="single" w:sz="4" w:space="0" w:color="000000"/>
            </w:tcBorders>
          </w:tcPr>
          <w:p w:rsidR="007F3A82" w:rsidRPr="001E0C11" w:rsidRDefault="00B3521C" w:rsidP="00200E2D">
            <w:pPr>
              <w:spacing w:line="0" w:lineRule="atLeast"/>
              <w:rPr>
                <w:sz w:val="18"/>
                <w:szCs w:val="18"/>
              </w:rPr>
            </w:pPr>
            <w:ins w:id="26" w:author="微软用户" w:date="2015-07-28T14:12:00Z">
              <w:r>
                <w:rPr>
                  <w:rFonts w:hint="eastAsia"/>
                  <w:sz w:val="18"/>
                  <w:szCs w:val="18"/>
                </w:rPr>
                <w:t>2*</w:t>
              </w:r>
            </w:ins>
            <w:r w:rsidR="007F3A82" w:rsidRPr="001E0C11">
              <w:rPr>
                <w:rFonts w:hint="eastAsia"/>
                <w:sz w:val="18"/>
                <w:szCs w:val="18"/>
              </w:rPr>
              <w:t>N</w:t>
            </w:r>
          </w:p>
        </w:tc>
        <w:tc>
          <w:tcPr>
            <w:tcW w:w="6662" w:type="dxa"/>
            <w:tcBorders>
              <w:top w:val="single" w:sz="4" w:space="0" w:color="000000"/>
              <w:left w:val="single" w:sz="4" w:space="0" w:color="000000"/>
              <w:bottom w:val="single" w:sz="12" w:space="0" w:color="auto"/>
              <w:right w:val="single" w:sz="12" w:space="0" w:color="auto"/>
            </w:tcBorders>
          </w:tcPr>
          <w:p w:rsidR="007F3A82" w:rsidRPr="001E0C11" w:rsidRDefault="007F3A82" w:rsidP="00200E2D">
            <w:pPr>
              <w:spacing w:line="0" w:lineRule="atLeast"/>
              <w:rPr>
                <w:sz w:val="18"/>
                <w:szCs w:val="18"/>
              </w:rPr>
            </w:pPr>
            <w:r w:rsidRPr="001E0C11">
              <w:rPr>
                <w:rFonts w:hint="eastAsia"/>
                <w:sz w:val="18"/>
                <w:szCs w:val="18"/>
              </w:rPr>
              <w:t>设备端口配置，共</w:t>
            </w:r>
            <w:r w:rsidRPr="001E0C11">
              <w:rPr>
                <w:sz w:val="18"/>
                <w:szCs w:val="18"/>
              </w:rPr>
              <w:t>PortNum</w:t>
            </w:r>
            <w:ins w:id="27" w:author="微软用户" w:date="2015-07-28T14:12:00Z">
              <w:r w:rsidR="00B3521C">
                <w:rPr>
                  <w:rFonts w:hint="eastAsia"/>
                  <w:sz w:val="18"/>
                  <w:szCs w:val="18"/>
                </w:rPr>
                <w:t>*2</w:t>
              </w:r>
            </w:ins>
            <w:r w:rsidRPr="001E0C11">
              <w:rPr>
                <w:rFonts w:hint="eastAsia"/>
                <w:sz w:val="18"/>
                <w:szCs w:val="18"/>
              </w:rPr>
              <w:t>个字节</w:t>
            </w:r>
          </w:p>
        </w:tc>
      </w:tr>
    </w:tbl>
    <w:p w:rsidR="007F3A82" w:rsidRPr="001E0C11" w:rsidRDefault="007F3A82" w:rsidP="007F3A82">
      <w:pPr>
        <w:spacing w:line="0" w:lineRule="atLeast"/>
        <w:ind w:firstLine="420"/>
        <w:rPr>
          <w:sz w:val="18"/>
          <w:szCs w:val="18"/>
        </w:rPr>
      </w:pPr>
      <w:r w:rsidRPr="001E0C11">
        <w:rPr>
          <w:sz w:val="18"/>
          <w:szCs w:val="18"/>
        </w:rPr>
        <w:t>PortNum</w:t>
      </w:r>
      <w:r w:rsidRPr="001E0C11">
        <w:rPr>
          <w:rFonts w:hint="eastAsia"/>
          <w:sz w:val="18"/>
          <w:szCs w:val="18"/>
        </w:rPr>
        <w:t>：设备端口数量。</w:t>
      </w:r>
    </w:p>
    <w:p w:rsidR="007F3A82" w:rsidRPr="001E0C11" w:rsidRDefault="007F3A82" w:rsidP="007F3A82">
      <w:pPr>
        <w:spacing w:line="0" w:lineRule="atLeast"/>
        <w:ind w:firstLine="420"/>
        <w:rPr>
          <w:sz w:val="18"/>
          <w:szCs w:val="18"/>
        </w:rPr>
      </w:pPr>
      <w:r w:rsidRPr="001E0C11">
        <w:rPr>
          <w:rFonts w:hint="eastAsia"/>
          <w:sz w:val="18"/>
          <w:szCs w:val="18"/>
        </w:rPr>
        <w:t>Traffic</w:t>
      </w:r>
      <w:r w:rsidRPr="001E0C11">
        <w:rPr>
          <w:sz w:val="18"/>
          <w:szCs w:val="18"/>
        </w:rPr>
        <w:t>Status</w:t>
      </w:r>
      <w:r w:rsidRPr="001E0C11">
        <w:rPr>
          <w:rFonts w:hint="eastAsia"/>
          <w:sz w:val="18"/>
          <w:szCs w:val="18"/>
        </w:rPr>
        <w:t>：设备端口流量阀值告警状态。</w:t>
      </w:r>
    </w:p>
    <w:p w:rsidR="007F3A82" w:rsidRDefault="007F3A82" w:rsidP="007F3A82">
      <w:pPr>
        <w:spacing w:line="0" w:lineRule="atLeast"/>
        <w:rPr>
          <w:ins w:id="28" w:author="微软用户" w:date="2015-07-28T14:13:00Z"/>
        </w:rPr>
      </w:pPr>
      <w:r w:rsidRPr="001E0C11">
        <w:rPr>
          <w:sz w:val="18"/>
          <w:szCs w:val="18"/>
        </w:rPr>
        <w:tab/>
      </w:r>
      <w:r w:rsidRPr="001E0C11">
        <w:rPr>
          <w:rFonts w:hint="eastAsia"/>
          <w:sz w:val="18"/>
          <w:szCs w:val="18"/>
        </w:rPr>
        <w:t>每个设备端口的状态占一个字节，端口号从</w:t>
      </w:r>
      <w:r w:rsidRPr="001E0C11">
        <w:rPr>
          <w:b/>
          <w:sz w:val="18"/>
          <w:szCs w:val="18"/>
        </w:rPr>
        <w:t>1</w:t>
      </w:r>
      <w:r w:rsidRPr="001E0C11">
        <w:rPr>
          <w:rFonts w:hint="eastAsia"/>
          <w:sz w:val="18"/>
          <w:szCs w:val="18"/>
        </w:rPr>
        <w:t>开始，由小到大。每个设备端口状态的</w:t>
      </w:r>
      <w:ins w:id="29" w:author="微软用户" w:date="2015-07-28T14:12:00Z">
        <w:r w:rsidR="00B3521C">
          <w:rPr>
            <w:rFonts w:hint="eastAsia"/>
            <w:sz w:val="18"/>
            <w:szCs w:val="18"/>
          </w:rPr>
          <w:t>双</w:t>
        </w:r>
      </w:ins>
      <w:r w:rsidRPr="001E0C11">
        <w:rPr>
          <w:rFonts w:hint="eastAsia"/>
          <w:sz w:val="18"/>
          <w:szCs w:val="18"/>
        </w:rPr>
        <w:t>字节格式：</w:t>
      </w:r>
      <w:r w:rsidRPr="001E0C11">
        <w:t xml:space="preserve"> </w:t>
      </w:r>
    </w:p>
    <w:p w:rsidR="00B3521C" w:rsidRPr="001E0C11" w:rsidDel="00B3521C" w:rsidRDefault="00B3521C" w:rsidP="007F3A82">
      <w:pPr>
        <w:spacing w:line="0" w:lineRule="atLeast"/>
        <w:rPr>
          <w:del w:id="30" w:author="微软用户" w:date="2015-07-28T14:13:00Z"/>
        </w:rPr>
      </w:pPr>
    </w:p>
    <w:tbl>
      <w:tblPr>
        <w:tblW w:w="9213" w:type="dxa"/>
        <w:tblInd w:w="53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2"/>
        <w:gridCol w:w="1276"/>
        <w:gridCol w:w="1275"/>
        <w:gridCol w:w="5670"/>
      </w:tblGrid>
      <w:tr w:rsidR="007F3A82" w:rsidRPr="001E0C11" w:rsidDel="00B3521C" w:rsidTr="00200E2D">
        <w:trPr>
          <w:del w:id="31" w:author="微软用户" w:date="2015-07-28T14:13:00Z"/>
        </w:trPr>
        <w:tc>
          <w:tcPr>
            <w:tcW w:w="992" w:type="dxa"/>
            <w:tcBorders>
              <w:top w:val="single" w:sz="12" w:space="0" w:color="000000"/>
              <w:left w:val="single" w:sz="12" w:space="0" w:color="000000"/>
              <w:bottom w:val="single" w:sz="6" w:space="0" w:color="000000"/>
              <w:right w:val="single" w:sz="6" w:space="0" w:color="000000"/>
            </w:tcBorders>
          </w:tcPr>
          <w:p w:rsidR="007F3A82" w:rsidRPr="001E0C11" w:rsidDel="00B3521C" w:rsidRDefault="007F3A82" w:rsidP="00200E2D">
            <w:pPr>
              <w:spacing w:line="0" w:lineRule="atLeast"/>
              <w:rPr>
                <w:del w:id="32" w:author="微软用户" w:date="2015-07-28T14:13:00Z"/>
                <w:sz w:val="18"/>
                <w:szCs w:val="18"/>
              </w:rPr>
            </w:pPr>
            <w:del w:id="33" w:author="微软用户" w:date="2015-07-28T14:13:00Z">
              <w:r w:rsidRPr="001E0C11" w:rsidDel="00B3521C">
                <w:rPr>
                  <w:rFonts w:hint="eastAsia"/>
                  <w:sz w:val="18"/>
                  <w:szCs w:val="18"/>
                </w:rPr>
                <w:delText>位</w:delText>
              </w:r>
            </w:del>
          </w:p>
        </w:tc>
        <w:tc>
          <w:tcPr>
            <w:tcW w:w="1276" w:type="dxa"/>
            <w:tcBorders>
              <w:top w:val="single" w:sz="12" w:space="0" w:color="000000"/>
              <w:left w:val="single" w:sz="6" w:space="0" w:color="000000"/>
              <w:bottom w:val="single" w:sz="6" w:space="0" w:color="000000"/>
              <w:right w:val="single" w:sz="6" w:space="0" w:color="000000"/>
            </w:tcBorders>
          </w:tcPr>
          <w:p w:rsidR="007F3A82" w:rsidRPr="001E0C11" w:rsidDel="00B3521C" w:rsidRDefault="007F3A82" w:rsidP="00200E2D">
            <w:pPr>
              <w:spacing w:line="0" w:lineRule="atLeast"/>
              <w:rPr>
                <w:del w:id="34" w:author="微软用户" w:date="2015-07-28T14:13:00Z"/>
                <w:sz w:val="18"/>
                <w:szCs w:val="18"/>
              </w:rPr>
            </w:pPr>
            <w:del w:id="35" w:author="微软用户" w:date="2015-07-28T14:13:00Z">
              <w:r w:rsidRPr="001E0C11" w:rsidDel="00B3521C">
                <w:rPr>
                  <w:sz w:val="18"/>
                  <w:szCs w:val="18"/>
                </w:rPr>
                <w:delText>Bit7</w:delText>
              </w:r>
            </w:del>
          </w:p>
          <w:p w:rsidR="007F3A82" w:rsidRPr="001E0C11" w:rsidDel="00B3521C" w:rsidRDefault="007F3A82" w:rsidP="00200E2D">
            <w:pPr>
              <w:spacing w:line="0" w:lineRule="atLeast"/>
              <w:rPr>
                <w:del w:id="36" w:author="微软用户" w:date="2015-07-28T14:13:00Z"/>
                <w:sz w:val="18"/>
                <w:szCs w:val="18"/>
              </w:rPr>
            </w:pPr>
            <w:del w:id="37" w:author="微软用户" w:date="2015-07-28T14:13:00Z">
              <w:r w:rsidRPr="001E0C11" w:rsidDel="00B3521C">
                <w:rPr>
                  <w:rFonts w:hint="eastAsia"/>
                  <w:sz w:val="18"/>
                  <w:szCs w:val="18"/>
                </w:rPr>
                <w:delText>发送流量</w:delText>
              </w:r>
            </w:del>
          </w:p>
          <w:p w:rsidR="007F3A82" w:rsidRPr="001E0C11" w:rsidDel="00B3521C" w:rsidRDefault="007F3A82" w:rsidP="00200E2D">
            <w:pPr>
              <w:spacing w:line="0" w:lineRule="atLeast"/>
              <w:rPr>
                <w:del w:id="38" w:author="微软用户" w:date="2015-07-28T14:13:00Z"/>
                <w:sz w:val="18"/>
                <w:szCs w:val="18"/>
              </w:rPr>
            </w:pPr>
            <w:del w:id="39" w:author="微软用户" w:date="2015-07-28T14:13:00Z">
              <w:r w:rsidRPr="001E0C11" w:rsidDel="00B3521C">
                <w:rPr>
                  <w:rFonts w:hint="eastAsia"/>
                  <w:sz w:val="18"/>
                  <w:szCs w:val="18"/>
                </w:rPr>
                <w:delText>阀值告警</w:delText>
              </w:r>
            </w:del>
          </w:p>
        </w:tc>
        <w:tc>
          <w:tcPr>
            <w:tcW w:w="1275" w:type="dxa"/>
            <w:tcBorders>
              <w:top w:val="single" w:sz="12" w:space="0" w:color="000000"/>
              <w:left w:val="single" w:sz="6" w:space="0" w:color="000000"/>
              <w:bottom w:val="single" w:sz="6" w:space="0" w:color="000000"/>
              <w:right w:val="single" w:sz="6" w:space="0" w:color="000000"/>
            </w:tcBorders>
          </w:tcPr>
          <w:p w:rsidR="007F3A82" w:rsidRPr="001E0C11" w:rsidDel="00B3521C" w:rsidRDefault="007F3A82" w:rsidP="00200E2D">
            <w:pPr>
              <w:spacing w:line="0" w:lineRule="atLeast"/>
              <w:rPr>
                <w:del w:id="40" w:author="微软用户" w:date="2015-07-28T14:13:00Z"/>
                <w:sz w:val="18"/>
                <w:szCs w:val="18"/>
              </w:rPr>
            </w:pPr>
            <w:del w:id="41" w:author="微软用户" w:date="2015-07-28T14:13:00Z">
              <w:r w:rsidRPr="001E0C11" w:rsidDel="00B3521C">
                <w:rPr>
                  <w:sz w:val="18"/>
                  <w:szCs w:val="18"/>
                </w:rPr>
                <w:delText>Bit6</w:delText>
              </w:r>
            </w:del>
          </w:p>
          <w:p w:rsidR="007F3A82" w:rsidRPr="001E0C11" w:rsidDel="00B3521C" w:rsidRDefault="007F3A82" w:rsidP="00200E2D">
            <w:pPr>
              <w:spacing w:line="0" w:lineRule="atLeast"/>
              <w:rPr>
                <w:del w:id="42" w:author="微软用户" w:date="2015-07-28T14:13:00Z"/>
                <w:sz w:val="18"/>
                <w:szCs w:val="18"/>
              </w:rPr>
            </w:pPr>
            <w:del w:id="43" w:author="微软用户" w:date="2015-07-28T14:13:00Z">
              <w:r w:rsidRPr="001E0C11" w:rsidDel="00B3521C">
                <w:rPr>
                  <w:rFonts w:hint="eastAsia"/>
                  <w:sz w:val="18"/>
                  <w:szCs w:val="18"/>
                </w:rPr>
                <w:delText>接收流量</w:delText>
              </w:r>
            </w:del>
          </w:p>
          <w:p w:rsidR="007F3A82" w:rsidRPr="001E0C11" w:rsidDel="00B3521C" w:rsidRDefault="007F3A82" w:rsidP="00200E2D">
            <w:pPr>
              <w:spacing w:line="0" w:lineRule="atLeast"/>
              <w:rPr>
                <w:del w:id="44" w:author="微软用户" w:date="2015-07-28T14:13:00Z"/>
                <w:sz w:val="18"/>
                <w:szCs w:val="18"/>
              </w:rPr>
            </w:pPr>
            <w:del w:id="45" w:author="微软用户" w:date="2015-07-28T14:13:00Z">
              <w:r w:rsidRPr="001E0C11" w:rsidDel="00B3521C">
                <w:rPr>
                  <w:rFonts w:hint="eastAsia"/>
                  <w:sz w:val="18"/>
                  <w:szCs w:val="18"/>
                </w:rPr>
                <w:delText>阀值告警</w:delText>
              </w:r>
            </w:del>
          </w:p>
        </w:tc>
        <w:tc>
          <w:tcPr>
            <w:tcW w:w="5670" w:type="dxa"/>
            <w:tcBorders>
              <w:top w:val="single" w:sz="12" w:space="0" w:color="000000"/>
              <w:left w:val="single" w:sz="6" w:space="0" w:color="000000"/>
              <w:bottom w:val="single" w:sz="6" w:space="0" w:color="000000"/>
              <w:right w:val="single" w:sz="12" w:space="0" w:color="000000"/>
            </w:tcBorders>
          </w:tcPr>
          <w:p w:rsidR="007F3A82" w:rsidRPr="001E0C11" w:rsidDel="00B3521C" w:rsidRDefault="007F3A82" w:rsidP="00200E2D">
            <w:pPr>
              <w:spacing w:line="0" w:lineRule="atLeast"/>
              <w:rPr>
                <w:del w:id="46" w:author="微软用户" w:date="2015-07-28T14:13:00Z"/>
                <w:sz w:val="18"/>
                <w:szCs w:val="18"/>
              </w:rPr>
            </w:pPr>
            <w:del w:id="47" w:author="微软用户" w:date="2015-07-28T14:13:00Z">
              <w:r w:rsidRPr="001E0C11" w:rsidDel="00B3521C">
                <w:rPr>
                  <w:sz w:val="18"/>
                  <w:szCs w:val="18"/>
                </w:rPr>
                <w:delText>Bit5~</w:delText>
              </w:r>
              <w:r w:rsidRPr="001E0C11" w:rsidDel="00B3521C">
                <w:rPr>
                  <w:rFonts w:hint="eastAsia"/>
                  <w:sz w:val="18"/>
                  <w:szCs w:val="18"/>
                </w:rPr>
                <w:delText>0</w:delText>
              </w:r>
            </w:del>
          </w:p>
          <w:p w:rsidR="007F3A82" w:rsidRPr="001E0C11" w:rsidDel="00B3521C" w:rsidRDefault="007F3A82" w:rsidP="00200E2D">
            <w:pPr>
              <w:spacing w:line="0" w:lineRule="atLeast"/>
              <w:rPr>
                <w:del w:id="48" w:author="微软用户" w:date="2015-07-28T14:13:00Z"/>
                <w:sz w:val="18"/>
                <w:szCs w:val="18"/>
              </w:rPr>
            </w:pPr>
            <w:del w:id="49" w:author="微软用户" w:date="2015-07-28T14:13:00Z">
              <w:r w:rsidRPr="001E0C11" w:rsidDel="00B3521C">
                <w:rPr>
                  <w:rFonts w:hint="eastAsia"/>
                  <w:sz w:val="18"/>
                  <w:szCs w:val="18"/>
                </w:rPr>
                <w:delText>预留</w:delText>
              </w:r>
            </w:del>
          </w:p>
        </w:tc>
      </w:tr>
      <w:tr w:rsidR="007F3A82" w:rsidRPr="001E0C11" w:rsidDel="00B3521C" w:rsidTr="00200E2D">
        <w:trPr>
          <w:del w:id="50" w:author="微软用户" w:date="2015-07-28T14:13:00Z"/>
        </w:trPr>
        <w:tc>
          <w:tcPr>
            <w:tcW w:w="992" w:type="dxa"/>
            <w:tcBorders>
              <w:top w:val="single" w:sz="6" w:space="0" w:color="000000"/>
              <w:left w:val="single" w:sz="12" w:space="0" w:color="000000"/>
              <w:bottom w:val="single" w:sz="12" w:space="0" w:color="000000"/>
              <w:right w:val="single" w:sz="6" w:space="0" w:color="000000"/>
            </w:tcBorders>
          </w:tcPr>
          <w:p w:rsidR="007F3A82" w:rsidRPr="001E0C11" w:rsidDel="00B3521C" w:rsidRDefault="007F3A82" w:rsidP="00200E2D">
            <w:pPr>
              <w:spacing w:line="0" w:lineRule="atLeast"/>
              <w:rPr>
                <w:del w:id="51" w:author="微软用户" w:date="2015-07-28T14:13:00Z"/>
                <w:sz w:val="18"/>
                <w:szCs w:val="18"/>
              </w:rPr>
            </w:pPr>
            <w:del w:id="52" w:author="微软用户" w:date="2015-07-28T14:13:00Z">
              <w:r w:rsidRPr="001E0C11" w:rsidDel="00B3521C">
                <w:rPr>
                  <w:rFonts w:hint="eastAsia"/>
                  <w:sz w:val="18"/>
                  <w:szCs w:val="18"/>
                </w:rPr>
                <w:delText>意义</w:delText>
              </w:r>
            </w:del>
          </w:p>
        </w:tc>
        <w:tc>
          <w:tcPr>
            <w:tcW w:w="1276" w:type="dxa"/>
            <w:tcBorders>
              <w:top w:val="single" w:sz="6" w:space="0" w:color="000000"/>
              <w:left w:val="single" w:sz="6" w:space="0" w:color="000000"/>
              <w:bottom w:val="single" w:sz="12" w:space="0" w:color="000000"/>
              <w:right w:val="single" w:sz="6" w:space="0" w:color="000000"/>
            </w:tcBorders>
          </w:tcPr>
          <w:p w:rsidR="007F3A82" w:rsidRPr="001E0C11" w:rsidDel="00B3521C" w:rsidRDefault="007F3A82" w:rsidP="00200E2D">
            <w:pPr>
              <w:spacing w:line="0" w:lineRule="atLeast"/>
              <w:rPr>
                <w:del w:id="53" w:author="微软用户" w:date="2015-07-28T14:13:00Z"/>
                <w:sz w:val="18"/>
                <w:szCs w:val="18"/>
              </w:rPr>
            </w:pPr>
            <w:del w:id="54" w:author="微软用户" w:date="2015-07-28T14:13:00Z">
              <w:r w:rsidRPr="001E0C11" w:rsidDel="00B3521C">
                <w:rPr>
                  <w:sz w:val="18"/>
                  <w:szCs w:val="18"/>
                </w:rPr>
                <w:delText>1:</w:delText>
              </w:r>
              <w:r w:rsidRPr="001E0C11" w:rsidDel="00B3521C">
                <w:rPr>
                  <w:rFonts w:hint="eastAsia"/>
                  <w:sz w:val="18"/>
                  <w:szCs w:val="18"/>
                </w:rPr>
                <w:delText>告警</w:delText>
              </w:r>
            </w:del>
          </w:p>
          <w:p w:rsidR="007F3A82" w:rsidRPr="001E0C11" w:rsidDel="00B3521C" w:rsidRDefault="007F3A82" w:rsidP="00200E2D">
            <w:pPr>
              <w:spacing w:line="0" w:lineRule="atLeast"/>
              <w:rPr>
                <w:del w:id="55" w:author="微软用户" w:date="2015-07-28T14:13:00Z"/>
                <w:sz w:val="18"/>
                <w:szCs w:val="18"/>
              </w:rPr>
            </w:pPr>
            <w:del w:id="56" w:author="微软用户" w:date="2015-07-28T14:13:00Z">
              <w:r w:rsidRPr="001E0C11" w:rsidDel="00B3521C">
                <w:rPr>
                  <w:sz w:val="18"/>
                  <w:szCs w:val="18"/>
                </w:rPr>
                <w:delText>0:</w:delText>
              </w:r>
              <w:r w:rsidRPr="001E0C11" w:rsidDel="00B3521C">
                <w:rPr>
                  <w:rFonts w:hint="eastAsia"/>
                  <w:sz w:val="18"/>
                  <w:szCs w:val="18"/>
                </w:rPr>
                <w:delText>正常</w:delText>
              </w:r>
            </w:del>
          </w:p>
        </w:tc>
        <w:tc>
          <w:tcPr>
            <w:tcW w:w="1275" w:type="dxa"/>
            <w:tcBorders>
              <w:top w:val="single" w:sz="6" w:space="0" w:color="000000"/>
              <w:left w:val="single" w:sz="6" w:space="0" w:color="000000"/>
              <w:bottom w:val="single" w:sz="12" w:space="0" w:color="000000"/>
              <w:right w:val="single" w:sz="6" w:space="0" w:color="000000"/>
            </w:tcBorders>
          </w:tcPr>
          <w:p w:rsidR="007F3A82" w:rsidRPr="001E0C11" w:rsidDel="00B3521C" w:rsidRDefault="007F3A82" w:rsidP="00200E2D">
            <w:pPr>
              <w:spacing w:line="0" w:lineRule="atLeast"/>
              <w:rPr>
                <w:del w:id="57" w:author="微软用户" w:date="2015-07-28T14:13:00Z"/>
                <w:sz w:val="18"/>
                <w:szCs w:val="18"/>
              </w:rPr>
            </w:pPr>
            <w:del w:id="58" w:author="微软用户" w:date="2015-07-28T14:13:00Z">
              <w:r w:rsidRPr="001E0C11" w:rsidDel="00B3521C">
                <w:rPr>
                  <w:rFonts w:hint="eastAsia"/>
                  <w:sz w:val="18"/>
                  <w:szCs w:val="18"/>
                </w:rPr>
                <w:delText>1</w:delText>
              </w:r>
              <w:r w:rsidRPr="001E0C11" w:rsidDel="00B3521C">
                <w:rPr>
                  <w:rFonts w:hint="eastAsia"/>
                  <w:sz w:val="18"/>
                  <w:szCs w:val="18"/>
                </w:rPr>
                <w:delText>：告警</w:delText>
              </w:r>
            </w:del>
          </w:p>
          <w:p w:rsidR="007F3A82" w:rsidRPr="001E0C11" w:rsidDel="00B3521C" w:rsidRDefault="007F3A82" w:rsidP="00200E2D">
            <w:pPr>
              <w:spacing w:line="0" w:lineRule="atLeast"/>
              <w:rPr>
                <w:del w:id="59" w:author="微软用户" w:date="2015-07-28T14:13:00Z"/>
                <w:sz w:val="18"/>
                <w:szCs w:val="18"/>
              </w:rPr>
            </w:pPr>
            <w:del w:id="60" w:author="微软用户" w:date="2015-07-28T14:13:00Z">
              <w:r w:rsidRPr="001E0C11" w:rsidDel="00B3521C">
                <w:rPr>
                  <w:rFonts w:hint="eastAsia"/>
                  <w:sz w:val="18"/>
                  <w:szCs w:val="18"/>
                </w:rPr>
                <w:delText>0</w:delText>
              </w:r>
              <w:r w:rsidRPr="001E0C11" w:rsidDel="00B3521C">
                <w:rPr>
                  <w:rFonts w:hint="eastAsia"/>
                  <w:sz w:val="18"/>
                  <w:szCs w:val="18"/>
                </w:rPr>
                <w:delText>：正常</w:delText>
              </w:r>
            </w:del>
          </w:p>
        </w:tc>
        <w:tc>
          <w:tcPr>
            <w:tcW w:w="5670" w:type="dxa"/>
            <w:tcBorders>
              <w:top w:val="single" w:sz="6" w:space="0" w:color="000000"/>
              <w:left w:val="single" w:sz="6" w:space="0" w:color="000000"/>
              <w:bottom w:val="single" w:sz="12" w:space="0" w:color="000000"/>
              <w:right w:val="single" w:sz="12" w:space="0" w:color="000000"/>
            </w:tcBorders>
          </w:tcPr>
          <w:p w:rsidR="007F3A82" w:rsidRPr="001E0C11" w:rsidDel="00B3521C" w:rsidRDefault="007F3A82" w:rsidP="00200E2D">
            <w:pPr>
              <w:spacing w:line="0" w:lineRule="atLeast"/>
              <w:rPr>
                <w:del w:id="61" w:author="微软用户" w:date="2015-07-28T14:13:00Z"/>
                <w:sz w:val="18"/>
                <w:szCs w:val="18"/>
              </w:rPr>
            </w:pPr>
            <w:del w:id="62" w:author="微软用户" w:date="2015-07-28T14:13:00Z">
              <w:r w:rsidRPr="001E0C11" w:rsidDel="00B3521C">
                <w:rPr>
                  <w:sz w:val="18"/>
                  <w:szCs w:val="18"/>
                </w:rPr>
                <w:delText>0</w:delText>
              </w:r>
            </w:del>
          </w:p>
        </w:tc>
      </w:tr>
    </w:tbl>
    <w:p w:rsidR="00B3521C" w:rsidRDefault="00B3521C" w:rsidP="007F3A82">
      <w:pPr>
        <w:pStyle w:val="af8"/>
        <w:ind w:left="420" w:firstLineChars="0" w:firstLine="0"/>
        <w:rPr>
          <w:ins w:id="63" w:author="微软用户" w:date="2015-07-28T14:13:00Z"/>
          <w:sz w:val="18"/>
          <w:szCs w:val="18"/>
        </w:rPr>
      </w:pPr>
    </w:p>
    <w:p w:rsidR="00B3521C" w:rsidRPr="001E0C11" w:rsidRDefault="00B3521C" w:rsidP="00B3521C">
      <w:pPr>
        <w:spacing w:line="0" w:lineRule="atLeast"/>
        <w:rPr>
          <w:ins w:id="64" w:author="微软用户" w:date="2015-07-28T14:13:00Z"/>
        </w:rPr>
      </w:pPr>
    </w:p>
    <w:tbl>
      <w:tblPr>
        <w:tblW w:w="9213" w:type="dxa"/>
        <w:tblInd w:w="53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992"/>
        <w:gridCol w:w="1984"/>
        <w:gridCol w:w="2127"/>
        <w:gridCol w:w="992"/>
        <w:gridCol w:w="1559"/>
        <w:gridCol w:w="1559"/>
      </w:tblGrid>
      <w:tr w:rsidR="00B3521C" w:rsidRPr="001E0C11" w:rsidTr="00200E2D">
        <w:trPr>
          <w:ins w:id="65" w:author="微软用户" w:date="2015-07-28T14:13:00Z"/>
        </w:trPr>
        <w:tc>
          <w:tcPr>
            <w:tcW w:w="992" w:type="dxa"/>
            <w:tcBorders>
              <w:top w:val="single" w:sz="12" w:space="0" w:color="000000"/>
              <w:left w:val="single" w:sz="12" w:space="0" w:color="000000"/>
              <w:bottom w:val="single" w:sz="6" w:space="0" w:color="000000"/>
              <w:right w:val="single" w:sz="6" w:space="0" w:color="000000"/>
            </w:tcBorders>
          </w:tcPr>
          <w:p w:rsidR="00B3521C" w:rsidRPr="001E0C11" w:rsidRDefault="00B3521C" w:rsidP="00200E2D">
            <w:pPr>
              <w:spacing w:line="0" w:lineRule="atLeast"/>
              <w:rPr>
                <w:ins w:id="66" w:author="微软用户" w:date="2015-07-28T14:13:00Z"/>
                <w:sz w:val="18"/>
                <w:szCs w:val="18"/>
              </w:rPr>
            </w:pPr>
            <w:ins w:id="67" w:author="微软用户" w:date="2015-07-28T14:13:00Z">
              <w:r w:rsidRPr="001E0C11">
                <w:rPr>
                  <w:rFonts w:hint="eastAsia"/>
                  <w:sz w:val="18"/>
                  <w:szCs w:val="18"/>
                </w:rPr>
                <w:t>位</w:t>
              </w:r>
            </w:ins>
          </w:p>
        </w:tc>
        <w:tc>
          <w:tcPr>
            <w:tcW w:w="1984" w:type="dxa"/>
            <w:tcBorders>
              <w:top w:val="single" w:sz="12" w:space="0" w:color="000000"/>
              <w:left w:val="single" w:sz="6" w:space="0" w:color="000000"/>
              <w:bottom w:val="single" w:sz="6" w:space="0" w:color="000000"/>
              <w:right w:val="single" w:sz="6" w:space="0" w:color="000000"/>
            </w:tcBorders>
          </w:tcPr>
          <w:p w:rsidR="00B3521C" w:rsidRPr="001E0C11" w:rsidRDefault="00B3521C" w:rsidP="00200E2D">
            <w:pPr>
              <w:spacing w:line="0" w:lineRule="atLeast"/>
              <w:rPr>
                <w:ins w:id="68" w:author="微软用户" w:date="2015-07-28T14:13:00Z"/>
                <w:sz w:val="18"/>
                <w:szCs w:val="18"/>
              </w:rPr>
            </w:pPr>
            <w:ins w:id="69" w:author="微软用户" w:date="2015-07-28T14:13:00Z">
              <w:r w:rsidRPr="001E0C11">
                <w:rPr>
                  <w:sz w:val="18"/>
                  <w:szCs w:val="18"/>
                </w:rPr>
                <w:t>Bit</w:t>
              </w:r>
              <w:r>
                <w:rPr>
                  <w:rFonts w:hint="eastAsia"/>
                  <w:sz w:val="18"/>
                  <w:szCs w:val="18"/>
                </w:rPr>
                <w:t>15</w:t>
              </w:r>
            </w:ins>
          </w:p>
          <w:p w:rsidR="00B3521C" w:rsidRPr="001E0C11" w:rsidRDefault="00B3521C" w:rsidP="00200E2D">
            <w:pPr>
              <w:spacing w:line="0" w:lineRule="atLeast"/>
              <w:rPr>
                <w:ins w:id="70" w:author="微软用户" w:date="2015-07-28T14:13:00Z"/>
                <w:sz w:val="18"/>
                <w:szCs w:val="18"/>
              </w:rPr>
            </w:pPr>
            <w:ins w:id="71" w:author="微软用户" w:date="2015-07-28T14:13:00Z">
              <w:r w:rsidRPr="001E0C11">
                <w:rPr>
                  <w:rFonts w:hint="eastAsia"/>
                  <w:sz w:val="18"/>
                  <w:szCs w:val="18"/>
                </w:rPr>
                <w:t>发送流量阀值告警</w:t>
              </w:r>
            </w:ins>
          </w:p>
        </w:tc>
        <w:tc>
          <w:tcPr>
            <w:tcW w:w="2127" w:type="dxa"/>
            <w:tcBorders>
              <w:top w:val="single" w:sz="12" w:space="0" w:color="000000"/>
              <w:left w:val="single" w:sz="6" w:space="0" w:color="000000"/>
              <w:bottom w:val="single" w:sz="6" w:space="0" w:color="000000"/>
              <w:right w:val="single" w:sz="6" w:space="0" w:color="000000"/>
            </w:tcBorders>
          </w:tcPr>
          <w:p w:rsidR="00B3521C" w:rsidRPr="001E0C11" w:rsidRDefault="00B3521C" w:rsidP="00200E2D">
            <w:pPr>
              <w:spacing w:line="0" w:lineRule="atLeast"/>
              <w:rPr>
                <w:ins w:id="72" w:author="微软用户" w:date="2015-07-28T14:13:00Z"/>
                <w:sz w:val="18"/>
                <w:szCs w:val="18"/>
              </w:rPr>
            </w:pPr>
            <w:ins w:id="73" w:author="微软用户" w:date="2015-07-28T14:13:00Z">
              <w:r>
                <w:rPr>
                  <w:sz w:val="18"/>
                  <w:szCs w:val="18"/>
                </w:rPr>
                <w:t>Bit</w:t>
              </w:r>
              <w:r>
                <w:rPr>
                  <w:rFonts w:hint="eastAsia"/>
                  <w:sz w:val="18"/>
                  <w:szCs w:val="18"/>
                </w:rPr>
                <w:t>14</w:t>
              </w:r>
            </w:ins>
          </w:p>
          <w:p w:rsidR="00B3521C" w:rsidRPr="001E0C11" w:rsidRDefault="00B3521C" w:rsidP="00200E2D">
            <w:pPr>
              <w:spacing w:line="0" w:lineRule="atLeast"/>
              <w:rPr>
                <w:ins w:id="74" w:author="微软用户" w:date="2015-07-28T14:13:00Z"/>
                <w:sz w:val="18"/>
                <w:szCs w:val="18"/>
              </w:rPr>
            </w:pPr>
            <w:ins w:id="75" w:author="微软用户" w:date="2015-07-28T14:13:00Z">
              <w:r w:rsidRPr="001E0C11">
                <w:rPr>
                  <w:rFonts w:hint="eastAsia"/>
                  <w:sz w:val="18"/>
                  <w:szCs w:val="18"/>
                </w:rPr>
                <w:t>接收流量阀值告警</w:t>
              </w:r>
            </w:ins>
          </w:p>
        </w:tc>
        <w:tc>
          <w:tcPr>
            <w:tcW w:w="992" w:type="dxa"/>
            <w:tcBorders>
              <w:top w:val="single" w:sz="12" w:space="0" w:color="000000"/>
              <w:left w:val="single" w:sz="6" w:space="0" w:color="000000"/>
              <w:bottom w:val="single" w:sz="6" w:space="0" w:color="000000"/>
              <w:right w:val="single" w:sz="4" w:space="0" w:color="auto"/>
            </w:tcBorders>
          </w:tcPr>
          <w:p w:rsidR="00B3521C" w:rsidRPr="001E0C11" w:rsidRDefault="00B3521C" w:rsidP="00200E2D">
            <w:pPr>
              <w:spacing w:line="0" w:lineRule="atLeast"/>
              <w:rPr>
                <w:ins w:id="76" w:author="微软用户" w:date="2015-07-28T14:13:00Z"/>
                <w:sz w:val="18"/>
                <w:szCs w:val="18"/>
              </w:rPr>
            </w:pPr>
            <w:ins w:id="77" w:author="微软用户" w:date="2015-07-28T14:13:00Z">
              <w:r w:rsidRPr="001E0C11">
                <w:rPr>
                  <w:sz w:val="18"/>
                  <w:szCs w:val="18"/>
                </w:rPr>
                <w:t>Bit</w:t>
              </w:r>
              <w:r>
                <w:rPr>
                  <w:rFonts w:hint="eastAsia"/>
                  <w:sz w:val="18"/>
                  <w:szCs w:val="18"/>
                </w:rPr>
                <w:t>13</w:t>
              </w:r>
              <w:r w:rsidRPr="001E0C11">
                <w:rPr>
                  <w:sz w:val="18"/>
                  <w:szCs w:val="18"/>
                </w:rPr>
                <w:t>~</w:t>
              </w:r>
              <w:r>
                <w:rPr>
                  <w:rFonts w:hint="eastAsia"/>
                  <w:sz w:val="18"/>
                  <w:szCs w:val="18"/>
                </w:rPr>
                <w:t>8</w:t>
              </w:r>
            </w:ins>
          </w:p>
          <w:p w:rsidR="00B3521C" w:rsidRPr="001E0C11" w:rsidRDefault="00B3521C" w:rsidP="00200E2D">
            <w:pPr>
              <w:spacing w:line="0" w:lineRule="atLeast"/>
              <w:rPr>
                <w:ins w:id="78" w:author="微软用户" w:date="2015-07-28T14:13:00Z"/>
                <w:sz w:val="18"/>
                <w:szCs w:val="18"/>
              </w:rPr>
            </w:pPr>
            <w:ins w:id="79" w:author="微软用户" w:date="2015-07-28T14:13:00Z">
              <w:r w:rsidRPr="001E0C11">
                <w:rPr>
                  <w:rFonts w:hint="eastAsia"/>
                  <w:sz w:val="18"/>
                  <w:szCs w:val="18"/>
                </w:rPr>
                <w:t>预留</w:t>
              </w:r>
            </w:ins>
          </w:p>
        </w:tc>
        <w:tc>
          <w:tcPr>
            <w:tcW w:w="1559" w:type="dxa"/>
            <w:tcBorders>
              <w:top w:val="single" w:sz="12" w:space="0" w:color="000000"/>
              <w:left w:val="single" w:sz="4" w:space="0" w:color="auto"/>
              <w:bottom w:val="single" w:sz="6" w:space="0" w:color="000000"/>
              <w:right w:val="single" w:sz="4" w:space="0" w:color="auto"/>
            </w:tcBorders>
          </w:tcPr>
          <w:p w:rsidR="00B3521C" w:rsidRPr="008D2CB3" w:rsidRDefault="00B3521C" w:rsidP="00200E2D">
            <w:pPr>
              <w:spacing w:line="0" w:lineRule="atLeast"/>
              <w:rPr>
                <w:ins w:id="80" w:author="微软用户" w:date="2015-07-28T14:13:00Z"/>
                <w:color w:val="000000"/>
                <w:sz w:val="18"/>
                <w:szCs w:val="18"/>
              </w:rPr>
            </w:pPr>
            <w:ins w:id="81" w:author="微软用户" w:date="2015-07-28T14:13:00Z">
              <w:r>
                <w:rPr>
                  <w:color w:val="000000"/>
                  <w:sz w:val="18"/>
                  <w:szCs w:val="18"/>
                </w:rPr>
                <w:t>Bit</w:t>
              </w:r>
              <w:r>
                <w:rPr>
                  <w:rFonts w:hint="eastAsia"/>
                  <w:color w:val="000000"/>
                  <w:sz w:val="18"/>
                  <w:szCs w:val="18"/>
                </w:rPr>
                <w:t>7</w:t>
              </w:r>
              <w:r w:rsidRPr="008D2CB3">
                <w:rPr>
                  <w:color w:val="000000"/>
                  <w:sz w:val="18"/>
                  <w:szCs w:val="18"/>
                </w:rPr>
                <w:t>~</w:t>
              </w:r>
              <w:r>
                <w:rPr>
                  <w:rFonts w:hint="eastAsia"/>
                  <w:color w:val="000000"/>
                  <w:sz w:val="18"/>
                  <w:szCs w:val="18"/>
                </w:rPr>
                <w:t>4</w:t>
              </w:r>
            </w:ins>
          </w:p>
          <w:p w:rsidR="00B3521C" w:rsidRPr="008D2CB3" w:rsidRDefault="00B3521C" w:rsidP="00200E2D">
            <w:pPr>
              <w:spacing w:line="0" w:lineRule="atLeast"/>
              <w:rPr>
                <w:ins w:id="82" w:author="微软用户" w:date="2015-07-28T14:13:00Z"/>
                <w:color w:val="000000"/>
                <w:sz w:val="18"/>
                <w:szCs w:val="18"/>
              </w:rPr>
            </w:pPr>
            <w:ins w:id="83" w:author="微软用户" w:date="2015-07-28T14:13:00Z">
              <w:r w:rsidRPr="001E0C11">
                <w:rPr>
                  <w:rFonts w:hint="eastAsia"/>
                  <w:sz w:val="18"/>
                  <w:szCs w:val="18"/>
                </w:rPr>
                <w:t>发送</w:t>
              </w:r>
              <w:r w:rsidRPr="008D2CB3">
                <w:rPr>
                  <w:rFonts w:hint="eastAsia"/>
                  <w:color w:val="000000"/>
                  <w:sz w:val="18"/>
                  <w:szCs w:val="18"/>
                </w:rPr>
                <w:t>流量阀值</w:t>
              </w:r>
            </w:ins>
          </w:p>
        </w:tc>
        <w:tc>
          <w:tcPr>
            <w:tcW w:w="1559" w:type="dxa"/>
            <w:tcBorders>
              <w:top w:val="single" w:sz="12" w:space="0" w:color="000000"/>
              <w:left w:val="single" w:sz="4" w:space="0" w:color="auto"/>
              <w:bottom w:val="single" w:sz="6" w:space="0" w:color="000000"/>
              <w:right w:val="single" w:sz="12" w:space="0" w:color="000000"/>
            </w:tcBorders>
          </w:tcPr>
          <w:p w:rsidR="00B3521C" w:rsidRPr="008D2CB3" w:rsidRDefault="00B3521C" w:rsidP="00200E2D">
            <w:pPr>
              <w:spacing w:line="0" w:lineRule="atLeast"/>
              <w:rPr>
                <w:ins w:id="84" w:author="微软用户" w:date="2015-07-28T14:13:00Z"/>
                <w:color w:val="000000"/>
                <w:sz w:val="18"/>
                <w:szCs w:val="18"/>
              </w:rPr>
            </w:pPr>
            <w:ins w:id="85" w:author="微软用户" w:date="2015-07-28T14:13:00Z">
              <w:r w:rsidRPr="008D2CB3">
                <w:rPr>
                  <w:color w:val="000000"/>
                  <w:sz w:val="18"/>
                  <w:szCs w:val="18"/>
                </w:rPr>
                <w:t>Bit</w:t>
              </w:r>
              <w:r>
                <w:rPr>
                  <w:rFonts w:hint="eastAsia"/>
                  <w:color w:val="000000"/>
                  <w:sz w:val="18"/>
                  <w:szCs w:val="18"/>
                </w:rPr>
                <w:t>3</w:t>
              </w:r>
              <w:r w:rsidRPr="008D2CB3">
                <w:rPr>
                  <w:color w:val="000000"/>
                  <w:sz w:val="18"/>
                  <w:szCs w:val="18"/>
                </w:rPr>
                <w:t>~</w:t>
              </w:r>
              <w:r>
                <w:rPr>
                  <w:rFonts w:hint="eastAsia"/>
                  <w:color w:val="000000"/>
                  <w:sz w:val="18"/>
                  <w:szCs w:val="18"/>
                </w:rPr>
                <w:t>0</w:t>
              </w:r>
            </w:ins>
          </w:p>
          <w:p w:rsidR="00B3521C" w:rsidRPr="001E0C11" w:rsidRDefault="00B3521C" w:rsidP="00200E2D">
            <w:pPr>
              <w:spacing w:line="0" w:lineRule="atLeast"/>
              <w:rPr>
                <w:ins w:id="86" w:author="微软用户" w:date="2015-07-28T14:13:00Z"/>
                <w:sz w:val="18"/>
                <w:szCs w:val="18"/>
              </w:rPr>
            </w:pPr>
            <w:ins w:id="87" w:author="微软用户" w:date="2015-07-28T14:13:00Z">
              <w:r w:rsidRPr="001E0C11">
                <w:rPr>
                  <w:rFonts w:hint="eastAsia"/>
                  <w:sz w:val="18"/>
                  <w:szCs w:val="18"/>
                </w:rPr>
                <w:t>接收流量</w:t>
              </w:r>
              <w:r w:rsidRPr="008D2CB3">
                <w:rPr>
                  <w:rFonts w:hint="eastAsia"/>
                  <w:color w:val="000000"/>
                  <w:sz w:val="18"/>
                  <w:szCs w:val="18"/>
                </w:rPr>
                <w:t>阀值</w:t>
              </w:r>
            </w:ins>
          </w:p>
        </w:tc>
      </w:tr>
      <w:tr w:rsidR="00B3521C" w:rsidRPr="001E0C11" w:rsidTr="00200E2D">
        <w:trPr>
          <w:ins w:id="88" w:author="微软用户" w:date="2015-07-28T14:13:00Z"/>
        </w:trPr>
        <w:tc>
          <w:tcPr>
            <w:tcW w:w="992" w:type="dxa"/>
            <w:tcBorders>
              <w:top w:val="single" w:sz="6" w:space="0" w:color="000000"/>
              <w:left w:val="single" w:sz="12" w:space="0" w:color="000000"/>
              <w:bottom w:val="single" w:sz="12" w:space="0" w:color="000000"/>
              <w:right w:val="single" w:sz="6" w:space="0" w:color="000000"/>
            </w:tcBorders>
          </w:tcPr>
          <w:p w:rsidR="00B3521C" w:rsidRPr="001E0C11" w:rsidRDefault="00B3521C" w:rsidP="00200E2D">
            <w:pPr>
              <w:spacing w:line="0" w:lineRule="atLeast"/>
              <w:rPr>
                <w:ins w:id="89" w:author="微软用户" w:date="2015-07-28T14:13:00Z"/>
                <w:sz w:val="18"/>
                <w:szCs w:val="18"/>
              </w:rPr>
            </w:pPr>
            <w:ins w:id="90" w:author="微软用户" w:date="2015-07-28T14:13:00Z">
              <w:r w:rsidRPr="001E0C11">
                <w:rPr>
                  <w:rFonts w:hint="eastAsia"/>
                  <w:sz w:val="18"/>
                  <w:szCs w:val="18"/>
                </w:rPr>
                <w:t>意义</w:t>
              </w:r>
            </w:ins>
          </w:p>
        </w:tc>
        <w:tc>
          <w:tcPr>
            <w:tcW w:w="1984" w:type="dxa"/>
            <w:tcBorders>
              <w:top w:val="single" w:sz="6" w:space="0" w:color="000000"/>
              <w:left w:val="single" w:sz="6" w:space="0" w:color="000000"/>
              <w:bottom w:val="single" w:sz="12" w:space="0" w:color="000000"/>
              <w:right w:val="single" w:sz="6" w:space="0" w:color="000000"/>
            </w:tcBorders>
          </w:tcPr>
          <w:p w:rsidR="00B3521C" w:rsidRPr="001E0C11" w:rsidRDefault="00B3521C" w:rsidP="00200E2D">
            <w:pPr>
              <w:spacing w:line="0" w:lineRule="atLeast"/>
              <w:rPr>
                <w:ins w:id="91" w:author="微软用户" w:date="2015-07-28T14:13:00Z"/>
                <w:sz w:val="18"/>
                <w:szCs w:val="18"/>
              </w:rPr>
            </w:pPr>
            <w:ins w:id="92" w:author="微软用户" w:date="2015-07-28T14:13:00Z">
              <w:r w:rsidRPr="001E0C11">
                <w:rPr>
                  <w:sz w:val="18"/>
                  <w:szCs w:val="18"/>
                </w:rPr>
                <w:t>1:</w:t>
              </w:r>
              <w:r w:rsidRPr="001E0C11">
                <w:rPr>
                  <w:rFonts w:hint="eastAsia"/>
                  <w:sz w:val="18"/>
                  <w:szCs w:val="18"/>
                </w:rPr>
                <w:t>告警</w:t>
              </w:r>
            </w:ins>
          </w:p>
          <w:p w:rsidR="00B3521C" w:rsidRPr="001E0C11" w:rsidRDefault="00B3521C" w:rsidP="00200E2D">
            <w:pPr>
              <w:spacing w:line="0" w:lineRule="atLeast"/>
              <w:rPr>
                <w:ins w:id="93" w:author="微软用户" w:date="2015-07-28T14:13:00Z"/>
                <w:sz w:val="18"/>
                <w:szCs w:val="18"/>
              </w:rPr>
            </w:pPr>
            <w:ins w:id="94" w:author="微软用户" w:date="2015-07-28T14:13:00Z">
              <w:r w:rsidRPr="001E0C11">
                <w:rPr>
                  <w:sz w:val="18"/>
                  <w:szCs w:val="18"/>
                </w:rPr>
                <w:t>0:</w:t>
              </w:r>
              <w:r w:rsidRPr="001E0C11">
                <w:rPr>
                  <w:rFonts w:hint="eastAsia"/>
                  <w:sz w:val="18"/>
                  <w:szCs w:val="18"/>
                </w:rPr>
                <w:t>正常</w:t>
              </w:r>
            </w:ins>
          </w:p>
        </w:tc>
        <w:tc>
          <w:tcPr>
            <w:tcW w:w="2127" w:type="dxa"/>
            <w:tcBorders>
              <w:top w:val="single" w:sz="6" w:space="0" w:color="000000"/>
              <w:left w:val="single" w:sz="6" w:space="0" w:color="000000"/>
              <w:bottom w:val="single" w:sz="12" w:space="0" w:color="000000"/>
              <w:right w:val="single" w:sz="6" w:space="0" w:color="000000"/>
            </w:tcBorders>
          </w:tcPr>
          <w:p w:rsidR="00B3521C" w:rsidRPr="001E0C11" w:rsidRDefault="00B3521C" w:rsidP="00200E2D">
            <w:pPr>
              <w:spacing w:line="0" w:lineRule="atLeast"/>
              <w:rPr>
                <w:ins w:id="95" w:author="微软用户" w:date="2015-07-28T14:13:00Z"/>
                <w:sz w:val="18"/>
                <w:szCs w:val="18"/>
              </w:rPr>
            </w:pPr>
            <w:ins w:id="96" w:author="微软用户" w:date="2015-07-28T14:13:00Z">
              <w:r w:rsidRPr="001E0C11">
                <w:rPr>
                  <w:rFonts w:hint="eastAsia"/>
                  <w:sz w:val="18"/>
                  <w:szCs w:val="18"/>
                </w:rPr>
                <w:t>1</w:t>
              </w:r>
              <w:r w:rsidRPr="001E0C11">
                <w:rPr>
                  <w:rFonts w:hint="eastAsia"/>
                  <w:sz w:val="18"/>
                  <w:szCs w:val="18"/>
                </w:rPr>
                <w:t>：告警</w:t>
              </w:r>
            </w:ins>
          </w:p>
          <w:p w:rsidR="00B3521C" w:rsidRPr="001E0C11" w:rsidRDefault="00B3521C" w:rsidP="00200E2D">
            <w:pPr>
              <w:spacing w:line="0" w:lineRule="atLeast"/>
              <w:rPr>
                <w:ins w:id="97" w:author="微软用户" w:date="2015-07-28T14:13:00Z"/>
                <w:sz w:val="18"/>
                <w:szCs w:val="18"/>
              </w:rPr>
            </w:pPr>
            <w:ins w:id="98" w:author="微软用户" w:date="2015-07-28T14:13:00Z">
              <w:r w:rsidRPr="001E0C11">
                <w:rPr>
                  <w:rFonts w:hint="eastAsia"/>
                  <w:sz w:val="18"/>
                  <w:szCs w:val="18"/>
                </w:rPr>
                <w:t>0</w:t>
              </w:r>
              <w:r w:rsidRPr="001E0C11">
                <w:rPr>
                  <w:rFonts w:hint="eastAsia"/>
                  <w:sz w:val="18"/>
                  <w:szCs w:val="18"/>
                </w:rPr>
                <w:t>：正常</w:t>
              </w:r>
            </w:ins>
          </w:p>
        </w:tc>
        <w:tc>
          <w:tcPr>
            <w:tcW w:w="992" w:type="dxa"/>
            <w:tcBorders>
              <w:top w:val="single" w:sz="6" w:space="0" w:color="000000"/>
              <w:left w:val="single" w:sz="6" w:space="0" w:color="000000"/>
              <w:bottom w:val="single" w:sz="12" w:space="0" w:color="000000"/>
              <w:right w:val="single" w:sz="4" w:space="0" w:color="auto"/>
            </w:tcBorders>
          </w:tcPr>
          <w:p w:rsidR="00B3521C" w:rsidRPr="001E0C11" w:rsidRDefault="00B3521C" w:rsidP="00200E2D">
            <w:pPr>
              <w:spacing w:line="0" w:lineRule="atLeast"/>
              <w:rPr>
                <w:ins w:id="99" w:author="微软用户" w:date="2015-07-28T14:13:00Z"/>
                <w:sz w:val="18"/>
                <w:szCs w:val="18"/>
              </w:rPr>
            </w:pPr>
            <w:ins w:id="100" w:author="微软用户" w:date="2015-07-28T14:13:00Z">
              <w:r w:rsidRPr="001E0C11">
                <w:rPr>
                  <w:sz w:val="18"/>
                  <w:szCs w:val="18"/>
                </w:rPr>
                <w:t>0</w:t>
              </w:r>
            </w:ins>
          </w:p>
        </w:tc>
        <w:tc>
          <w:tcPr>
            <w:tcW w:w="1559" w:type="dxa"/>
            <w:tcBorders>
              <w:top w:val="single" w:sz="6" w:space="0" w:color="000000"/>
              <w:left w:val="single" w:sz="4" w:space="0" w:color="auto"/>
              <w:bottom w:val="single" w:sz="12" w:space="0" w:color="000000"/>
              <w:right w:val="single" w:sz="4" w:space="0" w:color="auto"/>
            </w:tcBorders>
          </w:tcPr>
          <w:p w:rsidR="00B3521C" w:rsidRPr="001E0C11" w:rsidRDefault="00B3521C" w:rsidP="00200E2D">
            <w:pPr>
              <w:spacing w:line="0" w:lineRule="atLeast"/>
              <w:rPr>
                <w:ins w:id="101" w:author="微软用户" w:date="2015-07-28T14:13:00Z"/>
                <w:sz w:val="18"/>
                <w:szCs w:val="18"/>
              </w:rPr>
            </w:pPr>
            <w:ins w:id="102" w:author="微软用户" w:date="2015-07-28T14:13:00Z">
              <w:r w:rsidRPr="001E0C11">
                <w:rPr>
                  <w:rFonts w:hint="eastAsia"/>
                  <w:sz w:val="18"/>
                  <w:szCs w:val="18"/>
                </w:rPr>
                <w:t>0000:10%</w:t>
              </w:r>
            </w:ins>
          </w:p>
          <w:p w:rsidR="00B3521C" w:rsidRPr="001E0C11" w:rsidRDefault="00B3521C" w:rsidP="00200E2D">
            <w:pPr>
              <w:spacing w:line="0" w:lineRule="atLeast"/>
              <w:rPr>
                <w:ins w:id="103" w:author="微软用户" w:date="2015-07-28T14:13:00Z"/>
                <w:sz w:val="18"/>
                <w:szCs w:val="18"/>
              </w:rPr>
            </w:pPr>
            <w:ins w:id="104" w:author="微软用户" w:date="2015-07-28T14:13:00Z">
              <w:r w:rsidRPr="001E0C11">
                <w:rPr>
                  <w:rFonts w:hint="eastAsia"/>
                  <w:sz w:val="18"/>
                  <w:szCs w:val="18"/>
                </w:rPr>
                <w:t>0001:20%</w:t>
              </w:r>
            </w:ins>
          </w:p>
          <w:p w:rsidR="00B3521C" w:rsidRPr="001E0C11" w:rsidRDefault="00B3521C" w:rsidP="00200E2D">
            <w:pPr>
              <w:spacing w:line="0" w:lineRule="atLeast"/>
              <w:rPr>
                <w:ins w:id="105" w:author="微软用户" w:date="2015-07-28T14:13:00Z"/>
                <w:sz w:val="18"/>
                <w:szCs w:val="18"/>
              </w:rPr>
            </w:pPr>
            <w:ins w:id="106" w:author="微软用户" w:date="2015-07-28T14:13:00Z">
              <w:r w:rsidRPr="001E0C11">
                <w:rPr>
                  <w:sz w:val="18"/>
                  <w:szCs w:val="18"/>
                </w:rPr>
                <w:t>…</w:t>
              </w:r>
              <w:r w:rsidRPr="001E0C11">
                <w:rPr>
                  <w:rFonts w:hint="eastAsia"/>
                  <w:sz w:val="18"/>
                  <w:szCs w:val="18"/>
                </w:rPr>
                <w:t>.</w:t>
              </w:r>
            </w:ins>
          </w:p>
          <w:p w:rsidR="00B3521C" w:rsidRPr="001E0C11" w:rsidRDefault="00B3521C" w:rsidP="00200E2D">
            <w:pPr>
              <w:spacing w:line="0" w:lineRule="atLeast"/>
              <w:rPr>
                <w:ins w:id="107" w:author="微软用户" w:date="2015-07-28T14:13:00Z"/>
                <w:sz w:val="18"/>
                <w:szCs w:val="18"/>
              </w:rPr>
            </w:pPr>
            <w:ins w:id="108" w:author="微软用户" w:date="2015-07-28T14:13:00Z">
              <w:r w:rsidRPr="001E0C11">
                <w:rPr>
                  <w:rFonts w:hint="eastAsia"/>
                  <w:sz w:val="18"/>
                  <w:szCs w:val="18"/>
                </w:rPr>
                <w:t>1001:100%</w:t>
              </w:r>
            </w:ins>
          </w:p>
        </w:tc>
        <w:tc>
          <w:tcPr>
            <w:tcW w:w="1559" w:type="dxa"/>
            <w:tcBorders>
              <w:top w:val="single" w:sz="6" w:space="0" w:color="000000"/>
              <w:left w:val="single" w:sz="4" w:space="0" w:color="auto"/>
              <w:bottom w:val="single" w:sz="12" w:space="0" w:color="000000"/>
              <w:right w:val="single" w:sz="12" w:space="0" w:color="000000"/>
            </w:tcBorders>
          </w:tcPr>
          <w:p w:rsidR="00B3521C" w:rsidRPr="001E0C11" w:rsidRDefault="00B3521C" w:rsidP="00200E2D">
            <w:pPr>
              <w:spacing w:line="0" w:lineRule="atLeast"/>
              <w:rPr>
                <w:ins w:id="109" w:author="微软用户" w:date="2015-07-28T14:13:00Z"/>
                <w:sz w:val="18"/>
                <w:szCs w:val="18"/>
              </w:rPr>
            </w:pPr>
            <w:ins w:id="110" w:author="微软用户" w:date="2015-07-28T14:13:00Z">
              <w:r w:rsidRPr="001E0C11">
                <w:rPr>
                  <w:rFonts w:hint="eastAsia"/>
                  <w:sz w:val="18"/>
                  <w:szCs w:val="18"/>
                </w:rPr>
                <w:t>0000:10%</w:t>
              </w:r>
            </w:ins>
          </w:p>
          <w:p w:rsidR="00B3521C" w:rsidRPr="001E0C11" w:rsidRDefault="00B3521C" w:rsidP="00200E2D">
            <w:pPr>
              <w:spacing w:line="0" w:lineRule="atLeast"/>
              <w:rPr>
                <w:ins w:id="111" w:author="微软用户" w:date="2015-07-28T14:13:00Z"/>
                <w:sz w:val="18"/>
                <w:szCs w:val="18"/>
              </w:rPr>
            </w:pPr>
            <w:ins w:id="112" w:author="微软用户" w:date="2015-07-28T14:13:00Z">
              <w:r w:rsidRPr="001E0C11">
                <w:rPr>
                  <w:rFonts w:hint="eastAsia"/>
                  <w:sz w:val="18"/>
                  <w:szCs w:val="18"/>
                </w:rPr>
                <w:t>0001:20%</w:t>
              </w:r>
            </w:ins>
          </w:p>
          <w:p w:rsidR="00B3521C" w:rsidRPr="001E0C11" w:rsidRDefault="00B3521C" w:rsidP="00200E2D">
            <w:pPr>
              <w:spacing w:line="0" w:lineRule="atLeast"/>
              <w:rPr>
                <w:ins w:id="113" w:author="微软用户" w:date="2015-07-28T14:13:00Z"/>
                <w:sz w:val="18"/>
                <w:szCs w:val="18"/>
              </w:rPr>
            </w:pPr>
            <w:ins w:id="114" w:author="微软用户" w:date="2015-07-28T14:13:00Z">
              <w:r w:rsidRPr="001E0C11">
                <w:rPr>
                  <w:sz w:val="18"/>
                  <w:szCs w:val="18"/>
                </w:rPr>
                <w:t>…</w:t>
              </w:r>
              <w:r w:rsidRPr="001E0C11">
                <w:rPr>
                  <w:rFonts w:hint="eastAsia"/>
                  <w:sz w:val="18"/>
                  <w:szCs w:val="18"/>
                </w:rPr>
                <w:t>.</w:t>
              </w:r>
            </w:ins>
          </w:p>
          <w:p w:rsidR="00B3521C" w:rsidRPr="001E0C11" w:rsidRDefault="00B3521C" w:rsidP="00200E2D">
            <w:pPr>
              <w:spacing w:line="0" w:lineRule="atLeast"/>
              <w:rPr>
                <w:ins w:id="115" w:author="微软用户" w:date="2015-07-28T14:13:00Z"/>
                <w:sz w:val="18"/>
                <w:szCs w:val="18"/>
              </w:rPr>
            </w:pPr>
            <w:ins w:id="116" w:author="微软用户" w:date="2015-07-28T14:13:00Z">
              <w:r w:rsidRPr="001E0C11">
                <w:rPr>
                  <w:rFonts w:hint="eastAsia"/>
                  <w:sz w:val="18"/>
                  <w:szCs w:val="18"/>
                </w:rPr>
                <w:t>1001:100%</w:t>
              </w:r>
            </w:ins>
          </w:p>
        </w:tc>
      </w:tr>
    </w:tbl>
    <w:p w:rsidR="00B3521C" w:rsidRDefault="00B3521C" w:rsidP="00B3521C">
      <w:pPr>
        <w:pStyle w:val="af8"/>
        <w:ind w:left="420" w:firstLineChars="0" w:firstLine="0"/>
        <w:rPr>
          <w:ins w:id="117" w:author="微软用户" w:date="2015-07-28T14:13:00Z"/>
          <w:sz w:val="18"/>
          <w:szCs w:val="18"/>
        </w:rPr>
      </w:pPr>
    </w:p>
    <w:p w:rsidR="00B3521C" w:rsidRDefault="00B3521C" w:rsidP="007F3A82">
      <w:pPr>
        <w:pStyle w:val="af8"/>
        <w:ind w:left="420" w:firstLineChars="0" w:firstLine="0"/>
        <w:rPr>
          <w:ins w:id="118" w:author="微软用户" w:date="2015-07-28T14:12:00Z"/>
          <w:sz w:val="18"/>
          <w:szCs w:val="18"/>
        </w:rPr>
      </w:pPr>
    </w:p>
    <w:p w:rsidR="007F3A82" w:rsidRPr="001E0C11" w:rsidRDefault="007F3A82" w:rsidP="007F3A82">
      <w:pPr>
        <w:pStyle w:val="af8"/>
        <w:ind w:left="420" w:firstLineChars="0" w:firstLine="0"/>
        <w:rPr>
          <w:sz w:val="18"/>
          <w:szCs w:val="18"/>
        </w:rPr>
      </w:pPr>
      <w:r w:rsidRPr="001E0C11">
        <w:rPr>
          <w:rFonts w:hint="eastAsia"/>
          <w:sz w:val="18"/>
          <w:szCs w:val="18"/>
        </w:rPr>
        <w:t>Trap</w:t>
      </w:r>
      <w:r w:rsidRPr="001E0C11">
        <w:rPr>
          <w:rFonts w:hint="eastAsia"/>
          <w:sz w:val="18"/>
          <w:szCs w:val="18"/>
        </w:rPr>
        <w:t>回应格式：</w:t>
      </w:r>
    </w:p>
    <w:tbl>
      <w:tblPr>
        <w:tblW w:w="0" w:type="auto"/>
        <w:tblInd w:w="534"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tblPr>
      <w:tblGrid>
        <w:gridCol w:w="1700"/>
        <w:gridCol w:w="851"/>
        <w:gridCol w:w="6662"/>
      </w:tblGrid>
      <w:tr w:rsidR="007F3A82" w:rsidRPr="001E0C11" w:rsidTr="00200E2D">
        <w:tc>
          <w:tcPr>
            <w:tcW w:w="1700" w:type="dxa"/>
            <w:tcBorders>
              <w:top w:val="single" w:sz="12" w:space="0" w:color="auto"/>
              <w:left w:val="single" w:sz="12" w:space="0" w:color="auto"/>
              <w:bottom w:val="single" w:sz="4" w:space="0" w:color="000000"/>
              <w:right w:val="single" w:sz="4" w:space="0" w:color="000000"/>
            </w:tcBorders>
          </w:tcPr>
          <w:p w:rsidR="007F3A82" w:rsidRPr="001E0C11" w:rsidRDefault="007F3A82" w:rsidP="00200E2D">
            <w:pPr>
              <w:spacing w:line="0" w:lineRule="atLeast"/>
              <w:jc w:val="center"/>
              <w:rPr>
                <w:rFonts w:ascii="黑体" w:eastAsia="黑体"/>
                <w:sz w:val="18"/>
                <w:szCs w:val="18"/>
              </w:rPr>
            </w:pPr>
            <w:r w:rsidRPr="001E0C11">
              <w:rPr>
                <w:rFonts w:ascii="黑体" w:eastAsia="黑体" w:hint="eastAsia"/>
                <w:sz w:val="18"/>
                <w:szCs w:val="18"/>
              </w:rPr>
              <w:t>值域</w:t>
            </w:r>
          </w:p>
        </w:tc>
        <w:tc>
          <w:tcPr>
            <w:tcW w:w="851" w:type="dxa"/>
            <w:tcBorders>
              <w:top w:val="single" w:sz="12" w:space="0" w:color="auto"/>
              <w:left w:val="single" w:sz="4" w:space="0" w:color="000000"/>
              <w:bottom w:val="single" w:sz="4" w:space="0" w:color="000000"/>
              <w:right w:val="single" w:sz="4" w:space="0" w:color="000000"/>
            </w:tcBorders>
          </w:tcPr>
          <w:p w:rsidR="007F3A82" w:rsidRPr="001E0C11" w:rsidRDefault="007F3A82" w:rsidP="00200E2D">
            <w:pPr>
              <w:spacing w:line="0" w:lineRule="atLeast"/>
              <w:jc w:val="center"/>
              <w:rPr>
                <w:rFonts w:ascii="黑体" w:eastAsia="黑体"/>
                <w:sz w:val="18"/>
                <w:szCs w:val="18"/>
              </w:rPr>
            </w:pPr>
            <w:r w:rsidRPr="001E0C11">
              <w:rPr>
                <w:rFonts w:ascii="黑体" w:eastAsia="黑体" w:hint="eastAsia"/>
                <w:sz w:val="18"/>
                <w:szCs w:val="18"/>
              </w:rPr>
              <w:t>字节</w:t>
            </w:r>
          </w:p>
        </w:tc>
        <w:tc>
          <w:tcPr>
            <w:tcW w:w="6662" w:type="dxa"/>
            <w:tcBorders>
              <w:top w:val="single" w:sz="12" w:space="0" w:color="auto"/>
              <w:left w:val="single" w:sz="4" w:space="0" w:color="000000"/>
              <w:bottom w:val="single" w:sz="4" w:space="0" w:color="000000"/>
              <w:right w:val="single" w:sz="12" w:space="0" w:color="auto"/>
            </w:tcBorders>
          </w:tcPr>
          <w:p w:rsidR="007F3A82" w:rsidRPr="001E0C11" w:rsidRDefault="007F3A82" w:rsidP="00200E2D">
            <w:pPr>
              <w:spacing w:line="0" w:lineRule="atLeast"/>
              <w:jc w:val="center"/>
              <w:rPr>
                <w:rFonts w:ascii="黑体" w:eastAsia="黑体"/>
                <w:sz w:val="18"/>
                <w:szCs w:val="18"/>
              </w:rPr>
            </w:pPr>
            <w:r w:rsidRPr="001E0C11">
              <w:rPr>
                <w:rFonts w:ascii="黑体" w:eastAsia="黑体" w:hint="eastAsia"/>
                <w:sz w:val="18"/>
                <w:szCs w:val="18"/>
              </w:rPr>
              <w:t>分配值</w:t>
            </w:r>
          </w:p>
        </w:tc>
      </w:tr>
      <w:tr w:rsidR="007F3A82" w:rsidRPr="001E0C11" w:rsidTr="00200E2D">
        <w:tc>
          <w:tcPr>
            <w:tcW w:w="1700" w:type="dxa"/>
            <w:tcBorders>
              <w:top w:val="single" w:sz="4" w:space="0" w:color="000000"/>
              <w:left w:val="single" w:sz="12" w:space="0" w:color="auto"/>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sz w:val="18"/>
                <w:szCs w:val="18"/>
              </w:rPr>
              <w:t>Trap</w:t>
            </w:r>
            <w:r w:rsidRPr="001E0C11">
              <w:rPr>
                <w:rFonts w:hint="eastAsia"/>
                <w:sz w:val="18"/>
                <w:szCs w:val="18"/>
              </w:rPr>
              <w:t>Index</w:t>
            </w:r>
          </w:p>
        </w:tc>
        <w:tc>
          <w:tcPr>
            <w:tcW w:w="851" w:type="dxa"/>
            <w:tcBorders>
              <w:top w:val="single" w:sz="4" w:space="0" w:color="000000"/>
              <w:left w:val="single" w:sz="4" w:space="0" w:color="000000"/>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sz w:val="18"/>
                <w:szCs w:val="18"/>
              </w:rPr>
              <w:t>1</w:t>
            </w:r>
          </w:p>
        </w:tc>
        <w:tc>
          <w:tcPr>
            <w:tcW w:w="6662" w:type="dxa"/>
            <w:tcBorders>
              <w:top w:val="single" w:sz="4" w:space="0" w:color="000000"/>
              <w:left w:val="single" w:sz="4" w:space="0" w:color="000000"/>
              <w:bottom w:val="single" w:sz="4" w:space="0" w:color="000000"/>
              <w:right w:val="single" w:sz="12" w:space="0" w:color="auto"/>
            </w:tcBorders>
          </w:tcPr>
          <w:p w:rsidR="007F3A82" w:rsidRPr="001E0C11" w:rsidRDefault="007F3A82" w:rsidP="00200E2D">
            <w:pPr>
              <w:spacing w:line="0" w:lineRule="atLeast"/>
              <w:rPr>
                <w:sz w:val="18"/>
                <w:szCs w:val="18"/>
              </w:rPr>
            </w:pPr>
            <w:r w:rsidRPr="001E0C11">
              <w:rPr>
                <w:sz w:val="18"/>
                <w:szCs w:val="18"/>
              </w:rPr>
              <w:t xml:space="preserve">(0x) </w:t>
            </w:r>
            <w:r w:rsidRPr="001E0C11">
              <w:rPr>
                <w:rFonts w:hint="eastAsia"/>
                <w:sz w:val="18"/>
                <w:szCs w:val="18"/>
              </w:rPr>
              <w:t xml:space="preserve">01 </w:t>
            </w:r>
          </w:p>
        </w:tc>
      </w:tr>
      <w:tr w:rsidR="007F3A82" w:rsidRPr="001E0C11" w:rsidTr="00200E2D">
        <w:tc>
          <w:tcPr>
            <w:tcW w:w="1700" w:type="dxa"/>
            <w:tcBorders>
              <w:top w:val="single" w:sz="4" w:space="0" w:color="000000"/>
              <w:left w:val="single" w:sz="12" w:space="0" w:color="auto"/>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sz w:val="18"/>
                <w:szCs w:val="18"/>
              </w:rPr>
              <w:t>TimeStamp</w:t>
            </w:r>
          </w:p>
        </w:tc>
        <w:tc>
          <w:tcPr>
            <w:tcW w:w="851" w:type="dxa"/>
            <w:tcBorders>
              <w:top w:val="single" w:sz="4" w:space="0" w:color="000000"/>
              <w:left w:val="single" w:sz="4" w:space="0" w:color="000000"/>
              <w:bottom w:val="single" w:sz="4" w:space="0" w:color="000000"/>
              <w:right w:val="single" w:sz="4" w:space="0" w:color="000000"/>
            </w:tcBorders>
          </w:tcPr>
          <w:p w:rsidR="007F3A82" w:rsidRPr="001E0C11" w:rsidRDefault="007F3A82" w:rsidP="00200E2D">
            <w:pPr>
              <w:spacing w:line="0" w:lineRule="atLeast"/>
              <w:rPr>
                <w:sz w:val="18"/>
                <w:szCs w:val="18"/>
              </w:rPr>
            </w:pPr>
            <w:r w:rsidRPr="001E0C11">
              <w:rPr>
                <w:rFonts w:hint="eastAsia"/>
                <w:sz w:val="18"/>
                <w:szCs w:val="18"/>
              </w:rPr>
              <w:t>6</w:t>
            </w:r>
          </w:p>
        </w:tc>
        <w:tc>
          <w:tcPr>
            <w:tcW w:w="6662" w:type="dxa"/>
            <w:tcBorders>
              <w:top w:val="single" w:sz="4" w:space="0" w:color="000000"/>
              <w:left w:val="single" w:sz="4" w:space="0" w:color="000000"/>
              <w:bottom w:val="single" w:sz="4" w:space="0" w:color="000000"/>
              <w:right w:val="single" w:sz="12" w:space="0" w:color="auto"/>
            </w:tcBorders>
          </w:tcPr>
          <w:p w:rsidR="007F3A82" w:rsidRPr="001E0C11" w:rsidRDefault="007F3A82" w:rsidP="00200E2D">
            <w:pPr>
              <w:spacing w:line="0" w:lineRule="atLeast"/>
              <w:rPr>
                <w:sz w:val="18"/>
                <w:szCs w:val="18"/>
              </w:rPr>
            </w:pPr>
            <w:r w:rsidRPr="001E0C11">
              <w:rPr>
                <w:rFonts w:hint="eastAsia"/>
                <w:sz w:val="18"/>
                <w:szCs w:val="18"/>
              </w:rPr>
              <w:t>时间戳，预留，目前不用，全</w:t>
            </w:r>
            <w:r w:rsidRPr="001E0C11">
              <w:rPr>
                <w:sz w:val="18"/>
                <w:szCs w:val="18"/>
              </w:rPr>
              <w:t>0</w:t>
            </w:r>
          </w:p>
        </w:tc>
      </w:tr>
      <w:tr w:rsidR="007F3A82" w:rsidRPr="001E0C11" w:rsidTr="00200E2D">
        <w:tc>
          <w:tcPr>
            <w:tcW w:w="1700" w:type="dxa"/>
            <w:tcBorders>
              <w:top w:val="single" w:sz="4" w:space="0" w:color="000000"/>
              <w:left w:val="single" w:sz="12" w:space="0" w:color="auto"/>
              <w:bottom w:val="single" w:sz="12" w:space="0" w:color="auto"/>
              <w:right w:val="single" w:sz="4" w:space="0" w:color="000000"/>
            </w:tcBorders>
          </w:tcPr>
          <w:p w:rsidR="007F3A82" w:rsidRPr="001E0C11" w:rsidRDefault="007F3A82" w:rsidP="00200E2D">
            <w:pPr>
              <w:spacing w:line="0" w:lineRule="atLeast"/>
              <w:rPr>
                <w:sz w:val="18"/>
                <w:szCs w:val="18"/>
              </w:rPr>
            </w:pPr>
            <w:r w:rsidRPr="001E0C11">
              <w:rPr>
                <w:sz w:val="18"/>
                <w:szCs w:val="18"/>
              </w:rPr>
              <w:t>P</w:t>
            </w:r>
            <w:r w:rsidRPr="001E0C11">
              <w:rPr>
                <w:rFonts w:hint="eastAsia"/>
                <w:sz w:val="18"/>
                <w:szCs w:val="18"/>
              </w:rPr>
              <w:t>ad</w:t>
            </w:r>
          </w:p>
        </w:tc>
        <w:tc>
          <w:tcPr>
            <w:tcW w:w="851" w:type="dxa"/>
            <w:tcBorders>
              <w:top w:val="single" w:sz="4" w:space="0" w:color="000000"/>
              <w:left w:val="single" w:sz="4" w:space="0" w:color="000000"/>
              <w:bottom w:val="single" w:sz="12" w:space="0" w:color="auto"/>
              <w:right w:val="single" w:sz="4" w:space="0" w:color="000000"/>
            </w:tcBorders>
          </w:tcPr>
          <w:p w:rsidR="007F3A82" w:rsidRPr="001E0C11" w:rsidRDefault="007F3A82" w:rsidP="00200E2D">
            <w:pPr>
              <w:spacing w:line="0" w:lineRule="atLeast"/>
              <w:rPr>
                <w:sz w:val="18"/>
                <w:szCs w:val="18"/>
              </w:rPr>
            </w:pPr>
            <w:r w:rsidRPr="001E0C11">
              <w:rPr>
                <w:rFonts w:hint="eastAsia"/>
                <w:sz w:val="18"/>
                <w:szCs w:val="18"/>
              </w:rPr>
              <w:t>1</w:t>
            </w:r>
          </w:p>
        </w:tc>
        <w:tc>
          <w:tcPr>
            <w:tcW w:w="6662" w:type="dxa"/>
            <w:tcBorders>
              <w:top w:val="single" w:sz="4" w:space="0" w:color="000000"/>
              <w:left w:val="single" w:sz="4" w:space="0" w:color="000000"/>
              <w:bottom w:val="single" w:sz="12" w:space="0" w:color="auto"/>
              <w:right w:val="single" w:sz="12" w:space="0" w:color="auto"/>
            </w:tcBorders>
          </w:tcPr>
          <w:p w:rsidR="007F3A82" w:rsidRPr="001E0C11" w:rsidRDefault="007F3A82" w:rsidP="00200E2D">
            <w:pPr>
              <w:spacing w:line="0" w:lineRule="atLeast"/>
              <w:rPr>
                <w:sz w:val="18"/>
                <w:szCs w:val="18"/>
              </w:rPr>
            </w:pPr>
            <w:r w:rsidRPr="001E0C11">
              <w:rPr>
                <w:sz w:val="18"/>
                <w:szCs w:val="18"/>
              </w:rPr>
              <w:t>(0x) 00 (OK)</w:t>
            </w:r>
          </w:p>
        </w:tc>
      </w:tr>
    </w:tbl>
    <w:p w:rsidR="007F3A82" w:rsidRPr="001E0C11" w:rsidRDefault="007F3A82" w:rsidP="007F3A82">
      <w:pPr>
        <w:spacing w:line="0" w:lineRule="atLeast"/>
      </w:pPr>
    </w:p>
    <w:p w:rsidR="007F3A82" w:rsidRDefault="007F3A82" w:rsidP="007F3A82">
      <w:pPr>
        <w:spacing w:line="0" w:lineRule="atLeast"/>
      </w:pPr>
    </w:p>
    <w:p w:rsidR="007F3A82" w:rsidRDefault="007F3A82" w:rsidP="007F3A82">
      <w:pPr>
        <w:spacing w:line="0" w:lineRule="atLeast"/>
      </w:pPr>
    </w:p>
    <w:p w:rsidR="00752A8B" w:rsidRDefault="00984C49" w:rsidP="00984C49">
      <w:pPr>
        <w:pStyle w:val="3"/>
      </w:pPr>
      <w:bookmarkStart w:id="119" w:name="_Toc422321432"/>
      <w:r>
        <w:rPr>
          <w:rFonts w:hint="eastAsia"/>
        </w:rPr>
        <w:t>速率限制优化</w:t>
      </w:r>
      <w:bookmarkEnd w:id="119"/>
      <w:r w:rsidR="005C71A8">
        <w:rPr>
          <w:rFonts w:hint="eastAsia"/>
        </w:rPr>
        <w:t>（只针对</w:t>
      </w:r>
      <w:r w:rsidR="005C71A8">
        <w:rPr>
          <w:rFonts w:hint="eastAsia"/>
        </w:rPr>
        <w:t>88E6095</w:t>
      </w:r>
      <w:r w:rsidR="005C71A8">
        <w:rPr>
          <w:rFonts w:hint="eastAsia"/>
        </w:rPr>
        <w:t>）</w:t>
      </w:r>
    </w:p>
    <w:p w:rsidR="00984C49" w:rsidRPr="002076A5" w:rsidRDefault="00984C49" w:rsidP="00984C49">
      <w:pPr>
        <w:numPr>
          <w:ilvl w:val="0"/>
          <w:numId w:val="38"/>
        </w:numPr>
        <w:rPr>
          <w:sz w:val="18"/>
          <w:szCs w:val="18"/>
        </w:rPr>
      </w:pPr>
      <w:r w:rsidRPr="002076A5">
        <w:rPr>
          <w:rFonts w:hint="eastAsia"/>
          <w:sz w:val="18"/>
          <w:szCs w:val="18"/>
        </w:rPr>
        <w:t>原配置界面：</w:t>
      </w:r>
    </w:p>
    <w:p w:rsidR="00752A8B" w:rsidRPr="002076A5" w:rsidRDefault="009D34C5" w:rsidP="00516F12">
      <w:pPr>
        <w:ind w:leftChars="200" w:left="448"/>
        <w:rPr>
          <w:sz w:val="18"/>
          <w:szCs w:val="18"/>
        </w:rPr>
      </w:pPr>
      <w:r>
        <w:rPr>
          <w:rFonts w:hint="eastAsia"/>
          <w:noProof/>
          <w:sz w:val="18"/>
          <w:szCs w:val="18"/>
        </w:rPr>
        <w:drawing>
          <wp:inline distT="0" distB="0" distL="0" distR="0">
            <wp:extent cx="5408930" cy="1061085"/>
            <wp:effectExtent l="1905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5408930" cy="1061085"/>
                    </a:xfrm>
                    <a:prstGeom prst="rect">
                      <a:avLst/>
                    </a:prstGeom>
                    <a:noFill/>
                    <a:ln w="9525">
                      <a:noFill/>
                      <a:miter lim="800000"/>
                      <a:headEnd/>
                      <a:tailEnd/>
                    </a:ln>
                  </pic:spPr>
                </pic:pic>
              </a:graphicData>
            </a:graphic>
          </wp:inline>
        </w:drawing>
      </w:r>
    </w:p>
    <w:p w:rsidR="00984C49" w:rsidRPr="002076A5" w:rsidRDefault="00984C49" w:rsidP="00516F12">
      <w:pPr>
        <w:ind w:leftChars="200" w:left="448"/>
        <w:rPr>
          <w:sz w:val="18"/>
          <w:szCs w:val="18"/>
        </w:rPr>
      </w:pPr>
    </w:p>
    <w:p w:rsidR="00984C49" w:rsidRPr="0010754C" w:rsidRDefault="00984C49" w:rsidP="00984C49">
      <w:pPr>
        <w:numPr>
          <w:ilvl w:val="0"/>
          <w:numId w:val="38"/>
        </w:numPr>
        <w:rPr>
          <w:sz w:val="18"/>
          <w:szCs w:val="18"/>
        </w:rPr>
      </w:pPr>
      <w:r w:rsidRPr="0010754C">
        <w:rPr>
          <w:rFonts w:hint="eastAsia"/>
          <w:sz w:val="18"/>
          <w:szCs w:val="18"/>
        </w:rPr>
        <w:t>优化后的界面</w:t>
      </w:r>
    </w:p>
    <w:p w:rsidR="00752A8B" w:rsidRPr="002076A5" w:rsidRDefault="009D34C5" w:rsidP="00516F12">
      <w:pPr>
        <w:ind w:leftChars="200" w:left="448"/>
        <w:rPr>
          <w:sz w:val="18"/>
          <w:szCs w:val="18"/>
        </w:rPr>
      </w:pPr>
      <w:r>
        <w:rPr>
          <w:noProof/>
          <w:sz w:val="18"/>
          <w:szCs w:val="18"/>
        </w:rPr>
        <w:drawing>
          <wp:inline distT="0" distB="0" distL="0" distR="0">
            <wp:extent cx="5296535" cy="1069975"/>
            <wp:effectExtent l="19050" t="0" r="0" b="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srcRect/>
                    <a:stretch>
                      <a:fillRect/>
                    </a:stretch>
                  </pic:blipFill>
                  <pic:spPr bwMode="auto">
                    <a:xfrm>
                      <a:off x="0" y="0"/>
                      <a:ext cx="5296535" cy="1069975"/>
                    </a:xfrm>
                    <a:prstGeom prst="rect">
                      <a:avLst/>
                    </a:prstGeom>
                    <a:noFill/>
                    <a:ln w="9525">
                      <a:noFill/>
                      <a:miter lim="800000"/>
                      <a:headEnd/>
                      <a:tailEnd/>
                    </a:ln>
                  </pic:spPr>
                </pic:pic>
              </a:graphicData>
            </a:graphic>
          </wp:inline>
        </w:drawing>
      </w:r>
    </w:p>
    <w:p w:rsidR="00752A8B" w:rsidRPr="006A2BEF" w:rsidRDefault="00752A8B" w:rsidP="0010754C"/>
    <w:p w:rsidR="00607F72" w:rsidRPr="0010754C" w:rsidRDefault="00EF15A3" w:rsidP="00E43E73">
      <w:pPr>
        <w:numPr>
          <w:ilvl w:val="0"/>
          <w:numId w:val="38"/>
        </w:numPr>
        <w:rPr>
          <w:sz w:val="18"/>
          <w:szCs w:val="18"/>
        </w:rPr>
      </w:pPr>
      <w:r w:rsidRPr="0010754C">
        <w:rPr>
          <w:rFonts w:hint="eastAsia"/>
          <w:sz w:val="18"/>
          <w:szCs w:val="18"/>
        </w:rPr>
        <w:t>原</w:t>
      </w:r>
      <w:r w:rsidR="00607F72" w:rsidRPr="0010754C">
        <w:rPr>
          <w:rFonts w:hint="eastAsia"/>
          <w:sz w:val="18"/>
          <w:szCs w:val="18"/>
        </w:rPr>
        <w:t>速率限制控制的字节格式：</w:t>
      </w:r>
      <w:r w:rsidR="00607F72" w:rsidRPr="0010754C">
        <w:rPr>
          <w:sz w:val="18"/>
          <w:szCs w:val="18"/>
        </w:rPr>
        <w:t xml:space="preserve"> </w:t>
      </w:r>
    </w:p>
    <w:tbl>
      <w:tblPr>
        <w:tblW w:w="8364" w:type="dxa"/>
        <w:tblInd w:w="6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709"/>
        <w:gridCol w:w="3544"/>
        <w:gridCol w:w="567"/>
        <w:gridCol w:w="283"/>
        <w:gridCol w:w="3261"/>
      </w:tblGrid>
      <w:tr w:rsidR="00607F72" w:rsidRPr="0010754C" w:rsidTr="00607F72">
        <w:tc>
          <w:tcPr>
            <w:tcW w:w="709" w:type="dxa"/>
            <w:tcBorders>
              <w:top w:val="single" w:sz="12" w:space="0" w:color="000000"/>
              <w:left w:val="single" w:sz="12" w:space="0" w:color="000000"/>
              <w:bottom w:val="single" w:sz="6" w:space="0" w:color="000000"/>
              <w:right w:val="single" w:sz="6" w:space="0" w:color="000000"/>
            </w:tcBorders>
          </w:tcPr>
          <w:p w:rsidR="00607F72" w:rsidRPr="0010754C" w:rsidRDefault="00607F72" w:rsidP="008F5AA0">
            <w:pPr>
              <w:spacing w:line="0" w:lineRule="atLeast"/>
              <w:rPr>
                <w:sz w:val="18"/>
                <w:szCs w:val="18"/>
              </w:rPr>
            </w:pPr>
            <w:r w:rsidRPr="0010754C">
              <w:rPr>
                <w:rFonts w:hint="eastAsia"/>
                <w:sz w:val="18"/>
                <w:szCs w:val="18"/>
              </w:rPr>
              <w:t>位</w:t>
            </w:r>
          </w:p>
        </w:tc>
        <w:tc>
          <w:tcPr>
            <w:tcW w:w="4111" w:type="dxa"/>
            <w:gridSpan w:val="2"/>
            <w:tcBorders>
              <w:top w:val="single" w:sz="12" w:space="0" w:color="000000"/>
              <w:left w:val="single" w:sz="6" w:space="0" w:color="000000"/>
              <w:bottom w:val="single" w:sz="6" w:space="0" w:color="000000"/>
              <w:right w:val="single" w:sz="6" w:space="0" w:color="000000"/>
            </w:tcBorders>
          </w:tcPr>
          <w:p w:rsidR="00607F72" w:rsidRPr="0010754C" w:rsidRDefault="00607F72" w:rsidP="008F5AA0">
            <w:pPr>
              <w:spacing w:line="0" w:lineRule="atLeast"/>
              <w:rPr>
                <w:sz w:val="18"/>
                <w:szCs w:val="18"/>
              </w:rPr>
            </w:pPr>
            <w:r w:rsidRPr="0010754C">
              <w:rPr>
                <w:sz w:val="18"/>
                <w:szCs w:val="18"/>
              </w:rPr>
              <w:t xml:space="preserve">Bit 15~14 </w:t>
            </w:r>
            <w:r w:rsidRPr="0010754C">
              <w:rPr>
                <w:rFonts w:hint="eastAsia"/>
                <w:sz w:val="18"/>
                <w:szCs w:val="18"/>
              </w:rPr>
              <w:t>输入限制方式</w:t>
            </w:r>
            <w:r w:rsidRPr="0010754C">
              <w:rPr>
                <w:sz w:val="18"/>
                <w:szCs w:val="18"/>
              </w:rPr>
              <w:t xml:space="preserve"> </w:t>
            </w:r>
          </w:p>
        </w:tc>
        <w:tc>
          <w:tcPr>
            <w:tcW w:w="3544" w:type="dxa"/>
            <w:gridSpan w:val="2"/>
            <w:tcBorders>
              <w:top w:val="single" w:sz="12" w:space="0" w:color="000000"/>
              <w:left w:val="single" w:sz="6" w:space="0" w:color="000000"/>
              <w:bottom w:val="single" w:sz="6" w:space="0" w:color="000000"/>
              <w:right w:val="single" w:sz="12" w:space="0" w:color="000000"/>
            </w:tcBorders>
          </w:tcPr>
          <w:p w:rsidR="00607F72" w:rsidRPr="0010754C" w:rsidRDefault="00607F72" w:rsidP="008F5AA0">
            <w:pPr>
              <w:spacing w:line="0" w:lineRule="atLeast"/>
              <w:rPr>
                <w:sz w:val="18"/>
                <w:szCs w:val="18"/>
              </w:rPr>
            </w:pPr>
            <w:r w:rsidRPr="0010754C">
              <w:rPr>
                <w:sz w:val="18"/>
                <w:szCs w:val="18"/>
              </w:rPr>
              <w:t xml:space="preserve">Bit13 </w:t>
            </w:r>
            <w:r w:rsidRPr="0010754C">
              <w:rPr>
                <w:rFonts w:hint="eastAsia"/>
                <w:sz w:val="18"/>
                <w:szCs w:val="18"/>
              </w:rPr>
              <w:t>高优先级队列的限制速率</w:t>
            </w:r>
          </w:p>
        </w:tc>
      </w:tr>
      <w:tr w:rsidR="00607F72" w:rsidRPr="0010754C" w:rsidTr="00607F72">
        <w:tc>
          <w:tcPr>
            <w:tcW w:w="709" w:type="dxa"/>
            <w:tcBorders>
              <w:top w:val="single" w:sz="6" w:space="0" w:color="000000"/>
              <w:left w:val="single" w:sz="12" w:space="0" w:color="000000"/>
              <w:bottom w:val="single" w:sz="12" w:space="0" w:color="000000"/>
              <w:right w:val="single" w:sz="6" w:space="0" w:color="000000"/>
            </w:tcBorders>
          </w:tcPr>
          <w:p w:rsidR="00607F72" w:rsidRPr="0010754C" w:rsidRDefault="00607F72" w:rsidP="008F5AA0">
            <w:pPr>
              <w:spacing w:line="0" w:lineRule="atLeast"/>
              <w:rPr>
                <w:sz w:val="18"/>
                <w:szCs w:val="18"/>
              </w:rPr>
            </w:pPr>
            <w:r w:rsidRPr="0010754C">
              <w:rPr>
                <w:rFonts w:hint="eastAsia"/>
                <w:sz w:val="18"/>
                <w:szCs w:val="18"/>
              </w:rPr>
              <w:t>意义</w:t>
            </w:r>
          </w:p>
        </w:tc>
        <w:tc>
          <w:tcPr>
            <w:tcW w:w="4111" w:type="dxa"/>
            <w:gridSpan w:val="2"/>
            <w:tcBorders>
              <w:top w:val="single" w:sz="6" w:space="0" w:color="000000"/>
              <w:left w:val="single" w:sz="6" w:space="0" w:color="000000"/>
              <w:bottom w:val="single" w:sz="12" w:space="0" w:color="000000"/>
              <w:right w:val="single" w:sz="6" w:space="0" w:color="000000"/>
            </w:tcBorders>
          </w:tcPr>
          <w:p w:rsidR="00607F72" w:rsidRPr="0010754C" w:rsidRDefault="00607F72" w:rsidP="008F5AA0">
            <w:pPr>
              <w:spacing w:line="0" w:lineRule="atLeast"/>
              <w:rPr>
                <w:sz w:val="18"/>
                <w:szCs w:val="18"/>
              </w:rPr>
            </w:pPr>
            <w:r w:rsidRPr="0010754C">
              <w:rPr>
                <w:sz w:val="18"/>
                <w:szCs w:val="18"/>
              </w:rPr>
              <w:t>00</w:t>
            </w:r>
            <w:r w:rsidRPr="0010754C">
              <w:rPr>
                <w:rFonts w:hint="eastAsia"/>
                <w:sz w:val="18"/>
                <w:szCs w:val="18"/>
              </w:rPr>
              <w:t>：限制所有报文</w:t>
            </w:r>
          </w:p>
          <w:p w:rsidR="00607F72" w:rsidRPr="0010754C" w:rsidRDefault="00607F72" w:rsidP="008F5AA0">
            <w:pPr>
              <w:spacing w:line="0" w:lineRule="atLeast"/>
              <w:rPr>
                <w:sz w:val="18"/>
                <w:szCs w:val="18"/>
              </w:rPr>
            </w:pPr>
            <w:r w:rsidRPr="0010754C">
              <w:rPr>
                <w:sz w:val="18"/>
                <w:szCs w:val="18"/>
              </w:rPr>
              <w:t>01</w:t>
            </w:r>
            <w:r w:rsidRPr="0010754C">
              <w:rPr>
                <w:rFonts w:hint="eastAsia"/>
                <w:sz w:val="18"/>
                <w:szCs w:val="18"/>
              </w:rPr>
              <w:t>：限制泛洪单播、多播、广播报文</w:t>
            </w:r>
          </w:p>
          <w:p w:rsidR="00607F72" w:rsidRPr="0010754C" w:rsidRDefault="00607F72" w:rsidP="008F5AA0">
            <w:pPr>
              <w:spacing w:line="0" w:lineRule="atLeast"/>
              <w:rPr>
                <w:sz w:val="18"/>
                <w:szCs w:val="18"/>
              </w:rPr>
            </w:pPr>
            <w:r w:rsidRPr="0010754C">
              <w:rPr>
                <w:sz w:val="18"/>
                <w:szCs w:val="18"/>
              </w:rPr>
              <w:t>10</w:t>
            </w:r>
            <w:r w:rsidRPr="0010754C">
              <w:rPr>
                <w:rFonts w:hint="eastAsia"/>
                <w:sz w:val="18"/>
                <w:szCs w:val="18"/>
              </w:rPr>
              <w:t>：限制多播、广播报文</w:t>
            </w:r>
          </w:p>
          <w:p w:rsidR="00607F72" w:rsidRPr="0010754C" w:rsidRDefault="00607F72" w:rsidP="008F5AA0">
            <w:pPr>
              <w:spacing w:line="0" w:lineRule="atLeast"/>
              <w:rPr>
                <w:sz w:val="18"/>
                <w:szCs w:val="18"/>
              </w:rPr>
            </w:pPr>
            <w:r w:rsidRPr="0010754C">
              <w:rPr>
                <w:sz w:val="18"/>
                <w:szCs w:val="18"/>
              </w:rPr>
              <w:t>11</w:t>
            </w:r>
            <w:r w:rsidRPr="0010754C">
              <w:rPr>
                <w:rFonts w:hint="eastAsia"/>
                <w:sz w:val="18"/>
                <w:szCs w:val="18"/>
              </w:rPr>
              <w:t>：限制广播报文</w:t>
            </w:r>
          </w:p>
        </w:tc>
        <w:tc>
          <w:tcPr>
            <w:tcW w:w="3544" w:type="dxa"/>
            <w:gridSpan w:val="2"/>
            <w:tcBorders>
              <w:top w:val="single" w:sz="6" w:space="0" w:color="000000"/>
              <w:left w:val="single" w:sz="6" w:space="0" w:color="000000"/>
              <w:bottom w:val="single" w:sz="12" w:space="0" w:color="000000"/>
              <w:right w:val="single" w:sz="12" w:space="0" w:color="000000"/>
            </w:tcBorders>
          </w:tcPr>
          <w:p w:rsidR="00607F72" w:rsidRPr="0010754C" w:rsidRDefault="00607F72" w:rsidP="008F5AA0">
            <w:pPr>
              <w:spacing w:line="0" w:lineRule="atLeast"/>
              <w:rPr>
                <w:sz w:val="18"/>
                <w:szCs w:val="18"/>
              </w:rPr>
            </w:pPr>
            <w:r w:rsidRPr="0010754C">
              <w:rPr>
                <w:sz w:val="18"/>
                <w:szCs w:val="18"/>
              </w:rPr>
              <w:t>0</w:t>
            </w:r>
            <w:r w:rsidRPr="0010754C">
              <w:rPr>
                <w:rFonts w:hint="eastAsia"/>
                <w:sz w:val="18"/>
                <w:szCs w:val="18"/>
              </w:rPr>
              <w:t>：与中优先级队列限制速率相同</w:t>
            </w:r>
          </w:p>
          <w:p w:rsidR="00607F72" w:rsidRPr="0010754C" w:rsidRDefault="00607F72" w:rsidP="008F5AA0">
            <w:pPr>
              <w:spacing w:line="0" w:lineRule="atLeast"/>
              <w:rPr>
                <w:sz w:val="18"/>
                <w:szCs w:val="18"/>
              </w:rPr>
            </w:pPr>
            <w:r w:rsidRPr="0010754C">
              <w:rPr>
                <w:sz w:val="18"/>
                <w:szCs w:val="18"/>
              </w:rPr>
              <w:t>1</w:t>
            </w:r>
            <w:r w:rsidRPr="0010754C">
              <w:rPr>
                <w:rFonts w:hint="eastAsia"/>
                <w:sz w:val="18"/>
                <w:szCs w:val="18"/>
              </w:rPr>
              <w:t>：中优先级队列限制速率的</w:t>
            </w:r>
            <w:r w:rsidRPr="0010754C">
              <w:rPr>
                <w:sz w:val="18"/>
                <w:szCs w:val="18"/>
              </w:rPr>
              <w:t>2</w:t>
            </w:r>
            <w:r w:rsidRPr="0010754C">
              <w:rPr>
                <w:rFonts w:hint="eastAsia"/>
                <w:sz w:val="18"/>
                <w:szCs w:val="18"/>
              </w:rPr>
              <w:t>倍</w:t>
            </w:r>
          </w:p>
        </w:tc>
      </w:tr>
      <w:tr w:rsidR="00607F72" w:rsidRPr="0010754C" w:rsidTr="00607F72">
        <w:tc>
          <w:tcPr>
            <w:tcW w:w="709" w:type="dxa"/>
            <w:tcBorders>
              <w:top w:val="single" w:sz="12" w:space="0" w:color="000000"/>
              <w:left w:val="single" w:sz="12" w:space="0" w:color="000000"/>
              <w:bottom w:val="single" w:sz="6" w:space="0" w:color="000000"/>
              <w:right w:val="single" w:sz="6" w:space="0" w:color="000000"/>
            </w:tcBorders>
          </w:tcPr>
          <w:p w:rsidR="00607F72" w:rsidRPr="0010754C" w:rsidRDefault="00607F72" w:rsidP="008F5AA0">
            <w:pPr>
              <w:spacing w:line="0" w:lineRule="atLeast"/>
              <w:rPr>
                <w:sz w:val="18"/>
                <w:szCs w:val="18"/>
              </w:rPr>
            </w:pPr>
            <w:r w:rsidRPr="0010754C">
              <w:rPr>
                <w:rFonts w:hint="eastAsia"/>
                <w:sz w:val="18"/>
                <w:szCs w:val="18"/>
              </w:rPr>
              <w:t>位</w:t>
            </w:r>
          </w:p>
        </w:tc>
        <w:tc>
          <w:tcPr>
            <w:tcW w:w="4111" w:type="dxa"/>
            <w:gridSpan w:val="2"/>
            <w:tcBorders>
              <w:top w:val="single" w:sz="12" w:space="0" w:color="000000"/>
              <w:left w:val="single" w:sz="6" w:space="0" w:color="000000"/>
              <w:bottom w:val="single" w:sz="6" w:space="0" w:color="000000"/>
              <w:right w:val="single" w:sz="6" w:space="0" w:color="000000"/>
            </w:tcBorders>
          </w:tcPr>
          <w:p w:rsidR="00607F72" w:rsidRPr="0010754C" w:rsidRDefault="00607F72" w:rsidP="008F5AA0">
            <w:pPr>
              <w:spacing w:line="0" w:lineRule="atLeast"/>
              <w:rPr>
                <w:sz w:val="18"/>
                <w:szCs w:val="18"/>
              </w:rPr>
            </w:pPr>
            <w:r w:rsidRPr="0010754C">
              <w:rPr>
                <w:sz w:val="18"/>
                <w:szCs w:val="18"/>
              </w:rPr>
              <w:t xml:space="preserve">Bit 12 </w:t>
            </w:r>
            <w:r w:rsidRPr="0010754C">
              <w:rPr>
                <w:rFonts w:hint="eastAsia"/>
                <w:sz w:val="18"/>
                <w:szCs w:val="18"/>
              </w:rPr>
              <w:t>中优先级队列的限制速率</w:t>
            </w:r>
          </w:p>
        </w:tc>
        <w:tc>
          <w:tcPr>
            <w:tcW w:w="3544" w:type="dxa"/>
            <w:gridSpan w:val="2"/>
            <w:tcBorders>
              <w:top w:val="single" w:sz="12" w:space="0" w:color="000000"/>
              <w:left w:val="single" w:sz="6" w:space="0" w:color="000000"/>
              <w:bottom w:val="single" w:sz="6" w:space="0" w:color="000000"/>
              <w:right w:val="single" w:sz="12" w:space="0" w:color="000000"/>
            </w:tcBorders>
          </w:tcPr>
          <w:p w:rsidR="00607F72" w:rsidRPr="0010754C" w:rsidRDefault="00607F72" w:rsidP="008F5AA0">
            <w:pPr>
              <w:spacing w:line="0" w:lineRule="atLeast"/>
              <w:rPr>
                <w:sz w:val="18"/>
                <w:szCs w:val="18"/>
              </w:rPr>
            </w:pPr>
            <w:r w:rsidRPr="0010754C">
              <w:rPr>
                <w:sz w:val="18"/>
                <w:szCs w:val="18"/>
              </w:rPr>
              <w:t>Bit11</w:t>
            </w:r>
            <w:r w:rsidRPr="0010754C">
              <w:rPr>
                <w:rFonts w:hint="eastAsia"/>
                <w:sz w:val="18"/>
                <w:szCs w:val="18"/>
              </w:rPr>
              <w:t>普通优先级队列的限制速率</w:t>
            </w:r>
          </w:p>
        </w:tc>
      </w:tr>
      <w:tr w:rsidR="00607F72" w:rsidRPr="0010754C" w:rsidTr="00607F72">
        <w:tc>
          <w:tcPr>
            <w:tcW w:w="709" w:type="dxa"/>
            <w:tcBorders>
              <w:top w:val="single" w:sz="6" w:space="0" w:color="000000"/>
              <w:left w:val="single" w:sz="12" w:space="0" w:color="000000"/>
              <w:bottom w:val="single" w:sz="12" w:space="0" w:color="000000"/>
              <w:right w:val="single" w:sz="6" w:space="0" w:color="000000"/>
            </w:tcBorders>
          </w:tcPr>
          <w:p w:rsidR="00607F72" w:rsidRPr="0010754C" w:rsidRDefault="00607F72" w:rsidP="008F5AA0">
            <w:pPr>
              <w:spacing w:line="0" w:lineRule="atLeast"/>
              <w:rPr>
                <w:sz w:val="18"/>
                <w:szCs w:val="18"/>
              </w:rPr>
            </w:pPr>
            <w:r w:rsidRPr="0010754C">
              <w:rPr>
                <w:rFonts w:hint="eastAsia"/>
                <w:sz w:val="18"/>
                <w:szCs w:val="18"/>
              </w:rPr>
              <w:t>意义</w:t>
            </w:r>
          </w:p>
        </w:tc>
        <w:tc>
          <w:tcPr>
            <w:tcW w:w="4111" w:type="dxa"/>
            <w:gridSpan w:val="2"/>
            <w:tcBorders>
              <w:top w:val="single" w:sz="6" w:space="0" w:color="000000"/>
              <w:left w:val="single" w:sz="6" w:space="0" w:color="000000"/>
              <w:bottom w:val="single" w:sz="12" w:space="0" w:color="000000"/>
              <w:right w:val="single" w:sz="6" w:space="0" w:color="000000"/>
            </w:tcBorders>
          </w:tcPr>
          <w:p w:rsidR="00607F72" w:rsidRPr="0010754C" w:rsidRDefault="00607F72" w:rsidP="008F5AA0">
            <w:pPr>
              <w:spacing w:line="0" w:lineRule="atLeast"/>
              <w:rPr>
                <w:sz w:val="18"/>
                <w:szCs w:val="18"/>
              </w:rPr>
            </w:pPr>
            <w:r w:rsidRPr="0010754C">
              <w:rPr>
                <w:sz w:val="18"/>
                <w:szCs w:val="18"/>
              </w:rPr>
              <w:t>0</w:t>
            </w:r>
            <w:r w:rsidRPr="0010754C">
              <w:rPr>
                <w:rFonts w:hint="eastAsia"/>
                <w:sz w:val="18"/>
                <w:szCs w:val="18"/>
              </w:rPr>
              <w:t>：与普通优先级队列限制速率相同</w:t>
            </w:r>
          </w:p>
          <w:p w:rsidR="00607F72" w:rsidRPr="0010754C" w:rsidRDefault="00607F72" w:rsidP="008F5AA0">
            <w:pPr>
              <w:spacing w:line="0" w:lineRule="atLeast"/>
              <w:rPr>
                <w:sz w:val="18"/>
                <w:szCs w:val="18"/>
              </w:rPr>
            </w:pPr>
            <w:r w:rsidRPr="0010754C">
              <w:rPr>
                <w:sz w:val="18"/>
                <w:szCs w:val="18"/>
              </w:rPr>
              <w:t>1</w:t>
            </w:r>
            <w:r w:rsidRPr="0010754C">
              <w:rPr>
                <w:rFonts w:hint="eastAsia"/>
                <w:sz w:val="18"/>
                <w:szCs w:val="18"/>
              </w:rPr>
              <w:t>：普通优先级队列限制速率的</w:t>
            </w:r>
            <w:r w:rsidRPr="0010754C">
              <w:rPr>
                <w:sz w:val="18"/>
                <w:szCs w:val="18"/>
              </w:rPr>
              <w:t>2</w:t>
            </w:r>
            <w:r w:rsidRPr="0010754C">
              <w:rPr>
                <w:rFonts w:hint="eastAsia"/>
                <w:sz w:val="18"/>
                <w:szCs w:val="18"/>
              </w:rPr>
              <w:t>倍</w:t>
            </w:r>
          </w:p>
        </w:tc>
        <w:tc>
          <w:tcPr>
            <w:tcW w:w="3544" w:type="dxa"/>
            <w:gridSpan w:val="2"/>
            <w:tcBorders>
              <w:top w:val="single" w:sz="6" w:space="0" w:color="000000"/>
              <w:left w:val="single" w:sz="6" w:space="0" w:color="000000"/>
              <w:bottom w:val="single" w:sz="12" w:space="0" w:color="000000"/>
              <w:right w:val="single" w:sz="12" w:space="0" w:color="000000"/>
            </w:tcBorders>
          </w:tcPr>
          <w:p w:rsidR="00607F72" w:rsidRPr="0010754C" w:rsidRDefault="00607F72" w:rsidP="008F5AA0">
            <w:pPr>
              <w:spacing w:line="0" w:lineRule="atLeast"/>
              <w:rPr>
                <w:sz w:val="18"/>
                <w:szCs w:val="18"/>
              </w:rPr>
            </w:pPr>
            <w:r w:rsidRPr="0010754C">
              <w:rPr>
                <w:sz w:val="18"/>
                <w:szCs w:val="18"/>
              </w:rPr>
              <w:t>0</w:t>
            </w:r>
            <w:r w:rsidRPr="0010754C">
              <w:rPr>
                <w:rFonts w:hint="eastAsia"/>
                <w:sz w:val="18"/>
                <w:szCs w:val="18"/>
              </w:rPr>
              <w:t>：与低优先级队列限制速率相同</w:t>
            </w:r>
          </w:p>
          <w:p w:rsidR="00607F72" w:rsidRPr="0010754C" w:rsidRDefault="00607F72" w:rsidP="008F5AA0">
            <w:pPr>
              <w:spacing w:line="0" w:lineRule="atLeast"/>
              <w:rPr>
                <w:sz w:val="18"/>
                <w:szCs w:val="18"/>
              </w:rPr>
            </w:pPr>
            <w:r w:rsidRPr="0010754C">
              <w:rPr>
                <w:sz w:val="18"/>
                <w:szCs w:val="18"/>
              </w:rPr>
              <w:t>1</w:t>
            </w:r>
            <w:r w:rsidRPr="0010754C">
              <w:rPr>
                <w:rFonts w:hint="eastAsia"/>
                <w:sz w:val="18"/>
                <w:szCs w:val="18"/>
              </w:rPr>
              <w:t>：低优先级队列限制速率的</w:t>
            </w:r>
            <w:r w:rsidRPr="0010754C">
              <w:rPr>
                <w:sz w:val="18"/>
                <w:szCs w:val="18"/>
              </w:rPr>
              <w:t>2</w:t>
            </w:r>
            <w:r w:rsidRPr="0010754C">
              <w:rPr>
                <w:rFonts w:hint="eastAsia"/>
                <w:sz w:val="18"/>
                <w:szCs w:val="18"/>
              </w:rPr>
              <w:t>倍</w:t>
            </w:r>
          </w:p>
        </w:tc>
      </w:tr>
      <w:tr w:rsidR="00607F72" w:rsidRPr="0010754C" w:rsidTr="0032548E">
        <w:trPr>
          <w:trHeight w:val="132"/>
        </w:trPr>
        <w:tc>
          <w:tcPr>
            <w:tcW w:w="709" w:type="dxa"/>
            <w:tcBorders>
              <w:top w:val="single" w:sz="12" w:space="0" w:color="000000"/>
              <w:left w:val="single" w:sz="12" w:space="0" w:color="000000"/>
              <w:bottom w:val="single" w:sz="6" w:space="0" w:color="000000"/>
              <w:right w:val="single" w:sz="6" w:space="0" w:color="000000"/>
            </w:tcBorders>
          </w:tcPr>
          <w:p w:rsidR="00607F72" w:rsidRPr="0010754C" w:rsidRDefault="00607F72" w:rsidP="008F5AA0">
            <w:pPr>
              <w:spacing w:line="0" w:lineRule="atLeast"/>
              <w:rPr>
                <w:sz w:val="18"/>
                <w:szCs w:val="18"/>
              </w:rPr>
            </w:pPr>
            <w:r w:rsidRPr="0010754C">
              <w:rPr>
                <w:rFonts w:hint="eastAsia"/>
                <w:sz w:val="18"/>
                <w:szCs w:val="18"/>
              </w:rPr>
              <w:t>位</w:t>
            </w:r>
          </w:p>
        </w:tc>
        <w:tc>
          <w:tcPr>
            <w:tcW w:w="3544" w:type="dxa"/>
            <w:tcBorders>
              <w:top w:val="single" w:sz="12" w:space="0" w:color="000000"/>
              <w:left w:val="single" w:sz="6" w:space="0" w:color="000000"/>
              <w:bottom w:val="single" w:sz="6" w:space="0" w:color="000000"/>
              <w:right w:val="single" w:sz="6" w:space="0" w:color="000000"/>
            </w:tcBorders>
          </w:tcPr>
          <w:p w:rsidR="00607F72" w:rsidRPr="0010754C" w:rsidRDefault="00607F72" w:rsidP="008F5AA0">
            <w:pPr>
              <w:spacing w:line="0" w:lineRule="atLeast"/>
              <w:rPr>
                <w:sz w:val="18"/>
                <w:szCs w:val="18"/>
              </w:rPr>
            </w:pPr>
            <w:r w:rsidRPr="0010754C">
              <w:rPr>
                <w:sz w:val="18"/>
                <w:szCs w:val="18"/>
              </w:rPr>
              <w:t xml:space="preserve">Bit10~8 </w:t>
            </w:r>
            <w:r w:rsidRPr="0010754C">
              <w:rPr>
                <w:rFonts w:hint="eastAsia"/>
                <w:sz w:val="18"/>
                <w:szCs w:val="18"/>
              </w:rPr>
              <w:t>低优先级队列的限制速率</w:t>
            </w:r>
          </w:p>
        </w:tc>
        <w:tc>
          <w:tcPr>
            <w:tcW w:w="850" w:type="dxa"/>
            <w:gridSpan w:val="2"/>
            <w:tcBorders>
              <w:top w:val="single" w:sz="12" w:space="0" w:color="000000"/>
              <w:left w:val="single" w:sz="6" w:space="0" w:color="000000"/>
              <w:bottom w:val="single" w:sz="6" w:space="0" w:color="000000"/>
              <w:right w:val="single" w:sz="6" w:space="0" w:color="000000"/>
            </w:tcBorders>
          </w:tcPr>
          <w:p w:rsidR="00607F72" w:rsidRPr="0010754C" w:rsidRDefault="00607F72" w:rsidP="008F5AA0">
            <w:pPr>
              <w:spacing w:line="0" w:lineRule="atLeast"/>
              <w:rPr>
                <w:sz w:val="18"/>
                <w:szCs w:val="18"/>
              </w:rPr>
            </w:pPr>
            <w:r w:rsidRPr="0010754C">
              <w:rPr>
                <w:sz w:val="18"/>
                <w:szCs w:val="18"/>
              </w:rPr>
              <w:t>Bit7~3</w:t>
            </w:r>
          </w:p>
        </w:tc>
        <w:tc>
          <w:tcPr>
            <w:tcW w:w="3261" w:type="dxa"/>
            <w:tcBorders>
              <w:top w:val="single" w:sz="12" w:space="0" w:color="000000"/>
              <w:left w:val="single" w:sz="6" w:space="0" w:color="000000"/>
              <w:bottom w:val="single" w:sz="6" w:space="0" w:color="000000"/>
              <w:right w:val="single" w:sz="12" w:space="0" w:color="000000"/>
            </w:tcBorders>
          </w:tcPr>
          <w:p w:rsidR="00607F72" w:rsidRPr="0010754C" w:rsidRDefault="00607F72" w:rsidP="008F5AA0">
            <w:pPr>
              <w:spacing w:line="0" w:lineRule="atLeast"/>
              <w:rPr>
                <w:sz w:val="18"/>
                <w:szCs w:val="18"/>
              </w:rPr>
            </w:pPr>
            <w:r w:rsidRPr="0010754C">
              <w:rPr>
                <w:sz w:val="18"/>
                <w:szCs w:val="18"/>
              </w:rPr>
              <w:t xml:space="preserve">Bit 2~0 </w:t>
            </w:r>
            <w:r w:rsidRPr="0010754C">
              <w:rPr>
                <w:rFonts w:hint="eastAsia"/>
                <w:sz w:val="18"/>
                <w:szCs w:val="18"/>
              </w:rPr>
              <w:t>输出限制速率</w:t>
            </w:r>
          </w:p>
        </w:tc>
      </w:tr>
      <w:tr w:rsidR="00607F72" w:rsidRPr="0010754C" w:rsidTr="00607F72">
        <w:tc>
          <w:tcPr>
            <w:tcW w:w="709" w:type="dxa"/>
            <w:tcBorders>
              <w:top w:val="single" w:sz="6" w:space="0" w:color="000000"/>
              <w:left w:val="single" w:sz="12" w:space="0" w:color="000000"/>
              <w:bottom w:val="single" w:sz="12" w:space="0" w:color="000000"/>
              <w:right w:val="single" w:sz="6" w:space="0" w:color="000000"/>
            </w:tcBorders>
          </w:tcPr>
          <w:p w:rsidR="00607F72" w:rsidRPr="0010754C" w:rsidRDefault="00607F72" w:rsidP="008F5AA0">
            <w:pPr>
              <w:spacing w:line="0" w:lineRule="atLeast"/>
              <w:rPr>
                <w:sz w:val="18"/>
                <w:szCs w:val="18"/>
              </w:rPr>
            </w:pPr>
            <w:r w:rsidRPr="0010754C">
              <w:rPr>
                <w:rFonts w:hint="eastAsia"/>
                <w:sz w:val="18"/>
                <w:szCs w:val="18"/>
              </w:rPr>
              <w:t>意义</w:t>
            </w:r>
          </w:p>
        </w:tc>
        <w:tc>
          <w:tcPr>
            <w:tcW w:w="3544" w:type="dxa"/>
            <w:tcBorders>
              <w:top w:val="single" w:sz="6" w:space="0" w:color="000000"/>
              <w:left w:val="single" w:sz="6" w:space="0" w:color="000000"/>
              <w:bottom w:val="single" w:sz="12" w:space="0" w:color="000000"/>
              <w:right w:val="single" w:sz="6" w:space="0" w:color="000000"/>
            </w:tcBorders>
          </w:tcPr>
          <w:p w:rsidR="00607F72" w:rsidRPr="0010754C" w:rsidRDefault="00607F72" w:rsidP="008F5AA0">
            <w:pPr>
              <w:spacing w:line="0" w:lineRule="atLeast"/>
              <w:rPr>
                <w:sz w:val="18"/>
                <w:szCs w:val="18"/>
              </w:rPr>
            </w:pPr>
            <w:r w:rsidRPr="0010754C">
              <w:rPr>
                <w:sz w:val="18"/>
                <w:szCs w:val="18"/>
              </w:rPr>
              <w:t>000:</w:t>
            </w:r>
            <w:r w:rsidRPr="0010754C">
              <w:rPr>
                <w:rFonts w:hint="eastAsia"/>
                <w:sz w:val="18"/>
                <w:szCs w:val="18"/>
              </w:rPr>
              <w:t>不限制</w:t>
            </w:r>
            <w:r w:rsidRPr="0010754C">
              <w:rPr>
                <w:sz w:val="18"/>
                <w:szCs w:val="18"/>
              </w:rPr>
              <w:t xml:space="preserve">  001:128K</w:t>
            </w:r>
          </w:p>
          <w:p w:rsidR="00607F72" w:rsidRPr="0010754C" w:rsidRDefault="00607F72" w:rsidP="008F5AA0">
            <w:pPr>
              <w:spacing w:line="0" w:lineRule="atLeast"/>
              <w:rPr>
                <w:sz w:val="18"/>
                <w:szCs w:val="18"/>
              </w:rPr>
            </w:pPr>
            <w:r w:rsidRPr="0010754C">
              <w:rPr>
                <w:sz w:val="18"/>
                <w:szCs w:val="18"/>
              </w:rPr>
              <w:t>010:256K  011:512K  100:1M</w:t>
            </w:r>
          </w:p>
          <w:p w:rsidR="00607F72" w:rsidRPr="0010754C" w:rsidRDefault="00607F72" w:rsidP="008F5AA0">
            <w:pPr>
              <w:spacing w:line="0" w:lineRule="atLeast"/>
              <w:rPr>
                <w:sz w:val="18"/>
                <w:szCs w:val="18"/>
              </w:rPr>
            </w:pPr>
            <w:r w:rsidRPr="0010754C">
              <w:rPr>
                <w:sz w:val="18"/>
                <w:szCs w:val="18"/>
              </w:rPr>
              <w:t>101:2M  110:4M  111:8M</w:t>
            </w:r>
          </w:p>
        </w:tc>
        <w:tc>
          <w:tcPr>
            <w:tcW w:w="850" w:type="dxa"/>
            <w:gridSpan w:val="2"/>
            <w:tcBorders>
              <w:top w:val="single" w:sz="6" w:space="0" w:color="000000"/>
              <w:left w:val="single" w:sz="6" w:space="0" w:color="000000"/>
              <w:bottom w:val="single" w:sz="12" w:space="0" w:color="000000"/>
              <w:right w:val="single" w:sz="6" w:space="0" w:color="000000"/>
            </w:tcBorders>
          </w:tcPr>
          <w:p w:rsidR="00607F72" w:rsidRPr="0010754C" w:rsidRDefault="00607F72" w:rsidP="008F5AA0">
            <w:pPr>
              <w:spacing w:line="0" w:lineRule="atLeast"/>
              <w:rPr>
                <w:sz w:val="18"/>
                <w:szCs w:val="18"/>
              </w:rPr>
            </w:pPr>
            <w:r w:rsidRPr="0010754C">
              <w:rPr>
                <w:sz w:val="18"/>
                <w:szCs w:val="18"/>
              </w:rPr>
              <w:t>00000</w:t>
            </w:r>
          </w:p>
          <w:p w:rsidR="00607F72" w:rsidRPr="0010754C" w:rsidRDefault="00607F72" w:rsidP="008F5AA0">
            <w:pPr>
              <w:spacing w:line="0" w:lineRule="atLeast"/>
              <w:rPr>
                <w:sz w:val="18"/>
                <w:szCs w:val="18"/>
              </w:rPr>
            </w:pPr>
            <w:r w:rsidRPr="0010754C">
              <w:rPr>
                <w:rFonts w:hint="eastAsia"/>
                <w:sz w:val="18"/>
                <w:szCs w:val="18"/>
              </w:rPr>
              <w:t>预留</w:t>
            </w:r>
          </w:p>
        </w:tc>
        <w:tc>
          <w:tcPr>
            <w:tcW w:w="3261" w:type="dxa"/>
            <w:tcBorders>
              <w:top w:val="single" w:sz="6" w:space="0" w:color="000000"/>
              <w:left w:val="single" w:sz="6" w:space="0" w:color="000000"/>
              <w:bottom w:val="single" w:sz="12" w:space="0" w:color="000000"/>
              <w:right w:val="single" w:sz="12" w:space="0" w:color="000000"/>
            </w:tcBorders>
          </w:tcPr>
          <w:p w:rsidR="00607F72" w:rsidRPr="0010754C" w:rsidRDefault="00607F72" w:rsidP="008F5AA0">
            <w:pPr>
              <w:spacing w:line="0" w:lineRule="atLeast"/>
              <w:rPr>
                <w:sz w:val="18"/>
                <w:szCs w:val="18"/>
              </w:rPr>
            </w:pPr>
            <w:r w:rsidRPr="0010754C">
              <w:rPr>
                <w:sz w:val="18"/>
                <w:szCs w:val="18"/>
              </w:rPr>
              <w:t>000:</w:t>
            </w:r>
            <w:r w:rsidRPr="0010754C">
              <w:rPr>
                <w:rFonts w:hint="eastAsia"/>
                <w:sz w:val="18"/>
                <w:szCs w:val="18"/>
              </w:rPr>
              <w:t>不限制</w:t>
            </w:r>
            <w:r w:rsidRPr="0010754C">
              <w:rPr>
                <w:sz w:val="18"/>
                <w:szCs w:val="18"/>
              </w:rPr>
              <w:t xml:space="preserve">  001:128K</w:t>
            </w:r>
          </w:p>
          <w:p w:rsidR="00607F72" w:rsidRPr="0010754C" w:rsidRDefault="00607F72" w:rsidP="008F5AA0">
            <w:pPr>
              <w:spacing w:line="0" w:lineRule="atLeast"/>
              <w:rPr>
                <w:sz w:val="18"/>
                <w:szCs w:val="18"/>
              </w:rPr>
            </w:pPr>
            <w:r w:rsidRPr="0010754C">
              <w:rPr>
                <w:sz w:val="18"/>
                <w:szCs w:val="18"/>
              </w:rPr>
              <w:t>010:256K  011:512K  100:1M</w:t>
            </w:r>
          </w:p>
          <w:p w:rsidR="00607F72" w:rsidRPr="0010754C" w:rsidRDefault="00607F72" w:rsidP="008F5AA0">
            <w:pPr>
              <w:spacing w:line="0" w:lineRule="atLeast"/>
              <w:rPr>
                <w:sz w:val="18"/>
                <w:szCs w:val="18"/>
              </w:rPr>
            </w:pPr>
            <w:r w:rsidRPr="0010754C">
              <w:rPr>
                <w:sz w:val="18"/>
                <w:szCs w:val="18"/>
              </w:rPr>
              <w:t>101:2M  110:4M  111:8M</w:t>
            </w:r>
          </w:p>
        </w:tc>
      </w:tr>
    </w:tbl>
    <w:p w:rsidR="00CA52A7" w:rsidRPr="0010754C" w:rsidRDefault="00607F72" w:rsidP="0055597A">
      <w:pPr>
        <w:rPr>
          <w:sz w:val="18"/>
          <w:szCs w:val="18"/>
        </w:rPr>
      </w:pPr>
      <w:r w:rsidRPr="0010754C">
        <w:rPr>
          <w:sz w:val="18"/>
          <w:szCs w:val="18"/>
        </w:rPr>
        <w:tab/>
      </w:r>
    </w:p>
    <w:p w:rsidR="00EF15A3" w:rsidRPr="0010754C" w:rsidRDefault="00EF15A3" w:rsidP="00E43E73">
      <w:pPr>
        <w:numPr>
          <w:ilvl w:val="0"/>
          <w:numId w:val="38"/>
        </w:numPr>
        <w:rPr>
          <w:sz w:val="18"/>
          <w:szCs w:val="18"/>
        </w:rPr>
      </w:pPr>
      <w:r w:rsidRPr="0010754C">
        <w:rPr>
          <w:rFonts w:hint="eastAsia"/>
          <w:sz w:val="18"/>
          <w:szCs w:val="18"/>
        </w:rPr>
        <w:lastRenderedPageBreak/>
        <w:t>优化后的速率限制控制的字节格式：</w:t>
      </w:r>
      <w:r w:rsidRPr="0010754C">
        <w:rPr>
          <w:sz w:val="18"/>
          <w:szCs w:val="18"/>
        </w:rPr>
        <w:t xml:space="preserve"> </w:t>
      </w:r>
    </w:p>
    <w:tbl>
      <w:tblPr>
        <w:tblW w:w="8505" w:type="dxa"/>
        <w:tblInd w:w="6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709"/>
        <w:gridCol w:w="3544"/>
        <w:gridCol w:w="850"/>
        <w:gridCol w:w="1418"/>
        <w:gridCol w:w="1984"/>
      </w:tblGrid>
      <w:tr w:rsidR="007F3A82" w:rsidTr="00164D09">
        <w:tc>
          <w:tcPr>
            <w:tcW w:w="709" w:type="dxa"/>
            <w:tcBorders>
              <w:top w:val="single" w:sz="12" w:space="0" w:color="000000"/>
              <w:left w:val="single" w:sz="12" w:space="0" w:color="000000"/>
              <w:bottom w:val="single" w:sz="6" w:space="0" w:color="000000"/>
              <w:right w:val="single" w:sz="6" w:space="0" w:color="000000"/>
            </w:tcBorders>
          </w:tcPr>
          <w:p w:rsidR="007F3A82" w:rsidRPr="008F5AA0" w:rsidRDefault="007F3A82" w:rsidP="008F5AA0">
            <w:pPr>
              <w:spacing w:line="0" w:lineRule="atLeast"/>
              <w:rPr>
                <w:sz w:val="18"/>
                <w:szCs w:val="18"/>
              </w:rPr>
            </w:pPr>
            <w:r w:rsidRPr="008F5AA0">
              <w:rPr>
                <w:rFonts w:hint="eastAsia"/>
                <w:sz w:val="18"/>
                <w:szCs w:val="18"/>
              </w:rPr>
              <w:t>位</w:t>
            </w:r>
          </w:p>
        </w:tc>
        <w:tc>
          <w:tcPr>
            <w:tcW w:w="3544" w:type="dxa"/>
            <w:tcBorders>
              <w:top w:val="single" w:sz="12" w:space="0" w:color="000000"/>
              <w:left w:val="single" w:sz="6" w:space="0" w:color="000000"/>
              <w:bottom w:val="single" w:sz="6" w:space="0" w:color="000000"/>
              <w:right w:val="single" w:sz="6" w:space="0" w:color="000000"/>
            </w:tcBorders>
          </w:tcPr>
          <w:p w:rsidR="007F3A82" w:rsidRPr="008F5AA0" w:rsidRDefault="007F3A82" w:rsidP="008F5AA0">
            <w:pPr>
              <w:spacing w:line="0" w:lineRule="atLeast"/>
              <w:rPr>
                <w:sz w:val="18"/>
                <w:szCs w:val="18"/>
              </w:rPr>
            </w:pPr>
            <w:r w:rsidRPr="008F5AA0">
              <w:rPr>
                <w:sz w:val="18"/>
                <w:szCs w:val="18"/>
              </w:rPr>
              <w:t xml:space="preserve">Bit 15~14 </w:t>
            </w:r>
            <w:r w:rsidRPr="008F5AA0">
              <w:rPr>
                <w:rFonts w:hint="eastAsia"/>
                <w:sz w:val="18"/>
                <w:szCs w:val="18"/>
              </w:rPr>
              <w:t>输入限制方式</w:t>
            </w:r>
          </w:p>
        </w:tc>
        <w:tc>
          <w:tcPr>
            <w:tcW w:w="2268" w:type="dxa"/>
            <w:gridSpan w:val="2"/>
            <w:tcBorders>
              <w:top w:val="single" w:sz="12" w:space="0" w:color="000000"/>
              <w:left w:val="single" w:sz="6" w:space="0" w:color="000000"/>
              <w:bottom w:val="single" w:sz="6" w:space="0" w:color="000000"/>
              <w:right w:val="single" w:sz="4" w:space="0" w:color="auto"/>
            </w:tcBorders>
          </w:tcPr>
          <w:p w:rsidR="007F3A82" w:rsidRPr="0032548E" w:rsidRDefault="007F3A82" w:rsidP="0032548E">
            <w:pPr>
              <w:spacing w:line="0" w:lineRule="atLeast"/>
              <w:rPr>
                <w:color w:val="7030A0"/>
                <w:sz w:val="18"/>
                <w:szCs w:val="18"/>
              </w:rPr>
            </w:pPr>
            <w:r w:rsidRPr="0032548E">
              <w:rPr>
                <w:color w:val="7030A0"/>
                <w:sz w:val="18"/>
                <w:szCs w:val="18"/>
              </w:rPr>
              <w:t>Bit13</w:t>
            </w:r>
            <w:r>
              <w:rPr>
                <w:rFonts w:hint="eastAsia"/>
                <w:color w:val="7030A0"/>
                <w:sz w:val="18"/>
                <w:szCs w:val="18"/>
              </w:rPr>
              <w:t xml:space="preserve"> </w:t>
            </w:r>
            <w:r>
              <w:rPr>
                <w:rFonts w:hint="eastAsia"/>
                <w:color w:val="7030A0"/>
                <w:sz w:val="18"/>
                <w:szCs w:val="18"/>
              </w:rPr>
              <w:t>输入限制启用</w:t>
            </w:r>
          </w:p>
        </w:tc>
        <w:tc>
          <w:tcPr>
            <w:tcW w:w="1984" w:type="dxa"/>
            <w:tcBorders>
              <w:top w:val="single" w:sz="12" w:space="0" w:color="000000"/>
              <w:left w:val="single" w:sz="4" w:space="0" w:color="auto"/>
              <w:bottom w:val="single" w:sz="6" w:space="0" w:color="000000"/>
              <w:right w:val="single" w:sz="12" w:space="0" w:color="000000"/>
            </w:tcBorders>
          </w:tcPr>
          <w:p w:rsidR="007F3A82" w:rsidRPr="0032548E" w:rsidRDefault="007F3A82" w:rsidP="00200E2D">
            <w:pPr>
              <w:spacing w:line="0" w:lineRule="atLeast"/>
              <w:rPr>
                <w:color w:val="7030A0"/>
                <w:sz w:val="18"/>
                <w:szCs w:val="18"/>
              </w:rPr>
            </w:pPr>
            <w:r>
              <w:rPr>
                <w:color w:val="7030A0"/>
                <w:sz w:val="18"/>
                <w:szCs w:val="18"/>
              </w:rPr>
              <w:t>Bit1</w:t>
            </w:r>
            <w:r>
              <w:rPr>
                <w:rFonts w:hint="eastAsia"/>
                <w:color w:val="7030A0"/>
                <w:sz w:val="18"/>
                <w:szCs w:val="18"/>
              </w:rPr>
              <w:t xml:space="preserve">2 </w:t>
            </w:r>
            <w:r>
              <w:rPr>
                <w:rFonts w:hint="eastAsia"/>
                <w:color w:val="7030A0"/>
                <w:sz w:val="18"/>
                <w:szCs w:val="18"/>
              </w:rPr>
              <w:t>输出限制启用</w:t>
            </w:r>
          </w:p>
        </w:tc>
      </w:tr>
      <w:tr w:rsidR="007F3A82" w:rsidTr="00164D09">
        <w:tc>
          <w:tcPr>
            <w:tcW w:w="709" w:type="dxa"/>
            <w:tcBorders>
              <w:top w:val="single" w:sz="6" w:space="0" w:color="000000"/>
              <w:left w:val="single" w:sz="12" w:space="0" w:color="000000"/>
              <w:bottom w:val="single" w:sz="12" w:space="0" w:color="000000"/>
              <w:right w:val="single" w:sz="6" w:space="0" w:color="000000"/>
            </w:tcBorders>
          </w:tcPr>
          <w:p w:rsidR="007F3A82" w:rsidRPr="008F5AA0" w:rsidRDefault="007F3A82" w:rsidP="008F5AA0">
            <w:pPr>
              <w:spacing w:line="0" w:lineRule="atLeast"/>
              <w:rPr>
                <w:sz w:val="18"/>
                <w:szCs w:val="18"/>
              </w:rPr>
            </w:pPr>
            <w:r w:rsidRPr="008F5AA0">
              <w:rPr>
                <w:rFonts w:hint="eastAsia"/>
                <w:sz w:val="18"/>
                <w:szCs w:val="18"/>
              </w:rPr>
              <w:t>意义</w:t>
            </w:r>
          </w:p>
        </w:tc>
        <w:tc>
          <w:tcPr>
            <w:tcW w:w="3544" w:type="dxa"/>
            <w:tcBorders>
              <w:top w:val="single" w:sz="6" w:space="0" w:color="000000"/>
              <w:left w:val="single" w:sz="6" w:space="0" w:color="000000"/>
              <w:bottom w:val="single" w:sz="12" w:space="0" w:color="000000"/>
              <w:right w:val="single" w:sz="6" w:space="0" w:color="000000"/>
            </w:tcBorders>
          </w:tcPr>
          <w:p w:rsidR="007F3A82" w:rsidRPr="008F5AA0" w:rsidRDefault="007F3A82" w:rsidP="008F5AA0">
            <w:pPr>
              <w:spacing w:line="0" w:lineRule="atLeast"/>
              <w:rPr>
                <w:sz w:val="18"/>
                <w:szCs w:val="18"/>
              </w:rPr>
            </w:pPr>
            <w:r w:rsidRPr="008F5AA0">
              <w:rPr>
                <w:sz w:val="18"/>
                <w:szCs w:val="18"/>
              </w:rPr>
              <w:t>00</w:t>
            </w:r>
            <w:r w:rsidRPr="008F5AA0">
              <w:rPr>
                <w:rFonts w:hint="eastAsia"/>
                <w:sz w:val="18"/>
                <w:szCs w:val="18"/>
              </w:rPr>
              <w:t>：限制所有报文</w:t>
            </w:r>
          </w:p>
          <w:p w:rsidR="007F3A82" w:rsidRPr="008F5AA0" w:rsidRDefault="007F3A82" w:rsidP="008F5AA0">
            <w:pPr>
              <w:spacing w:line="0" w:lineRule="atLeast"/>
              <w:rPr>
                <w:sz w:val="18"/>
                <w:szCs w:val="18"/>
              </w:rPr>
            </w:pPr>
            <w:r w:rsidRPr="008F5AA0">
              <w:rPr>
                <w:sz w:val="18"/>
                <w:szCs w:val="18"/>
              </w:rPr>
              <w:t>01</w:t>
            </w:r>
            <w:r w:rsidRPr="008F5AA0">
              <w:rPr>
                <w:rFonts w:hint="eastAsia"/>
                <w:sz w:val="18"/>
                <w:szCs w:val="18"/>
              </w:rPr>
              <w:t>：限制泛洪单播、多播、广播报文</w:t>
            </w:r>
          </w:p>
          <w:p w:rsidR="007F3A82" w:rsidRPr="008F5AA0" w:rsidRDefault="007F3A82" w:rsidP="008F5AA0">
            <w:pPr>
              <w:spacing w:line="0" w:lineRule="atLeast"/>
              <w:rPr>
                <w:sz w:val="18"/>
                <w:szCs w:val="18"/>
              </w:rPr>
            </w:pPr>
            <w:r w:rsidRPr="008F5AA0">
              <w:rPr>
                <w:sz w:val="18"/>
                <w:szCs w:val="18"/>
              </w:rPr>
              <w:t>10</w:t>
            </w:r>
            <w:r w:rsidRPr="008F5AA0">
              <w:rPr>
                <w:rFonts w:hint="eastAsia"/>
                <w:sz w:val="18"/>
                <w:szCs w:val="18"/>
              </w:rPr>
              <w:t>：限制多播、广播报文</w:t>
            </w:r>
          </w:p>
          <w:p w:rsidR="007F3A82" w:rsidRPr="008F5AA0" w:rsidRDefault="007F3A82" w:rsidP="008F5AA0">
            <w:pPr>
              <w:spacing w:line="0" w:lineRule="atLeast"/>
              <w:rPr>
                <w:sz w:val="18"/>
                <w:szCs w:val="18"/>
              </w:rPr>
            </w:pPr>
            <w:r w:rsidRPr="008F5AA0">
              <w:rPr>
                <w:sz w:val="18"/>
                <w:szCs w:val="18"/>
              </w:rPr>
              <w:t>11</w:t>
            </w:r>
            <w:r w:rsidRPr="008F5AA0">
              <w:rPr>
                <w:rFonts w:hint="eastAsia"/>
                <w:sz w:val="18"/>
                <w:szCs w:val="18"/>
              </w:rPr>
              <w:t>：限制广播报文</w:t>
            </w:r>
          </w:p>
        </w:tc>
        <w:tc>
          <w:tcPr>
            <w:tcW w:w="2268" w:type="dxa"/>
            <w:gridSpan w:val="2"/>
            <w:tcBorders>
              <w:top w:val="single" w:sz="6" w:space="0" w:color="000000"/>
              <w:left w:val="single" w:sz="6" w:space="0" w:color="000000"/>
              <w:bottom w:val="single" w:sz="12" w:space="0" w:color="000000"/>
              <w:right w:val="single" w:sz="4" w:space="0" w:color="auto"/>
            </w:tcBorders>
          </w:tcPr>
          <w:p w:rsidR="007F3A82" w:rsidRDefault="007F3A82" w:rsidP="00200E2D">
            <w:pPr>
              <w:spacing w:line="0" w:lineRule="atLeast"/>
              <w:rPr>
                <w:color w:val="7030A0"/>
                <w:sz w:val="18"/>
                <w:szCs w:val="18"/>
              </w:rPr>
            </w:pPr>
            <w:r>
              <w:rPr>
                <w:color w:val="7030A0"/>
                <w:sz w:val="18"/>
                <w:szCs w:val="18"/>
              </w:rPr>
              <w:t>0</w:t>
            </w:r>
            <w:r>
              <w:rPr>
                <w:rFonts w:hint="eastAsia"/>
                <w:color w:val="7030A0"/>
                <w:sz w:val="18"/>
                <w:szCs w:val="18"/>
              </w:rPr>
              <w:t>：不启用</w:t>
            </w:r>
          </w:p>
          <w:p w:rsidR="007F3A82" w:rsidRDefault="007F3A82" w:rsidP="00200E2D">
            <w:pPr>
              <w:spacing w:line="0" w:lineRule="atLeast"/>
              <w:rPr>
                <w:color w:val="7030A0"/>
                <w:sz w:val="18"/>
                <w:szCs w:val="18"/>
              </w:rPr>
            </w:pPr>
            <w:r>
              <w:rPr>
                <w:rFonts w:hint="eastAsia"/>
                <w:color w:val="7030A0"/>
                <w:sz w:val="18"/>
                <w:szCs w:val="18"/>
              </w:rPr>
              <w:t>1</w:t>
            </w:r>
            <w:r>
              <w:rPr>
                <w:rFonts w:hint="eastAsia"/>
                <w:color w:val="7030A0"/>
                <w:sz w:val="18"/>
                <w:szCs w:val="18"/>
              </w:rPr>
              <w:t>：启用</w:t>
            </w:r>
          </w:p>
          <w:p w:rsidR="007F3A82" w:rsidRPr="0032548E" w:rsidRDefault="007F3A82" w:rsidP="008F5AA0">
            <w:pPr>
              <w:spacing w:line="0" w:lineRule="atLeast"/>
              <w:rPr>
                <w:color w:val="7030A0"/>
                <w:sz w:val="18"/>
                <w:szCs w:val="18"/>
              </w:rPr>
            </w:pPr>
          </w:p>
        </w:tc>
        <w:tc>
          <w:tcPr>
            <w:tcW w:w="1984" w:type="dxa"/>
            <w:tcBorders>
              <w:top w:val="single" w:sz="6" w:space="0" w:color="000000"/>
              <w:left w:val="single" w:sz="4" w:space="0" w:color="auto"/>
              <w:bottom w:val="single" w:sz="12" w:space="0" w:color="000000"/>
              <w:right w:val="single" w:sz="12" w:space="0" w:color="000000"/>
            </w:tcBorders>
          </w:tcPr>
          <w:p w:rsidR="007F3A82" w:rsidRDefault="007F3A82" w:rsidP="00200E2D">
            <w:pPr>
              <w:spacing w:line="0" w:lineRule="atLeast"/>
              <w:rPr>
                <w:color w:val="7030A0"/>
                <w:sz w:val="18"/>
                <w:szCs w:val="18"/>
              </w:rPr>
            </w:pPr>
            <w:r>
              <w:rPr>
                <w:color w:val="7030A0"/>
                <w:sz w:val="18"/>
                <w:szCs w:val="18"/>
              </w:rPr>
              <w:t>0</w:t>
            </w:r>
            <w:r>
              <w:rPr>
                <w:rFonts w:hint="eastAsia"/>
                <w:color w:val="7030A0"/>
                <w:sz w:val="18"/>
                <w:szCs w:val="18"/>
              </w:rPr>
              <w:t>：不启用</w:t>
            </w:r>
          </w:p>
          <w:p w:rsidR="007F3A82" w:rsidRDefault="007F3A82" w:rsidP="00200E2D">
            <w:pPr>
              <w:spacing w:line="0" w:lineRule="atLeast"/>
              <w:rPr>
                <w:color w:val="7030A0"/>
                <w:sz w:val="18"/>
                <w:szCs w:val="18"/>
              </w:rPr>
            </w:pPr>
            <w:r>
              <w:rPr>
                <w:rFonts w:hint="eastAsia"/>
                <w:color w:val="7030A0"/>
                <w:sz w:val="18"/>
                <w:szCs w:val="18"/>
              </w:rPr>
              <w:t>1</w:t>
            </w:r>
            <w:r>
              <w:rPr>
                <w:rFonts w:hint="eastAsia"/>
                <w:color w:val="7030A0"/>
                <w:sz w:val="18"/>
                <w:szCs w:val="18"/>
              </w:rPr>
              <w:t>：启用</w:t>
            </w:r>
          </w:p>
          <w:p w:rsidR="007F3A82" w:rsidRPr="0032548E" w:rsidRDefault="007F3A82" w:rsidP="00200E2D">
            <w:pPr>
              <w:spacing w:line="0" w:lineRule="atLeast"/>
              <w:rPr>
                <w:color w:val="7030A0"/>
                <w:sz w:val="18"/>
                <w:szCs w:val="18"/>
              </w:rPr>
            </w:pPr>
          </w:p>
        </w:tc>
      </w:tr>
      <w:tr w:rsidR="007F3A82" w:rsidTr="0032548E">
        <w:trPr>
          <w:trHeight w:val="189"/>
        </w:trPr>
        <w:tc>
          <w:tcPr>
            <w:tcW w:w="709" w:type="dxa"/>
            <w:tcBorders>
              <w:top w:val="single" w:sz="12" w:space="0" w:color="000000"/>
              <w:left w:val="single" w:sz="12" w:space="0" w:color="000000"/>
              <w:bottom w:val="single" w:sz="6" w:space="0" w:color="000000"/>
              <w:right w:val="single" w:sz="6" w:space="0" w:color="000000"/>
            </w:tcBorders>
          </w:tcPr>
          <w:p w:rsidR="007F3A82" w:rsidRPr="008F5AA0" w:rsidRDefault="007F3A82" w:rsidP="008F5AA0">
            <w:pPr>
              <w:spacing w:line="0" w:lineRule="atLeast"/>
              <w:rPr>
                <w:sz w:val="18"/>
                <w:szCs w:val="18"/>
              </w:rPr>
            </w:pPr>
            <w:r w:rsidRPr="008F5AA0">
              <w:rPr>
                <w:rFonts w:hint="eastAsia"/>
                <w:sz w:val="18"/>
                <w:szCs w:val="18"/>
              </w:rPr>
              <w:t>位</w:t>
            </w:r>
          </w:p>
        </w:tc>
        <w:tc>
          <w:tcPr>
            <w:tcW w:w="3544" w:type="dxa"/>
            <w:tcBorders>
              <w:top w:val="single" w:sz="12" w:space="0" w:color="000000"/>
              <w:left w:val="single" w:sz="6" w:space="0" w:color="000000"/>
              <w:bottom w:val="single" w:sz="6" w:space="0" w:color="000000"/>
              <w:right w:val="single" w:sz="6" w:space="0" w:color="000000"/>
            </w:tcBorders>
          </w:tcPr>
          <w:p w:rsidR="007F3A82" w:rsidRPr="0032548E" w:rsidRDefault="007F3A82" w:rsidP="007F3A82">
            <w:pPr>
              <w:spacing w:line="0" w:lineRule="atLeast"/>
              <w:rPr>
                <w:color w:val="7030A0"/>
                <w:sz w:val="18"/>
                <w:szCs w:val="18"/>
              </w:rPr>
            </w:pPr>
            <w:r w:rsidRPr="0032548E">
              <w:rPr>
                <w:color w:val="7030A0"/>
                <w:sz w:val="18"/>
                <w:szCs w:val="18"/>
              </w:rPr>
              <w:t>Bit1</w:t>
            </w:r>
            <w:r w:rsidRPr="0032548E">
              <w:rPr>
                <w:rFonts w:hint="eastAsia"/>
                <w:color w:val="7030A0"/>
                <w:sz w:val="18"/>
                <w:szCs w:val="18"/>
              </w:rPr>
              <w:t>1</w:t>
            </w:r>
            <w:r w:rsidRPr="0032548E">
              <w:rPr>
                <w:color w:val="7030A0"/>
                <w:sz w:val="18"/>
                <w:szCs w:val="18"/>
              </w:rPr>
              <w:t>~</w:t>
            </w:r>
            <w:r w:rsidRPr="0032548E">
              <w:rPr>
                <w:rFonts w:hint="eastAsia"/>
                <w:color w:val="7030A0"/>
                <w:sz w:val="18"/>
                <w:szCs w:val="18"/>
              </w:rPr>
              <w:t>8</w:t>
            </w:r>
            <w:r>
              <w:rPr>
                <w:rFonts w:hint="eastAsia"/>
                <w:color w:val="7030A0"/>
                <w:sz w:val="18"/>
                <w:szCs w:val="18"/>
              </w:rPr>
              <w:t>输入</w:t>
            </w:r>
            <w:r w:rsidRPr="0032548E">
              <w:rPr>
                <w:rFonts w:hint="eastAsia"/>
                <w:color w:val="7030A0"/>
                <w:sz w:val="18"/>
                <w:szCs w:val="18"/>
              </w:rPr>
              <w:t>限制速率</w:t>
            </w:r>
          </w:p>
        </w:tc>
        <w:tc>
          <w:tcPr>
            <w:tcW w:w="850" w:type="dxa"/>
            <w:tcBorders>
              <w:top w:val="single" w:sz="12" w:space="0" w:color="000000"/>
              <w:left w:val="single" w:sz="6" w:space="0" w:color="000000"/>
              <w:bottom w:val="single" w:sz="6" w:space="0" w:color="000000"/>
              <w:right w:val="single" w:sz="6" w:space="0" w:color="000000"/>
            </w:tcBorders>
          </w:tcPr>
          <w:p w:rsidR="007F3A82" w:rsidRPr="0032548E" w:rsidRDefault="007F3A82" w:rsidP="0032548E">
            <w:pPr>
              <w:spacing w:line="0" w:lineRule="atLeast"/>
              <w:rPr>
                <w:color w:val="7030A0"/>
                <w:sz w:val="18"/>
                <w:szCs w:val="18"/>
              </w:rPr>
            </w:pPr>
            <w:r w:rsidRPr="0032548E">
              <w:rPr>
                <w:color w:val="7030A0"/>
                <w:sz w:val="18"/>
                <w:szCs w:val="18"/>
              </w:rPr>
              <w:t>Bit</w:t>
            </w:r>
            <w:r w:rsidRPr="0032548E">
              <w:rPr>
                <w:rFonts w:hint="eastAsia"/>
                <w:color w:val="7030A0"/>
                <w:sz w:val="18"/>
                <w:szCs w:val="18"/>
              </w:rPr>
              <w:t>7</w:t>
            </w:r>
            <w:r w:rsidRPr="0032548E">
              <w:rPr>
                <w:color w:val="7030A0"/>
                <w:sz w:val="18"/>
                <w:szCs w:val="18"/>
              </w:rPr>
              <w:t>~</w:t>
            </w:r>
            <w:r w:rsidRPr="0032548E">
              <w:rPr>
                <w:rFonts w:hint="eastAsia"/>
                <w:color w:val="7030A0"/>
                <w:sz w:val="18"/>
                <w:szCs w:val="18"/>
              </w:rPr>
              <w:t>4</w:t>
            </w:r>
          </w:p>
        </w:tc>
        <w:tc>
          <w:tcPr>
            <w:tcW w:w="3402" w:type="dxa"/>
            <w:gridSpan w:val="2"/>
            <w:tcBorders>
              <w:top w:val="single" w:sz="12" w:space="0" w:color="000000"/>
              <w:left w:val="single" w:sz="6" w:space="0" w:color="000000"/>
              <w:bottom w:val="single" w:sz="6" w:space="0" w:color="000000"/>
              <w:right w:val="single" w:sz="12" w:space="0" w:color="000000"/>
            </w:tcBorders>
          </w:tcPr>
          <w:p w:rsidR="007F3A82" w:rsidRPr="0032548E" w:rsidRDefault="007F3A82" w:rsidP="008F5AA0">
            <w:pPr>
              <w:spacing w:line="0" w:lineRule="atLeast"/>
              <w:rPr>
                <w:color w:val="7030A0"/>
                <w:sz w:val="18"/>
                <w:szCs w:val="18"/>
              </w:rPr>
            </w:pPr>
            <w:r w:rsidRPr="0032548E">
              <w:rPr>
                <w:color w:val="7030A0"/>
                <w:sz w:val="18"/>
                <w:szCs w:val="18"/>
              </w:rPr>
              <w:t xml:space="preserve">Bit </w:t>
            </w:r>
            <w:r w:rsidRPr="0032548E">
              <w:rPr>
                <w:rFonts w:hint="eastAsia"/>
                <w:color w:val="7030A0"/>
                <w:sz w:val="18"/>
                <w:szCs w:val="18"/>
              </w:rPr>
              <w:t>3</w:t>
            </w:r>
            <w:r w:rsidRPr="0032548E">
              <w:rPr>
                <w:color w:val="7030A0"/>
                <w:sz w:val="18"/>
                <w:szCs w:val="18"/>
              </w:rPr>
              <w:t xml:space="preserve">~0 </w:t>
            </w:r>
            <w:r w:rsidRPr="0032548E">
              <w:rPr>
                <w:rFonts w:hint="eastAsia"/>
                <w:color w:val="7030A0"/>
                <w:sz w:val="18"/>
                <w:szCs w:val="18"/>
              </w:rPr>
              <w:t>输出限制速率</w:t>
            </w:r>
          </w:p>
        </w:tc>
      </w:tr>
      <w:tr w:rsidR="007F3A82" w:rsidTr="00E43E73">
        <w:tc>
          <w:tcPr>
            <w:tcW w:w="709" w:type="dxa"/>
            <w:tcBorders>
              <w:top w:val="single" w:sz="6" w:space="0" w:color="000000"/>
              <w:left w:val="single" w:sz="12" w:space="0" w:color="000000"/>
              <w:bottom w:val="single" w:sz="12" w:space="0" w:color="000000"/>
              <w:right w:val="single" w:sz="6" w:space="0" w:color="000000"/>
            </w:tcBorders>
          </w:tcPr>
          <w:p w:rsidR="007F3A82" w:rsidRPr="008F5AA0" w:rsidRDefault="007F3A82" w:rsidP="008F5AA0">
            <w:pPr>
              <w:spacing w:line="0" w:lineRule="atLeast"/>
              <w:rPr>
                <w:sz w:val="18"/>
                <w:szCs w:val="18"/>
              </w:rPr>
            </w:pPr>
            <w:r w:rsidRPr="008F5AA0">
              <w:rPr>
                <w:rFonts w:hint="eastAsia"/>
                <w:sz w:val="18"/>
                <w:szCs w:val="18"/>
              </w:rPr>
              <w:t>意义</w:t>
            </w:r>
          </w:p>
        </w:tc>
        <w:tc>
          <w:tcPr>
            <w:tcW w:w="3544" w:type="dxa"/>
            <w:tcBorders>
              <w:top w:val="single" w:sz="6" w:space="0" w:color="000000"/>
              <w:left w:val="single" w:sz="6" w:space="0" w:color="000000"/>
              <w:bottom w:val="single" w:sz="12" w:space="0" w:color="000000"/>
              <w:right w:val="single" w:sz="6" w:space="0" w:color="000000"/>
            </w:tcBorders>
          </w:tcPr>
          <w:p w:rsidR="007F3A82" w:rsidRPr="0032548E" w:rsidRDefault="007F3A82" w:rsidP="008F5AA0">
            <w:pPr>
              <w:spacing w:line="0" w:lineRule="atLeast"/>
              <w:rPr>
                <w:color w:val="7030A0"/>
                <w:sz w:val="18"/>
                <w:szCs w:val="18"/>
              </w:rPr>
            </w:pPr>
            <w:r w:rsidRPr="0032548E">
              <w:rPr>
                <w:rFonts w:hint="eastAsia"/>
                <w:color w:val="7030A0"/>
                <w:sz w:val="18"/>
                <w:szCs w:val="18"/>
              </w:rPr>
              <w:t>0</w:t>
            </w:r>
            <w:r w:rsidRPr="0032548E">
              <w:rPr>
                <w:color w:val="7030A0"/>
                <w:sz w:val="18"/>
                <w:szCs w:val="18"/>
              </w:rPr>
              <w:t>001:128K</w:t>
            </w:r>
            <w:r w:rsidRPr="0032548E">
              <w:rPr>
                <w:rFonts w:hint="eastAsia"/>
                <w:color w:val="7030A0"/>
                <w:sz w:val="18"/>
                <w:szCs w:val="18"/>
              </w:rPr>
              <w:t xml:space="preserve"> </w:t>
            </w:r>
            <w:r w:rsidRPr="0032548E">
              <w:rPr>
                <w:color w:val="7030A0"/>
                <w:sz w:val="18"/>
                <w:szCs w:val="18"/>
              </w:rPr>
              <w:t>0</w:t>
            </w:r>
            <w:r w:rsidRPr="0032548E">
              <w:rPr>
                <w:rFonts w:hint="eastAsia"/>
                <w:color w:val="7030A0"/>
                <w:sz w:val="18"/>
                <w:szCs w:val="18"/>
              </w:rPr>
              <w:t>0</w:t>
            </w:r>
            <w:r w:rsidRPr="0032548E">
              <w:rPr>
                <w:color w:val="7030A0"/>
                <w:sz w:val="18"/>
                <w:szCs w:val="18"/>
              </w:rPr>
              <w:t xml:space="preserve">10:256K </w:t>
            </w:r>
            <w:r w:rsidRPr="0032548E">
              <w:rPr>
                <w:rFonts w:hint="eastAsia"/>
                <w:color w:val="7030A0"/>
                <w:sz w:val="18"/>
                <w:szCs w:val="18"/>
              </w:rPr>
              <w:t>0</w:t>
            </w:r>
            <w:r w:rsidRPr="0032548E">
              <w:rPr>
                <w:color w:val="7030A0"/>
                <w:sz w:val="18"/>
                <w:szCs w:val="18"/>
              </w:rPr>
              <w:t>011:512K</w:t>
            </w:r>
          </w:p>
          <w:p w:rsidR="007F3A82" w:rsidRPr="0032548E" w:rsidRDefault="007F3A82" w:rsidP="008F5AA0">
            <w:pPr>
              <w:spacing w:line="0" w:lineRule="atLeast"/>
              <w:rPr>
                <w:color w:val="7030A0"/>
                <w:sz w:val="18"/>
                <w:szCs w:val="18"/>
              </w:rPr>
            </w:pPr>
            <w:r w:rsidRPr="0032548E">
              <w:rPr>
                <w:rFonts w:hint="eastAsia"/>
                <w:color w:val="7030A0"/>
                <w:sz w:val="18"/>
                <w:szCs w:val="18"/>
              </w:rPr>
              <w:t>0</w:t>
            </w:r>
            <w:r w:rsidRPr="0032548E">
              <w:rPr>
                <w:color w:val="7030A0"/>
                <w:sz w:val="18"/>
                <w:szCs w:val="18"/>
              </w:rPr>
              <w:t>100:1M</w:t>
            </w:r>
            <w:r w:rsidRPr="0032548E">
              <w:rPr>
                <w:rFonts w:hint="eastAsia"/>
                <w:color w:val="7030A0"/>
                <w:sz w:val="18"/>
                <w:szCs w:val="18"/>
              </w:rPr>
              <w:t xml:space="preserve"> 0</w:t>
            </w:r>
            <w:r w:rsidRPr="0032548E">
              <w:rPr>
                <w:color w:val="7030A0"/>
                <w:sz w:val="18"/>
                <w:szCs w:val="18"/>
              </w:rPr>
              <w:t xml:space="preserve">101:2M </w:t>
            </w:r>
            <w:r w:rsidRPr="0032548E">
              <w:rPr>
                <w:rFonts w:hint="eastAsia"/>
                <w:color w:val="7030A0"/>
                <w:sz w:val="18"/>
                <w:szCs w:val="18"/>
              </w:rPr>
              <w:t>0</w:t>
            </w:r>
            <w:r w:rsidRPr="0032548E">
              <w:rPr>
                <w:color w:val="7030A0"/>
                <w:sz w:val="18"/>
                <w:szCs w:val="18"/>
              </w:rPr>
              <w:t>110:4M</w:t>
            </w:r>
          </w:p>
          <w:p w:rsidR="007F3A82" w:rsidRPr="0032548E" w:rsidRDefault="007F3A82" w:rsidP="008F5AA0">
            <w:pPr>
              <w:spacing w:line="0" w:lineRule="atLeast"/>
              <w:rPr>
                <w:color w:val="7030A0"/>
                <w:sz w:val="18"/>
                <w:szCs w:val="18"/>
              </w:rPr>
            </w:pPr>
            <w:r w:rsidRPr="0032548E">
              <w:rPr>
                <w:rFonts w:hint="eastAsia"/>
                <w:color w:val="7030A0"/>
                <w:sz w:val="18"/>
                <w:szCs w:val="18"/>
              </w:rPr>
              <w:t>0</w:t>
            </w:r>
            <w:r w:rsidRPr="0032548E">
              <w:rPr>
                <w:color w:val="7030A0"/>
                <w:sz w:val="18"/>
                <w:szCs w:val="18"/>
              </w:rPr>
              <w:t>111:8M</w:t>
            </w:r>
            <w:r w:rsidRPr="0032548E">
              <w:rPr>
                <w:rFonts w:hint="eastAsia"/>
                <w:color w:val="7030A0"/>
                <w:sz w:val="18"/>
                <w:szCs w:val="18"/>
              </w:rPr>
              <w:t xml:space="preserve">  1000</w:t>
            </w:r>
            <w:r w:rsidRPr="0032548E">
              <w:rPr>
                <w:color w:val="7030A0"/>
                <w:sz w:val="18"/>
                <w:szCs w:val="18"/>
              </w:rPr>
              <w:t>:</w:t>
            </w:r>
            <w:r w:rsidRPr="0032548E">
              <w:rPr>
                <w:rFonts w:hint="eastAsia"/>
                <w:color w:val="7030A0"/>
                <w:sz w:val="18"/>
                <w:szCs w:val="18"/>
              </w:rPr>
              <w:t>16</w:t>
            </w:r>
            <w:r w:rsidRPr="0032548E">
              <w:rPr>
                <w:color w:val="7030A0"/>
                <w:sz w:val="18"/>
                <w:szCs w:val="18"/>
              </w:rPr>
              <w:t xml:space="preserve">M </w:t>
            </w:r>
            <w:r w:rsidRPr="0032548E">
              <w:rPr>
                <w:rFonts w:hint="eastAsia"/>
                <w:color w:val="7030A0"/>
                <w:sz w:val="18"/>
                <w:szCs w:val="18"/>
              </w:rPr>
              <w:t>1001</w:t>
            </w:r>
            <w:r w:rsidRPr="0032548E">
              <w:rPr>
                <w:color w:val="7030A0"/>
                <w:sz w:val="18"/>
                <w:szCs w:val="18"/>
              </w:rPr>
              <w:t>:</w:t>
            </w:r>
            <w:r w:rsidRPr="0032548E">
              <w:rPr>
                <w:rFonts w:hint="eastAsia"/>
                <w:color w:val="7030A0"/>
                <w:sz w:val="18"/>
                <w:szCs w:val="18"/>
              </w:rPr>
              <w:t>32</w:t>
            </w:r>
            <w:r w:rsidRPr="0032548E">
              <w:rPr>
                <w:color w:val="7030A0"/>
                <w:sz w:val="18"/>
                <w:szCs w:val="18"/>
              </w:rPr>
              <w:t xml:space="preserve">M </w:t>
            </w:r>
          </w:p>
          <w:p w:rsidR="007F3A82" w:rsidRPr="0032548E" w:rsidRDefault="007F3A82" w:rsidP="008F5AA0">
            <w:pPr>
              <w:spacing w:line="0" w:lineRule="atLeast"/>
              <w:rPr>
                <w:color w:val="7030A0"/>
                <w:sz w:val="18"/>
                <w:szCs w:val="18"/>
              </w:rPr>
            </w:pPr>
            <w:r w:rsidRPr="0032548E">
              <w:rPr>
                <w:rFonts w:hint="eastAsia"/>
                <w:color w:val="7030A0"/>
                <w:sz w:val="18"/>
                <w:szCs w:val="18"/>
              </w:rPr>
              <w:t>1010</w:t>
            </w:r>
            <w:r w:rsidRPr="0032548E">
              <w:rPr>
                <w:color w:val="7030A0"/>
                <w:sz w:val="18"/>
                <w:szCs w:val="18"/>
              </w:rPr>
              <w:t>:</w:t>
            </w:r>
            <w:r w:rsidRPr="0032548E">
              <w:rPr>
                <w:rFonts w:hint="eastAsia"/>
                <w:color w:val="7030A0"/>
                <w:sz w:val="18"/>
                <w:szCs w:val="18"/>
              </w:rPr>
              <w:t>64</w:t>
            </w:r>
            <w:r w:rsidRPr="0032548E">
              <w:rPr>
                <w:color w:val="7030A0"/>
                <w:sz w:val="18"/>
                <w:szCs w:val="18"/>
              </w:rPr>
              <w:t>M</w:t>
            </w:r>
            <w:r w:rsidRPr="0032548E">
              <w:rPr>
                <w:rFonts w:hint="eastAsia"/>
                <w:color w:val="7030A0"/>
                <w:sz w:val="18"/>
                <w:szCs w:val="18"/>
              </w:rPr>
              <w:t xml:space="preserve"> 1011</w:t>
            </w:r>
            <w:r w:rsidRPr="0032548E">
              <w:rPr>
                <w:color w:val="7030A0"/>
                <w:sz w:val="18"/>
                <w:szCs w:val="18"/>
              </w:rPr>
              <w:t>:</w:t>
            </w:r>
            <w:r w:rsidRPr="0032548E">
              <w:rPr>
                <w:rFonts w:hint="eastAsia"/>
                <w:color w:val="7030A0"/>
                <w:sz w:val="18"/>
                <w:szCs w:val="18"/>
              </w:rPr>
              <w:t>128</w:t>
            </w:r>
            <w:r w:rsidRPr="0032548E">
              <w:rPr>
                <w:color w:val="7030A0"/>
                <w:sz w:val="18"/>
                <w:szCs w:val="18"/>
              </w:rPr>
              <w:t>M</w:t>
            </w:r>
            <w:r w:rsidRPr="0032548E">
              <w:rPr>
                <w:rFonts w:hint="eastAsia"/>
                <w:color w:val="7030A0"/>
                <w:sz w:val="18"/>
                <w:szCs w:val="18"/>
              </w:rPr>
              <w:t xml:space="preserve"> 1100</w:t>
            </w:r>
            <w:r w:rsidRPr="0032548E">
              <w:rPr>
                <w:color w:val="7030A0"/>
                <w:sz w:val="18"/>
                <w:szCs w:val="18"/>
              </w:rPr>
              <w:t>:</w:t>
            </w:r>
            <w:r w:rsidRPr="0032548E">
              <w:rPr>
                <w:rFonts w:hint="eastAsia"/>
                <w:color w:val="7030A0"/>
                <w:sz w:val="18"/>
                <w:szCs w:val="18"/>
              </w:rPr>
              <w:t>256</w:t>
            </w:r>
            <w:r w:rsidRPr="0032548E">
              <w:rPr>
                <w:color w:val="7030A0"/>
                <w:sz w:val="18"/>
                <w:szCs w:val="18"/>
              </w:rPr>
              <w:t>M</w:t>
            </w:r>
          </w:p>
          <w:p w:rsidR="007F3A82" w:rsidRPr="0032548E" w:rsidRDefault="007F3A82" w:rsidP="008F5AA0">
            <w:pPr>
              <w:spacing w:line="0" w:lineRule="atLeast"/>
              <w:rPr>
                <w:color w:val="7030A0"/>
                <w:sz w:val="18"/>
                <w:szCs w:val="18"/>
              </w:rPr>
            </w:pPr>
            <w:r w:rsidRPr="0032548E">
              <w:rPr>
                <w:rFonts w:hint="eastAsia"/>
                <w:color w:val="7030A0"/>
                <w:sz w:val="18"/>
                <w:szCs w:val="18"/>
              </w:rPr>
              <w:t>1101</w:t>
            </w:r>
            <w:r w:rsidRPr="0032548E">
              <w:rPr>
                <w:color w:val="7030A0"/>
                <w:sz w:val="18"/>
                <w:szCs w:val="18"/>
              </w:rPr>
              <w:t>:</w:t>
            </w:r>
            <w:r w:rsidRPr="0032548E">
              <w:rPr>
                <w:rFonts w:hint="eastAsia"/>
                <w:color w:val="7030A0"/>
                <w:sz w:val="18"/>
                <w:szCs w:val="18"/>
              </w:rPr>
              <w:t>512</w:t>
            </w:r>
            <w:r w:rsidRPr="0032548E">
              <w:rPr>
                <w:color w:val="7030A0"/>
                <w:sz w:val="18"/>
                <w:szCs w:val="18"/>
              </w:rPr>
              <w:t>M</w:t>
            </w:r>
          </w:p>
        </w:tc>
        <w:tc>
          <w:tcPr>
            <w:tcW w:w="850" w:type="dxa"/>
            <w:tcBorders>
              <w:top w:val="single" w:sz="6" w:space="0" w:color="000000"/>
              <w:left w:val="single" w:sz="6" w:space="0" w:color="000000"/>
              <w:bottom w:val="single" w:sz="12" w:space="0" w:color="000000"/>
              <w:right w:val="single" w:sz="6" w:space="0" w:color="000000"/>
            </w:tcBorders>
          </w:tcPr>
          <w:p w:rsidR="007F3A82" w:rsidRPr="0032548E" w:rsidRDefault="007F3A82" w:rsidP="008F5AA0">
            <w:pPr>
              <w:spacing w:line="0" w:lineRule="atLeast"/>
              <w:rPr>
                <w:color w:val="7030A0"/>
                <w:sz w:val="18"/>
                <w:szCs w:val="18"/>
              </w:rPr>
            </w:pPr>
            <w:r w:rsidRPr="0032548E">
              <w:rPr>
                <w:color w:val="7030A0"/>
                <w:sz w:val="18"/>
                <w:szCs w:val="18"/>
              </w:rPr>
              <w:t>0000</w:t>
            </w:r>
          </w:p>
          <w:p w:rsidR="007F3A82" w:rsidRPr="0032548E" w:rsidRDefault="007F3A82" w:rsidP="008F5AA0">
            <w:pPr>
              <w:spacing w:line="0" w:lineRule="atLeast"/>
              <w:rPr>
                <w:color w:val="7030A0"/>
                <w:sz w:val="18"/>
                <w:szCs w:val="18"/>
              </w:rPr>
            </w:pPr>
            <w:r w:rsidRPr="0032548E">
              <w:rPr>
                <w:rFonts w:hint="eastAsia"/>
                <w:color w:val="7030A0"/>
                <w:sz w:val="18"/>
                <w:szCs w:val="18"/>
              </w:rPr>
              <w:t>预留</w:t>
            </w:r>
          </w:p>
        </w:tc>
        <w:tc>
          <w:tcPr>
            <w:tcW w:w="3402" w:type="dxa"/>
            <w:gridSpan w:val="2"/>
            <w:tcBorders>
              <w:top w:val="single" w:sz="6" w:space="0" w:color="000000"/>
              <w:left w:val="single" w:sz="6" w:space="0" w:color="000000"/>
              <w:bottom w:val="single" w:sz="12" w:space="0" w:color="000000"/>
              <w:right w:val="single" w:sz="12" w:space="0" w:color="000000"/>
            </w:tcBorders>
          </w:tcPr>
          <w:p w:rsidR="007F3A82" w:rsidRPr="0032548E" w:rsidRDefault="007F3A82" w:rsidP="008F5AA0">
            <w:pPr>
              <w:spacing w:line="0" w:lineRule="atLeast"/>
              <w:rPr>
                <w:color w:val="7030A0"/>
                <w:sz w:val="18"/>
                <w:szCs w:val="18"/>
              </w:rPr>
            </w:pPr>
            <w:r w:rsidRPr="0032548E">
              <w:rPr>
                <w:rFonts w:hint="eastAsia"/>
                <w:color w:val="7030A0"/>
                <w:sz w:val="18"/>
                <w:szCs w:val="18"/>
              </w:rPr>
              <w:t>0</w:t>
            </w:r>
            <w:r w:rsidRPr="0032548E">
              <w:rPr>
                <w:color w:val="7030A0"/>
                <w:sz w:val="18"/>
                <w:szCs w:val="18"/>
              </w:rPr>
              <w:t>001:128K</w:t>
            </w:r>
            <w:r w:rsidRPr="0032548E">
              <w:rPr>
                <w:rFonts w:hint="eastAsia"/>
                <w:color w:val="7030A0"/>
                <w:sz w:val="18"/>
                <w:szCs w:val="18"/>
              </w:rPr>
              <w:t xml:space="preserve"> </w:t>
            </w:r>
            <w:r w:rsidRPr="0032548E">
              <w:rPr>
                <w:color w:val="7030A0"/>
                <w:sz w:val="18"/>
                <w:szCs w:val="18"/>
              </w:rPr>
              <w:t>0</w:t>
            </w:r>
            <w:r w:rsidRPr="0032548E">
              <w:rPr>
                <w:rFonts w:hint="eastAsia"/>
                <w:color w:val="7030A0"/>
                <w:sz w:val="18"/>
                <w:szCs w:val="18"/>
              </w:rPr>
              <w:t>0</w:t>
            </w:r>
            <w:r w:rsidRPr="0032548E">
              <w:rPr>
                <w:color w:val="7030A0"/>
                <w:sz w:val="18"/>
                <w:szCs w:val="18"/>
              </w:rPr>
              <w:t xml:space="preserve">10:256K </w:t>
            </w:r>
            <w:r w:rsidRPr="0032548E">
              <w:rPr>
                <w:rFonts w:hint="eastAsia"/>
                <w:color w:val="7030A0"/>
                <w:sz w:val="18"/>
                <w:szCs w:val="18"/>
              </w:rPr>
              <w:t>0</w:t>
            </w:r>
            <w:r w:rsidRPr="0032548E">
              <w:rPr>
                <w:color w:val="7030A0"/>
                <w:sz w:val="18"/>
                <w:szCs w:val="18"/>
              </w:rPr>
              <w:t>011:512K</w:t>
            </w:r>
          </w:p>
          <w:p w:rsidR="007F3A82" w:rsidRPr="0032548E" w:rsidRDefault="007F3A82" w:rsidP="008F5AA0">
            <w:pPr>
              <w:spacing w:line="0" w:lineRule="atLeast"/>
              <w:rPr>
                <w:color w:val="7030A0"/>
                <w:sz w:val="18"/>
                <w:szCs w:val="18"/>
              </w:rPr>
            </w:pPr>
            <w:r w:rsidRPr="0032548E">
              <w:rPr>
                <w:rFonts w:hint="eastAsia"/>
                <w:color w:val="7030A0"/>
                <w:sz w:val="18"/>
                <w:szCs w:val="18"/>
              </w:rPr>
              <w:t>0</w:t>
            </w:r>
            <w:r w:rsidRPr="0032548E">
              <w:rPr>
                <w:color w:val="7030A0"/>
                <w:sz w:val="18"/>
                <w:szCs w:val="18"/>
              </w:rPr>
              <w:t>100:1M</w:t>
            </w:r>
            <w:r w:rsidRPr="0032548E">
              <w:rPr>
                <w:rFonts w:hint="eastAsia"/>
                <w:color w:val="7030A0"/>
                <w:sz w:val="18"/>
                <w:szCs w:val="18"/>
              </w:rPr>
              <w:t xml:space="preserve">  0</w:t>
            </w:r>
            <w:r w:rsidRPr="0032548E">
              <w:rPr>
                <w:color w:val="7030A0"/>
                <w:sz w:val="18"/>
                <w:szCs w:val="18"/>
              </w:rPr>
              <w:t xml:space="preserve">101:2M </w:t>
            </w:r>
            <w:r w:rsidRPr="0032548E">
              <w:rPr>
                <w:rFonts w:hint="eastAsia"/>
                <w:color w:val="7030A0"/>
                <w:sz w:val="18"/>
                <w:szCs w:val="18"/>
              </w:rPr>
              <w:t xml:space="preserve"> 0</w:t>
            </w:r>
            <w:r w:rsidRPr="0032548E">
              <w:rPr>
                <w:color w:val="7030A0"/>
                <w:sz w:val="18"/>
                <w:szCs w:val="18"/>
              </w:rPr>
              <w:t>110:4M</w:t>
            </w:r>
          </w:p>
          <w:p w:rsidR="007F3A82" w:rsidRPr="0032548E" w:rsidRDefault="007F3A82" w:rsidP="008F5AA0">
            <w:pPr>
              <w:spacing w:line="0" w:lineRule="atLeast"/>
              <w:rPr>
                <w:color w:val="7030A0"/>
                <w:sz w:val="18"/>
                <w:szCs w:val="18"/>
              </w:rPr>
            </w:pPr>
            <w:r w:rsidRPr="0032548E">
              <w:rPr>
                <w:rFonts w:hint="eastAsia"/>
                <w:color w:val="7030A0"/>
                <w:sz w:val="18"/>
                <w:szCs w:val="18"/>
              </w:rPr>
              <w:t>0</w:t>
            </w:r>
            <w:r w:rsidRPr="0032548E">
              <w:rPr>
                <w:color w:val="7030A0"/>
                <w:sz w:val="18"/>
                <w:szCs w:val="18"/>
              </w:rPr>
              <w:t>111:8M</w:t>
            </w:r>
            <w:r w:rsidRPr="0032548E">
              <w:rPr>
                <w:rFonts w:hint="eastAsia"/>
                <w:color w:val="7030A0"/>
                <w:sz w:val="18"/>
                <w:szCs w:val="18"/>
              </w:rPr>
              <w:t xml:space="preserve">  1000</w:t>
            </w:r>
            <w:r w:rsidRPr="0032548E">
              <w:rPr>
                <w:color w:val="7030A0"/>
                <w:sz w:val="18"/>
                <w:szCs w:val="18"/>
              </w:rPr>
              <w:t>:</w:t>
            </w:r>
            <w:r w:rsidRPr="0032548E">
              <w:rPr>
                <w:rFonts w:hint="eastAsia"/>
                <w:color w:val="7030A0"/>
                <w:sz w:val="18"/>
                <w:szCs w:val="18"/>
              </w:rPr>
              <w:t>16</w:t>
            </w:r>
            <w:r w:rsidRPr="0032548E">
              <w:rPr>
                <w:color w:val="7030A0"/>
                <w:sz w:val="18"/>
                <w:szCs w:val="18"/>
              </w:rPr>
              <w:t xml:space="preserve">M </w:t>
            </w:r>
            <w:r w:rsidRPr="0032548E">
              <w:rPr>
                <w:rFonts w:hint="eastAsia"/>
                <w:color w:val="7030A0"/>
                <w:sz w:val="18"/>
                <w:szCs w:val="18"/>
              </w:rPr>
              <w:t>1001</w:t>
            </w:r>
            <w:r w:rsidRPr="0032548E">
              <w:rPr>
                <w:color w:val="7030A0"/>
                <w:sz w:val="18"/>
                <w:szCs w:val="18"/>
              </w:rPr>
              <w:t>:</w:t>
            </w:r>
            <w:r w:rsidRPr="0032548E">
              <w:rPr>
                <w:rFonts w:hint="eastAsia"/>
                <w:color w:val="7030A0"/>
                <w:sz w:val="18"/>
                <w:szCs w:val="18"/>
              </w:rPr>
              <w:t>32</w:t>
            </w:r>
            <w:r w:rsidRPr="0032548E">
              <w:rPr>
                <w:color w:val="7030A0"/>
                <w:sz w:val="18"/>
                <w:szCs w:val="18"/>
              </w:rPr>
              <w:t xml:space="preserve">M </w:t>
            </w:r>
          </w:p>
          <w:p w:rsidR="007F3A82" w:rsidRPr="0032548E" w:rsidRDefault="007F3A82" w:rsidP="008F5AA0">
            <w:pPr>
              <w:spacing w:line="0" w:lineRule="atLeast"/>
              <w:rPr>
                <w:color w:val="7030A0"/>
                <w:sz w:val="18"/>
                <w:szCs w:val="18"/>
              </w:rPr>
            </w:pPr>
            <w:r w:rsidRPr="0032548E">
              <w:rPr>
                <w:rFonts w:hint="eastAsia"/>
                <w:color w:val="7030A0"/>
                <w:sz w:val="18"/>
                <w:szCs w:val="18"/>
              </w:rPr>
              <w:t>1010</w:t>
            </w:r>
            <w:r w:rsidRPr="0032548E">
              <w:rPr>
                <w:color w:val="7030A0"/>
                <w:sz w:val="18"/>
                <w:szCs w:val="18"/>
              </w:rPr>
              <w:t>:</w:t>
            </w:r>
            <w:r w:rsidRPr="0032548E">
              <w:rPr>
                <w:rFonts w:hint="eastAsia"/>
                <w:color w:val="7030A0"/>
                <w:sz w:val="18"/>
                <w:szCs w:val="18"/>
              </w:rPr>
              <w:t>64</w:t>
            </w:r>
            <w:r w:rsidRPr="0032548E">
              <w:rPr>
                <w:color w:val="7030A0"/>
                <w:sz w:val="18"/>
                <w:szCs w:val="18"/>
              </w:rPr>
              <w:t>M</w:t>
            </w:r>
            <w:r w:rsidRPr="0032548E">
              <w:rPr>
                <w:rFonts w:hint="eastAsia"/>
                <w:color w:val="7030A0"/>
                <w:sz w:val="18"/>
                <w:szCs w:val="18"/>
              </w:rPr>
              <w:t xml:space="preserve"> 1011</w:t>
            </w:r>
            <w:r w:rsidRPr="0032548E">
              <w:rPr>
                <w:color w:val="7030A0"/>
                <w:sz w:val="18"/>
                <w:szCs w:val="18"/>
              </w:rPr>
              <w:t>:</w:t>
            </w:r>
            <w:r w:rsidRPr="0032548E">
              <w:rPr>
                <w:rFonts w:hint="eastAsia"/>
                <w:color w:val="7030A0"/>
                <w:sz w:val="18"/>
                <w:szCs w:val="18"/>
              </w:rPr>
              <w:t>128</w:t>
            </w:r>
            <w:r w:rsidRPr="0032548E">
              <w:rPr>
                <w:color w:val="7030A0"/>
                <w:sz w:val="18"/>
                <w:szCs w:val="18"/>
              </w:rPr>
              <w:t>M</w:t>
            </w:r>
            <w:r w:rsidRPr="0032548E">
              <w:rPr>
                <w:rFonts w:hint="eastAsia"/>
                <w:color w:val="7030A0"/>
                <w:sz w:val="18"/>
                <w:szCs w:val="18"/>
              </w:rPr>
              <w:t xml:space="preserve"> 1100</w:t>
            </w:r>
            <w:r w:rsidRPr="0032548E">
              <w:rPr>
                <w:color w:val="7030A0"/>
                <w:sz w:val="18"/>
                <w:szCs w:val="18"/>
              </w:rPr>
              <w:t>:</w:t>
            </w:r>
            <w:r w:rsidRPr="0032548E">
              <w:rPr>
                <w:rFonts w:hint="eastAsia"/>
                <w:color w:val="7030A0"/>
                <w:sz w:val="18"/>
                <w:szCs w:val="18"/>
              </w:rPr>
              <w:t>256</w:t>
            </w:r>
            <w:r w:rsidRPr="0032548E">
              <w:rPr>
                <w:color w:val="7030A0"/>
                <w:sz w:val="18"/>
                <w:szCs w:val="18"/>
              </w:rPr>
              <w:t>M</w:t>
            </w:r>
          </w:p>
          <w:p w:rsidR="007F3A82" w:rsidRPr="0032548E" w:rsidRDefault="007F3A82" w:rsidP="008F5AA0">
            <w:pPr>
              <w:spacing w:line="0" w:lineRule="atLeast"/>
              <w:rPr>
                <w:color w:val="7030A0"/>
                <w:sz w:val="18"/>
                <w:szCs w:val="18"/>
              </w:rPr>
            </w:pPr>
            <w:r w:rsidRPr="0032548E">
              <w:rPr>
                <w:rFonts w:hint="eastAsia"/>
                <w:color w:val="7030A0"/>
                <w:sz w:val="18"/>
                <w:szCs w:val="18"/>
              </w:rPr>
              <w:t>1101</w:t>
            </w:r>
            <w:r w:rsidRPr="0032548E">
              <w:rPr>
                <w:color w:val="7030A0"/>
                <w:sz w:val="18"/>
                <w:szCs w:val="18"/>
              </w:rPr>
              <w:t>:</w:t>
            </w:r>
            <w:r w:rsidRPr="0032548E">
              <w:rPr>
                <w:rFonts w:hint="eastAsia"/>
                <w:color w:val="7030A0"/>
                <w:sz w:val="18"/>
                <w:szCs w:val="18"/>
              </w:rPr>
              <w:t>512</w:t>
            </w:r>
            <w:r w:rsidRPr="0032548E">
              <w:rPr>
                <w:color w:val="7030A0"/>
                <w:sz w:val="18"/>
                <w:szCs w:val="18"/>
              </w:rPr>
              <w:t>M</w:t>
            </w:r>
          </w:p>
        </w:tc>
      </w:tr>
    </w:tbl>
    <w:p w:rsidR="00EF15A3" w:rsidRDefault="00EF15A3" w:rsidP="00EF15A3">
      <w:r>
        <w:tab/>
      </w:r>
    </w:p>
    <w:p w:rsidR="00EF15A3" w:rsidRPr="00607F72" w:rsidRDefault="00EF15A3" w:rsidP="00EF15A3">
      <w:pPr>
        <w:ind w:leftChars="200" w:left="448"/>
      </w:pPr>
    </w:p>
    <w:p w:rsidR="004F2827" w:rsidRDefault="004F2827" w:rsidP="004F2827">
      <w:pPr>
        <w:pStyle w:val="3"/>
      </w:pPr>
      <w:r>
        <w:rPr>
          <w:rFonts w:hint="eastAsia"/>
        </w:rPr>
        <w:t>串口服务（只针对</w:t>
      </w:r>
      <w:r>
        <w:rPr>
          <w:rFonts w:hint="eastAsia"/>
        </w:rPr>
        <w:t>GE20023MA</w:t>
      </w:r>
      <w:r>
        <w:rPr>
          <w:rFonts w:hint="eastAsia"/>
        </w:rPr>
        <w:t>）</w:t>
      </w:r>
    </w:p>
    <w:p w:rsidR="00CA52A7" w:rsidRPr="004F2827" w:rsidRDefault="00E3324E" w:rsidP="00B15722">
      <w:pPr>
        <w:numPr>
          <w:ilvl w:val="0"/>
          <w:numId w:val="38"/>
        </w:numPr>
        <w:rPr>
          <w:sz w:val="18"/>
          <w:szCs w:val="18"/>
        </w:rPr>
      </w:pPr>
      <w:r>
        <w:rPr>
          <w:rFonts w:hint="eastAsia"/>
          <w:sz w:val="18"/>
          <w:szCs w:val="18"/>
        </w:rPr>
        <w:t>SET</w:t>
      </w:r>
      <w:r w:rsidR="004F2827" w:rsidRPr="00072C43">
        <w:rPr>
          <w:rFonts w:hint="eastAsia"/>
          <w:sz w:val="18"/>
          <w:szCs w:val="18"/>
        </w:rPr>
        <w:t>命令消息下发：</w:t>
      </w:r>
    </w:p>
    <w:tbl>
      <w:tblPr>
        <w:tblW w:w="4269" w:type="pct"/>
        <w:tblInd w:w="675"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tblPr>
      <w:tblGrid>
        <w:gridCol w:w="1204"/>
        <w:gridCol w:w="1995"/>
        <w:gridCol w:w="724"/>
        <w:gridCol w:w="1135"/>
        <w:gridCol w:w="837"/>
        <w:gridCol w:w="1051"/>
        <w:gridCol w:w="922"/>
        <w:gridCol w:w="638"/>
      </w:tblGrid>
      <w:tr w:rsidR="004F2827" w:rsidRPr="009733B6" w:rsidTr="00ED4A76">
        <w:tc>
          <w:tcPr>
            <w:tcW w:w="1881" w:type="pct"/>
            <w:gridSpan w:val="2"/>
            <w:tcBorders>
              <w:top w:val="single" w:sz="12" w:space="0" w:color="auto"/>
              <w:left w:val="single" w:sz="12" w:space="0" w:color="auto"/>
              <w:bottom w:val="single" w:sz="4" w:space="0" w:color="000000"/>
              <w:right w:val="single" w:sz="4" w:space="0" w:color="000000"/>
            </w:tcBorders>
          </w:tcPr>
          <w:p w:rsidR="004F2827" w:rsidRPr="009733B6" w:rsidRDefault="004F2827" w:rsidP="00200E2D">
            <w:pPr>
              <w:spacing w:line="0" w:lineRule="atLeast"/>
              <w:jc w:val="center"/>
              <w:rPr>
                <w:rFonts w:ascii="黑体" w:eastAsia="黑体"/>
                <w:sz w:val="18"/>
                <w:szCs w:val="18"/>
              </w:rPr>
            </w:pPr>
            <w:r w:rsidRPr="009733B6">
              <w:rPr>
                <w:rFonts w:ascii="黑体" w:eastAsia="黑体" w:hint="eastAsia"/>
                <w:sz w:val="18"/>
                <w:szCs w:val="18"/>
              </w:rPr>
              <w:t>值域</w:t>
            </w:r>
          </w:p>
        </w:tc>
        <w:tc>
          <w:tcPr>
            <w:tcW w:w="426" w:type="pct"/>
            <w:tcBorders>
              <w:top w:val="single" w:sz="12" w:space="0" w:color="auto"/>
              <w:left w:val="single" w:sz="4" w:space="0" w:color="000000"/>
              <w:bottom w:val="single" w:sz="4" w:space="0" w:color="000000"/>
              <w:right w:val="single" w:sz="4" w:space="0" w:color="000000"/>
            </w:tcBorders>
          </w:tcPr>
          <w:p w:rsidR="004F2827" w:rsidRPr="009733B6" w:rsidRDefault="004F2827" w:rsidP="00200E2D">
            <w:pPr>
              <w:spacing w:line="0" w:lineRule="atLeast"/>
              <w:jc w:val="center"/>
              <w:rPr>
                <w:rFonts w:ascii="黑体" w:eastAsia="黑体"/>
                <w:sz w:val="18"/>
                <w:szCs w:val="18"/>
              </w:rPr>
            </w:pPr>
            <w:r w:rsidRPr="009733B6">
              <w:rPr>
                <w:rFonts w:ascii="黑体" w:eastAsia="黑体" w:hint="eastAsia"/>
                <w:sz w:val="18"/>
                <w:szCs w:val="18"/>
              </w:rPr>
              <w:t>字节</w:t>
            </w:r>
          </w:p>
        </w:tc>
        <w:tc>
          <w:tcPr>
            <w:tcW w:w="2693" w:type="pct"/>
            <w:gridSpan w:val="5"/>
            <w:tcBorders>
              <w:top w:val="single" w:sz="12" w:space="0" w:color="auto"/>
              <w:left w:val="single" w:sz="4" w:space="0" w:color="000000"/>
              <w:bottom w:val="single" w:sz="4" w:space="0" w:color="000000"/>
              <w:right w:val="single" w:sz="12" w:space="0" w:color="auto"/>
            </w:tcBorders>
          </w:tcPr>
          <w:p w:rsidR="004F2827" w:rsidRPr="009733B6" w:rsidRDefault="004F2827" w:rsidP="00200E2D">
            <w:pPr>
              <w:spacing w:line="0" w:lineRule="atLeast"/>
              <w:jc w:val="center"/>
              <w:rPr>
                <w:rFonts w:ascii="黑体" w:eastAsia="黑体"/>
                <w:sz w:val="18"/>
                <w:szCs w:val="18"/>
              </w:rPr>
            </w:pPr>
            <w:r w:rsidRPr="009733B6">
              <w:rPr>
                <w:rFonts w:ascii="黑体" w:eastAsia="黑体" w:hint="eastAsia"/>
                <w:sz w:val="18"/>
                <w:szCs w:val="18"/>
              </w:rPr>
              <w:t>分配值</w:t>
            </w:r>
          </w:p>
        </w:tc>
      </w:tr>
      <w:tr w:rsidR="004F2827" w:rsidRPr="009733B6" w:rsidTr="00232C38">
        <w:tc>
          <w:tcPr>
            <w:tcW w:w="5000" w:type="pct"/>
            <w:gridSpan w:val="8"/>
            <w:tcBorders>
              <w:top w:val="single" w:sz="4" w:space="0" w:color="000000"/>
              <w:left w:val="single" w:sz="12" w:space="0" w:color="auto"/>
              <w:bottom w:val="single" w:sz="4" w:space="0" w:color="000000"/>
              <w:right w:val="single" w:sz="12" w:space="0" w:color="auto"/>
            </w:tcBorders>
          </w:tcPr>
          <w:p w:rsidR="004F2827" w:rsidRPr="00C937B6" w:rsidRDefault="004F2827" w:rsidP="00200E2D">
            <w:pPr>
              <w:spacing w:line="0" w:lineRule="atLeast"/>
              <w:jc w:val="left"/>
              <w:rPr>
                <w:rFonts w:ascii="黑体" w:eastAsia="黑体"/>
                <w:sz w:val="18"/>
                <w:szCs w:val="18"/>
              </w:rPr>
            </w:pPr>
            <w:r w:rsidRPr="00C937B6">
              <w:rPr>
                <w:rFonts w:hint="eastAsia"/>
                <w:sz w:val="18"/>
                <w:szCs w:val="18"/>
              </w:rPr>
              <w:t>与</w:t>
            </w:r>
            <w:r w:rsidRPr="00C937B6">
              <w:rPr>
                <w:sz w:val="18"/>
                <w:szCs w:val="18"/>
              </w:rPr>
              <w:t>SET</w:t>
            </w:r>
            <w:r w:rsidRPr="00C937B6">
              <w:rPr>
                <w:rFonts w:hint="eastAsia"/>
                <w:sz w:val="18"/>
                <w:szCs w:val="18"/>
              </w:rPr>
              <w:t>消息一般格式相同</w:t>
            </w:r>
          </w:p>
        </w:tc>
      </w:tr>
      <w:tr w:rsidR="004F2827" w:rsidRPr="009733B6" w:rsidTr="00ED4A76">
        <w:tc>
          <w:tcPr>
            <w:tcW w:w="1881" w:type="pct"/>
            <w:gridSpan w:val="2"/>
            <w:tcBorders>
              <w:top w:val="single" w:sz="4" w:space="0" w:color="000000"/>
              <w:left w:val="single" w:sz="12" w:space="0" w:color="auto"/>
              <w:bottom w:val="single" w:sz="4" w:space="0" w:color="000000"/>
              <w:right w:val="single" w:sz="4" w:space="0" w:color="000000"/>
            </w:tcBorders>
          </w:tcPr>
          <w:p w:rsidR="004F2827" w:rsidRPr="00C937B6" w:rsidRDefault="004F2827" w:rsidP="00200E2D">
            <w:pPr>
              <w:spacing w:line="0" w:lineRule="atLeast"/>
              <w:rPr>
                <w:sz w:val="18"/>
                <w:szCs w:val="18"/>
              </w:rPr>
            </w:pPr>
            <w:r w:rsidRPr="00C937B6">
              <w:rPr>
                <w:sz w:val="18"/>
                <w:szCs w:val="18"/>
              </w:rPr>
              <w:t>Set Code</w:t>
            </w:r>
          </w:p>
        </w:tc>
        <w:tc>
          <w:tcPr>
            <w:tcW w:w="426" w:type="pct"/>
            <w:tcBorders>
              <w:top w:val="single" w:sz="4" w:space="0" w:color="000000"/>
              <w:left w:val="single" w:sz="4" w:space="0" w:color="000000"/>
              <w:bottom w:val="single" w:sz="4" w:space="0" w:color="000000"/>
              <w:right w:val="single" w:sz="4" w:space="0" w:color="000000"/>
            </w:tcBorders>
          </w:tcPr>
          <w:p w:rsidR="004F2827" w:rsidRPr="00C937B6" w:rsidRDefault="004F2827" w:rsidP="00200E2D">
            <w:pPr>
              <w:spacing w:line="0" w:lineRule="atLeast"/>
              <w:rPr>
                <w:sz w:val="18"/>
                <w:szCs w:val="18"/>
              </w:rPr>
            </w:pPr>
            <w:r w:rsidRPr="00C937B6">
              <w:rPr>
                <w:sz w:val="18"/>
                <w:szCs w:val="18"/>
              </w:rPr>
              <w:t>1</w:t>
            </w:r>
          </w:p>
        </w:tc>
        <w:tc>
          <w:tcPr>
            <w:tcW w:w="2693" w:type="pct"/>
            <w:gridSpan w:val="5"/>
            <w:tcBorders>
              <w:top w:val="single" w:sz="4" w:space="0" w:color="000000"/>
              <w:left w:val="single" w:sz="4" w:space="0" w:color="000000"/>
              <w:bottom w:val="single" w:sz="4" w:space="0" w:color="000000"/>
              <w:right w:val="single" w:sz="12" w:space="0" w:color="auto"/>
            </w:tcBorders>
          </w:tcPr>
          <w:p w:rsidR="004F2827" w:rsidRPr="00C937B6" w:rsidRDefault="004F2827" w:rsidP="00A86082">
            <w:pPr>
              <w:spacing w:line="0" w:lineRule="atLeast"/>
              <w:rPr>
                <w:sz w:val="18"/>
                <w:szCs w:val="18"/>
              </w:rPr>
            </w:pPr>
            <w:r w:rsidRPr="00C937B6">
              <w:rPr>
                <w:sz w:val="18"/>
                <w:szCs w:val="18"/>
              </w:rPr>
              <w:t xml:space="preserve">(0x) </w:t>
            </w:r>
            <w:r w:rsidR="00A86082">
              <w:rPr>
                <w:rFonts w:hint="eastAsia"/>
                <w:sz w:val="18"/>
                <w:szCs w:val="18"/>
              </w:rPr>
              <w:t>ad</w:t>
            </w:r>
            <w:r w:rsidRPr="00C937B6">
              <w:rPr>
                <w:sz w:val="18"/>
                <w:szCs w:val="18"/>
              </w:rPr>
              <w:t xml:space="preserve"> (</w:t>
            </w:r>
            <w:r w:rsidR="00A12512">
              <w:rPr>
                <w:rFonts w:hint="eastAsia"/>
                <w:sz w:val="18"/>
                <w:szCs w:val="18"/>
              </w:rPr>
              <w:t>串口服务</w:t>
            </w:r>
            <w:r w:rsidRPr="00C937B6">
              <w:rPr>
                <w:rFonts w:hint="eastAsia"/>
                <w:sz w:val="18"/>
                <w:szCs w:val="18"/>
              </w:rPr>
              <w:t>配置</w:t>
            </w:r>
            <w:r w:rsidRPr="00C937B6">
              <w:rPr>
                <w:sz w:val="18"/>
                <w:szCs w:val="18"/>
              </w:rPr>
              <w:t>)</w:t>
            </w:r>
          </w:p>
        </w:tc>
      </w:tr>
      <w:tr w:rsidR="004F2827" w:rsidRPr="009733B6" w:rsidTr="00ED4A76">
        <w:tc>
          <w:tcPr>
            <w:tcW w:w="1881" w:type="pct"/>
            <w:gridSpan w:val="2"/>
            <w:tcBorders>
              <w:top w:val="single" w:sz="4" w:space="0" w:color="000000"/>
              <w:left w:val="single" w:sz="12" w:space="0" w:color="auto"/>
              <w:bottom w:val="single" w:sz="4" w:space="0" w:color="000000"/>
              <w:right w:val="single" w:sz="4" w:space="0" w:color="000000"/>
            </w:tcBorders>
          </w:tcPr>
          <w:p w:rsidR="004F2827" w:rsidRPr="00C937B6" w:rsidRDefault="004F2827" w:rsidP="00200E2D">
            <w:pPr>
              <w:spacing w:line="0" w:lineRule="atLeast"/>
              <w:rPr>
                <w:sz w:val="18"/>
                <w:szCs w:val="18"/>
              </w:rPr>
            </w:pPr>
            <w:r w:rsidRPr="00C937B6">
              <w:rPr>
                <w:sz w:val="18"/>
                <w:szCs w:val="18"/>
              </w:rPr>
              <w:t>Result Status</w:t>
            </w:r>
          </w:p>
        </w:tc>
        <w:tc>
          <w:tcPr>
            <w:tcW w:w="426" w:type="pct"/>
            <w:tcBorders>
              <w:top w:val="single" w:sz="4" w:space="0" w:color="000000"/>
              <w:left w:val="single" w:sz="4" w:space="0" w:color="000000"/>
              <w:bottom w:val="single" w:sz="4" w:space="0" w:color="000000"/>
              <w:right w:val="single" w:sz="4" w:space="0" w:color="000000"/>
            </w:tcBorders>
          </w:tcPr>
          <w:p w:rsidR="004F2827" w:rsidRPr="00C937B6" w:rsidRDefault="004F2827" w:rsidP="00200E2D">
            <w:pPr>
              <w:spacing w:line="0" w:lineRule="atLeast"/>
              <w:rPr>
                <w:sz w:val="18"/>
                <w:szCs w:val="18"/>
              </w:rPr>
            </w:pPr>
            <w:r w:rsidRPr="00C937B6">
              <w:rPr>
                <w:sz w:val="18"/>
                <w:szCs w:val="18"/>
              </w:rPr>
              <w:t>1</w:t>
            </w:r>
          </w:p>
        </w:tc>
        <w:tc>
          <w:tcPr>
            <w:tcW w:w="2693" w:type="pct"/>
            <w:gridSpan w:val="5"/>
            <w:tcBorders>
              <w:top w:val="single" w:sz="4" w:space="0" w:color="000000"/>
              <w:left w:val="single" w:sz="4" w:space="0" w:color="000000"/>
              <w:bottom w:val="single" w:sz="4" w:space="0" w:color="000000"/>
              <w:right w:val="single" w:sz="12" w:space="0" w:color="auto"/>
            </w:tcBorders>
          </w:tcPr>
          <w:p w:rsidR="004F2827" w:rsidRPr="00C937B6" w:rsidRDefault="004F2827" w:rsidP="00200E2D">
            <w:pPr>
              <w:spacing w:line="0" w:lineRule="atLeast"/>
              <w:rPr>
                <w:sz w:val="18"/>
                <w:szCs w:val="18"/>
              </w:rPr>
            </w:pPr>
            <w:r w:rsidRPr="00C937B6">
              <w:rPr>
                <w:sz w:val="18"/>
                <w:szCs w:val="18"/>
              </w:rPr>
              <w:t>(0x) 00 (OK)</w:t>
            </w:r>
          </w:p>
        </w:tc>
      </w:tr>
      <w:tr w:rsidR="00200E2D" w:rsidRPr="009733B6" w:rsidTr="00ED4A76">
        <w:tc>
          <w:tcPr>
            <w:tcW w:w="1881" w:type="pct"/>
            <w:gridSpan w:val="2"/>
            <w:tcBorders>
              <w:top w:val="single" w:sz="4" w:space="0" w:color="000000"/>
              <w:left w:val="single" w:sz="12" w:space="0" w:color="auto"/>
              <w:bottom w:val="single" w:sz="4" w:space="0" w:color="000000"/>
              <w:right w:val="single" w:sz="4" w:space="0" w:color="000000"/>
            </w:tcBorders>
          </w:tcPr>
          <w:p w:rsidR="00200E2D" w:rsidRPr="00C937B6" w:rsidRDefault="00200E2D" w:rsidP="00200E2D">
            <w:pPr>
              <w:spacing w:line="0" w:lineRule="atLeast"/>
              <w:rPr>
                <w:sz w:val="18"/>
                <w:szCs w:val="18"/>
              </w:rPr>
            </w:pPr>
            <w:r w:rsidRPr="00200E2D">
              <w:rPr>
                <w:sz w:val="18"/>
                <w:szCs w:val="18"/>
              </w:rPr>
              <w:t>UartEn</w:t>
            </w:r>
          </w:p>
        </w:tc>
        <w:tc>
          <w:tcPr>
            <w:tcW w:w="426" w:type="pct"/>
            <w:tcBorders>
              <w:top w:val="single" w:sz="4" w:space="0" w:color="000000"/>
              <w:left w:val="single" w:sz="4" w:space="0" w:color="000000"/>
              <w:bottom w:val="single" w:sz="4" w:space="0" w:color="000000"/>
              <w:right w:val="single" w:sz="4" w:space="0" w:color="000000"/>
            </w:tcBorders>
          </w:tcPr>
          <w:p w:rsidR="00200E2D" w:rsidRPr="00C937B6" w:rsidRDefault="00200E2D" w:rsidP="00200E2D">
            <w:pPr>
              <w:spacing w:line="0" w:lineRule="atLeast"/>
              <w:rPr>
                <w:sz w:val="18"/>
                <w:szCs w:val="18"/>
              </w:rPr>
            </w:pPr>
            <w:r>
              <w:rPr>
                <w:rFonts w:hint="eastAsia"/>
                <w:sz w:val="18"/>
                <w:szCs w:val="18"/>
              </w:rPr>
              <w:t>1</w:t>
            </w:r>
          </w:p>
        </w:tc>
        <w:tc>
          <w:tcPr>
            <w:tcW w:w="2693" w:type="pct"/>
            <w:gridSpan w:val="5"/>
            <w:tcBorders>
              <w:top w:val="single" w:sz="4" w:space="0" w:color="000000"/>
              <w:left w:val="single" w:sz="4" w:space="0" w:color="000000"/>
              <w:bottom w:val="single" w:sz="4" w:space="0" w:color="000000"/>
              <w:right w:val="single" w:sz="12" w:space="0" w:color="auto"/>
            </w:tcBorders>
          </w:tcPr>
          <w:p w:rsidR="00200E2D" w:rsidRPr="00C937B6" w:rsidRDefault="009C1933" w:rsidP="00200E2D">
            <w:pPr>
              <w:spacing w:line="0" w:lineRule="atLeast"/>
              <w:rPr>
                <w:sz w:val="18"/>
                <w:szCs w:val="18"/>
              </w:rPr>
            </w:pPr>
            <w:r>
              <w:rPr>
                <w:rFonts w:ascii="Cambria" w:hAnsi="Cambria"/>
                <w:sz w:val="15"/>
                <w:szCs w:val="15"/>
              </w:rPr>
              <w:t>0x01:  Enable UART;  Other value: Disable UART</w:t>
            </w:r>
          </w:p>
        </w:tc>
      </w:tr>
      <w:tr w:rsidR="00200E2D" w:rsidRPr="009733B6" w:rsidTr="00ED4A76">
        <w:tc>
          <w:tcPr>
            <w:tcW w:w="1881" w:type="pct"/>
            <w:gridSpan w:val="2"/>
            <w:tcBorders>
              <w:top w:val="single" w:sz="4" w:space="0" w:color="000000"/>
              <w:left w:val="single" w:sz="12" w:space="0" w:color="auto"/>
              <w:bottom w:val="single" w:sz="4" w:space="0" w:color="000000"/>
              <w:right w:val="single" w:sz="4" w:space="0" w:color="000000"/>
            </w:tcBorders>
          </w:tcPr>
          <w:p w:rsidR="00200E2D" w:rsidRPr="00C937B6" w:rsidRDefault="00200E2D" w:rsidP="00200E2D">
            <w:pPr>
              <w:spacing w:line="0" w:lineRule="atLeast"/>
              <w:rPr>
                <w:sz w:val="18"/>
                <w:szCs w:val="18"/>
              </w:rPr>
            </w:pPr>
            <w:r w:rsidRPr="00200E2D">
              <w:rPr>
                <w:sz w:val="18"/>
                <w:szCs w:val="18"/>
              </w:rPr>
              <w:t>UartPort</w:t>
            </w:r>
          </w:p>
        </w:tc>
        <w:tc>
          <w:tcPr>
            <w:tcW w:w="426" w:type="pct"/>
            <w:tcBorders>
              <w:top w:val="single" w:sz="4" w:space="0" w:color="000000"/>
              <w:left w:val="single" w:sz="4" w:space="0" w:color="000000"/>
              <w:bottom w:val="single" w:sz="4" w:space="0" w:color="000000"/>
              <w:right w:val="single" w:sz="4" w:space="0" w:color="000000"/>
            </w:tcBorders>
          </w:tcPr>
          <w:p w:rsidR="00200E2D" w:rsidRPr="00C937B6" w:rsidRDefault="00200E2D" w:rsidP="00200E2D">
            <w:pPr>
              <w:spacing w:line="0" w:lineRule="atLeast"/>
              <w:rPr>
                <w:sz w:val="18"/>
                <w:szCs w:val="18"/>
              </w:rPr>
            </w:pPr>
            <w:r>
              <w:rPr>
                <w:rFonts w:hint="eastAsia"/>
                <w:sz w:val="18"/>
                <w:szCs w:val="18"/>
              </w:rPr>
              <w:t>1</w:t>
            </w:r>
          </w:p>
        </w:tc>
        <w:tc>
          <w:tcPr>
            <w:tcW w:w="2693" w:type="pct"/>
            <w:gridSpan w:val="5"/>
            <w:tcBorders>
              <w:top w:val="single" w:sz="4" w:space="0" w:color="000000"/>
              <w:left w:val="single" w:sz="4" w:space="0" w:color="000000"/>
              <w:bottom w:val="single" w:sz="4" w:space="0" w:color="000000"/>
              <w:right w:val="single" w:sz="12" w:space="0" w:color="auto"/>
            </w:tcBorders>
          </w:tcPr>
          <w:p w:rsidR="00200E2D" w:rsidRPr="00C937B6" w:rsidRDefault="009C1933" w:rsidP="00200E2D">
            <w:pPr>
              <w:spacing w:line="0" w:lineRule="atLeast"/>
              <w:rPr>
                <w:sz w:val="18"/>
                <w:szCs w:val="18"/>
              </w:rPr>
            </w:pPr>
            <w:r>
              <w:rPr>
                <w:rFonts w:hint="eastAsia"/>
                <w:sz w:val="18"/>
                <w:szCs w:val="18"/>
              </w:rPr>
              <w:t>串口号</w:t>
            </w:r>
          </w:p>
        </w:tc>
      </w:tr>
      <w:tr w:rsidR="00D612D0" w:rsidRPr="009733B6" w:rsidTr="00ED4A76">
        <w:tc>
          <w:tcPr>
            <w:tcW w:w="1881" w:type="pct"/>
            <w:gridSpan w:val="2"/>
            <w:vMerge w:val="restart"/>
            <w:tcBorders>
              <w:top w:val="single" w:sz="4" w:space="0" w:color="000000"/>
              <w:left w:val="single" w:sz="12" w:space="0" w:color="auto"/>
              <w:right w:val="single" w:sz="4" w:space="0" w:color="000000"/>
            </w:tcBorders>
          </w:tcPr>
          <w:p w:rsidR="00D612D0" w:rsidRPr="00C937B6" w:rsidRDefault="00D612D0" w:rsidP="00A055F6">
            <w:pPr>
              <w:spacing w:line="0" w:lineRule="atLeast"/>
              <w:rPr>
                <w:sz w:val="18"/>
                <w:szCs w:val="18"/>
              </w:rPr>
            </w:pPr>
            <w:r w:rsidRPr="00200E2D">
              <w:rPr>
                <w:sz w:val="18"/>
                <w:szCs w:val="18"/>
              </w:rPr>
              <w:t>Baudrate</w:t>
            </w:r>
          </w:p>
        </w:tc>
        <w:tc>
          <w:tcPr>
            <w:tcW w:w="426" w:type="pct"/>
            <w:vMerge w:val="restart"/>
            <w:tcBorders>
              <w:top w:val="single" w:sz="4" w:space="0" w:color="000000"/>
              <w:left w:val="single" w:sz="4" w:space="0" w:color="000000"/>
              <w:right w:val="single" w:sz="4" w:space="0" w:color="000000"/>
            </w:tcBorders>
          </w:tcPr>
          <w:p w:rsidR="00D612D0" w:rsidRPr="00C937B6" w:rsidRDefault="00D612D0" w:rsidP="00A055F6">
            <w:pPr>
              <w:spacing w:line="0" w:lineRule="atLeast"/>
              <w:rPr>
                <w:sz w:val="18"/>
                <w:szCs w:val="18"/>
              </w:rPr>
            </w:pPr>
            <w:r>
              <w:rPr>
                <w:rFonts w:hint="eastAsia"/>
                <w:sz w:val="18"/>
                <w:szCs w:val="18"/>
              </w:rPr>
              <w:t>1</w:t>
            </w:r>
          </w:p>
        </w:tc>
        <w:tc>
          <w:tcPr>
            <w:tcW w:w="2693" w:type="pct"/>
            <w:gridSpan w:val="5"/>
            <w:tcBorders>
              <w:top w:val="single" w:sz="4" w:space="0" w:color="000000"/>
              <w:left w:val="single" w:sz="4" w:space="0" w:color="000000"/>
              <w:bottom w:val="single" w:sz="4" w:space="0" w:color="000000"/>
              <w:right w:val="single" w:sz="12" w:space="0" w:color="auto"/>
            </w:tcBorders>
          </w:tcPr>
          <w:p w:rsidR="00D612D0" w:rsidRPr="00C937B6" w:rsidRDefault="00D612D0" w:rsidP="00A055F6">
            <w:pPr>
              <w:spacing w:line="0" w:lineRule="atLeast"/>
              <w:rPr>
                <w:sz w:val="18"/>
                <w:szCs w:val="18"/>
              </w:rPr>
            </w:pPr>
            <w:r>
              <w:rPr>
                <w:rFonts w:hint="eastAsia"/>
                <w:sz w:val="18"/>
                <w:szCs w:val="18"/>
              </w:rPr>
              <w:t>波特率配置</w:t>
            </w:r>
          </w:p>
        </w:tc>
      </w:tr>
      <w:tr w:rsidR="00D612D0" w:rsidRPr="009733B6" w:rsidTr="00ED4A76">
        <w:trPr>
          <w:trHeight w:val="279"/>
        </w:trPr>
        <w:tc>
          <w:tcPr>
            <w:tcW w:w="1881" w:type="pct"/>
            <w:gridSpan w:val="2"/>
            <w:vMerge/>
            <w:tcBorders>
              <w:left w:val="single" w:sz="12" w:space="0" w:color="auto"/>
              <w:right w:val="single" w:sz="4" w:space="0" w:color="000000"/>
            </w:tcBorders>
          </w:tcPr>
          <w:p w:rsidR="00D612D0" w:rsidRPr="00200E2D" w:rsidRDefault="00D612D0" w:rsidP="00200E2D">
            <w:pPr>
              <w:spacing w:line="0" w:lineRule="atLeast"/>
              <w:rPr>
                <w:sz w:val="18"/>
                <w:szCs w:val="18"/>
              </w:rPr>
            </w:pPr>
          </w:p>
        </w:tc>
        <w:tc>
          <w:tcPr>
            <w:tcW w:w="426" w:type="pct"/>
            <w:vMerge/>
            <w:tcBorders>
              <w:left w:val="single" w:sz="4" w:space="0" w:color="000000"/>
              <w:right w:val="single" w:sz="4" w:space="0" w:color="000000"/>
            </w:tcBorders>
          </w:tcPr>
          <w:p w:rsidR="00D612D0" w:rsidRDefault="00D612D0" w:rsidP="00200E2D">
            <w:pPr>
              <w:spacing w:line="0" w:lineRule="atLeast"/>
              <w:rPr>
                <w:rFonts w:hint="eastAsia"/>
                <w:sz w:val="18"/>
                <w:szCs w:val="18"/>
              </w:rPr>
            </w:pPr>
          </w:p>
        </w:tc>
        <w:tc>
          <w:tcPr>
            <w:tcW w:w="667" w:type="pct"/>
            <w:tcBorders>
              <w:top w:val="single" w:sz="4" w:space="0" w:color="000000"/>
              <w:left w:val="single" w:sz="4" w:space="0" w:color="000000"/>
              <w:bottom w:val="single" w:sz="4" w:space="0" w:color="000000"/>
              <w:right w:val="single" w:sz="4" w:space="0" w:color="auto"/>
            </w:tcBorders>
          </w:tcPr>
          <w:p w:rsidR="00D612D0" w:rsidRPr="00D612D0" w:rsidRDefault="00D612D0" w:rsidP="00A055F6">
            <w:pPr>
              <w:rPr>
                <w:sz w:val="18"/>
                <w:szCs w:val="18"/>
              </w:rPr>
            </w:pPr>
            <w:r w:rsidRPr="00D612D0">
              <w:rPr>
                <w:rFonts w:hint="eastAsia"/>
                <w:sz w:val="18"/>
                <w:szCs w:val="18"/>
              </w:rPr>
              <w:t>配置值</w:t>
            </w:r>
          </w:p>
        </w:tc>
        <w:tc>
          <w:tcPr>
            <w:tcW w:w="492" w:type="pct"/>
            <w:tcBorders>
              <w:top w:val="single" w:sz="4" w:space="0" w:color="000000"/>
              <w:left w:val="single" w:sz="4" w:space="0" w:color="auto"/>
              <w:bottom w:val="single" w:sz="4" w:space="0" w:color="000000"/>
              <w:right w:val="single" w:sz="4" w:space="0" w:color="auto"/>
            </w:tcBorders>
          </w:tcPr>
          <w:p w:rsidR="00D612D0" w:rsidRPr="00D612D0" w:rsidRDefault="00D612D0" w:rsidP="00A055F6">
            <w:pPr>
              <w:rPr>
                <w:sz w:val="18"/>
                <w:szCs w:val="18"/>
              </w:rPr>
            </w:pPr>
            <w:r w:rsidRPr="00D612D0">
              <w:rPr>
                <w:rFonts w:hint="eastAsia"/>
                <w:sz w:val="18"/>
                <w:szCs w:val="18"/>
              </w:rPr>
              <w:t>波特率</w:t>
            </w:r>
          </w:p>
        </w:tc>
        <w:tc>
          <w:tcPr>
            <w:tcW w:w="618" w:type="pct"/>
            <w:tcBorders>
              <w:top w:val="single" w:sz="4" w:space="0" w:color="000000"/>
              <w:left w:val="single" w:sz="4" w:space="0" w:color="auto"/>
              <w:bottom w:val="single" w:sz="4" w:space="0" w:color="000000"/>
              <w:right w:val="single" w:sz="4" w:space="0" w:color="auto"/>
            </w:tcBorders>
          </w:tcPr>
          <w:p w:rsidR="00D612D0" w:rsidRPr="00D612D0" w:rsidRDefault="00D612D0" w:rsidP="00A055F6">
            <w:pPr>
              <w:rPr>
                <w:sz w:val="18"/>
                <w:szCs w:val="18"/>
              </w:rPr>
            </w:pPr>
            <w:r w:rsidRPr="00D612D0">
              <w:rPr>
                <w:rFonts w:hint="eastAsia"/>
                <w:sz w:val="18"/>
                <w:szCs w:val="18"/>
              </w:rPr>
              <w:t>配置值</w:t>
            </w:r>
          </w:p>
        </w:tc>
        <w:tc>
          <w:tcPr>
            <w:tcW w:w="542" w:type="pct"/>
            <w:tcBorders>
              <w:top w:val="single" w:sz="4" w:space="0" w:color="000000"/>
              <w:left w:val="single" w:sz="4" w:space="0" w:color="auto"/>
              <w:bottom w:val="single" w:sz="4" w:space="0" w:color="000000"/>
              <w:right w:val="single" w:sz="4" w:space="0" w:color="auto"/>
            </w:tcBorders>
          </w:tcPr>
          <w:p w:rsidR="00D612D0" w:rsidRPr="00D612D0" w:rsidRDefault="00D612D0" w:rsidP="00A055F6">
            <w:pPr>
              <w:rPr>
                <w:sz w:val="18"/>
                <w:szCs w:val="18"/>
              </w:rPr>
            </w:pPr>
            <w:r w:rsidRPr="00D612D0">
              <w:rPr>
                <w:rFonts w:hint="eastAsia"/>
                <w:sz w:val="18"/>
                <w:szCs w:val="18"/>
              </w:rPr>
              <w:t>波特率</w:t>
            </w:r>
          </w:p>
        </w:tc>
        <w:tc>
          <w:tcPr>
            <w:tcW w:w="375" w:type="pct"/>
            <w:tcBorders>
              <w:top w:val="single" w:sz="4" w:space="0" w:color="000000"/>
              <w:left w:val="single" w:sz="4" w:space="0" w:color="auto"/>
              <w:bottom w:val="single" w:sz="4" w:space="0" w:color="000000"/>
              <w:right w:val="single" w:sz="12" w:space="0" w:color="auto"/>
            </w:tcBorders>
          </w:tcPr>
          <w:p w:rsidR="00D612D0" w:rsidRPr="00D612D0" w:rsidRDefault="00D612D0" w:rsidP="00A055F6">
            <w:pPr>
              <w:rPr>
                <w:sz w:val="18"/>
                <w:szCs w:val="18"/>
              </w:rPr>
            </w:pPr>
            <w:r w:rsidRPr="00D612D0">
              <w:rPr>
                <w:rFonts w:hint="eastAsia"/>
                <w:sz w:val="18"/>
                <w:szCs w:val="18"/>
              </w:rPr>
              <w:t>配置值</w:t>
            </w:r>
          </w:p>
        </w:tc>
      </w:tr>
      <w:tr w:rsidR="00D612D0" w:rsidRPr="009733B6" w:rsidTr="00ED4A76">
        <w:tc>
          <w:tcPr>
            <w:tcW w:w="1881" w:type="pct"/>
            <w:gridSpan w:val="2"/>
            <w:vMerge/>
            <w:tcBorders>
              <w:left w:val="single" w:sz="12" w:space="0" w:color="auto"/>
              <w:right w:val="single" w:sz="4" w:space="0" w:color="000000"/>
            </w:tcBorders>
          </w:tcPr>
          <w:p w:rsidR="00D612D0" w:rsidRPr="00200E2D" w:rsidRDefault="00D612D0" w:rsidP="00200E2D">
            <w:pPr>
              <w:spacing w:line="0" w:lineRule="atLeast"/>
              <w:rPr>
                <w:sz w:val="18"/>
                <w:szCs w:val="18"/>
              </w:rPr>
            </w:pPr>
          </w:p>
        </w:tc>
        <w:tc>
          <w:tcPr>
            <w:tcW w:w="426" w:type="pct"/>
            <w:vMerge/>
            <w:tcBorders>
              <w:left w:val="single" w:sz="4" w:space="0" w:color="000000"/>
              <w:right w:val="single" w:sz="4" w:space="0" w:color="000000"/>
            </w:tcBorders>
          </w:tcPr>
          <w:p w:rsidR="00D612D0" w:rsidRDefault="00D612D0" w:rsidP="00200E2D">
            <w:pPr>
              <w:spacing w:line="0" w:lineRule="atLeast"/>
              <w:rPr>
                <w:rFonts w:hint="eastAsia"/>
                <w:sz w:val="18"/>
                <w:szCs w:val="18"/>
              </w:rPr>
            </w:pPr>
          </w:p>
        </w:tc>
        <w:tc>
          <w:tcPr>
            <w:tcW w:w="667" w:type="pct"/>
            <w:tcBorders>
              <w:top w:val="single" w:sz="4" w:space="0" w:color="000000"/>
              <w:left w:val="single" w:sz="4" w:space="0" w:color="000000"/>
              <w:bottom w:val="single" w:sz="4" w:space="0" w:color="000000"/>
              <w:right w:val="single" w:sz="4" w:space="0" w:color="auto"/>
            </w:tcBorders>
          </w:tcPr>
          <w:p w:rsidR="00D612D0" w:rsidRPr="00D612D0" w:rsidRDefault="00D612D0" w:rsidP="00A055F6">
            <w:pPr>
              <w:rPr>
                <w:sz w:val="18"/>
                <w:szCs w:val="18"/>
              </w:rPr>
            </w:pPr>
            <w:r w:rsidRPr="00D612D0">
              <w:rPr>
                <w:sz w:val="18"/>
                <w:szCs w:val="18"/>
              </w:rPr>
              <w:t>0x00</w:t>
            </w:r>
          </w:p>
        </w:tc>
        <w:tc>
          <w:tcPr>
            <w:tcW w:w="492" w:type="pct"/>
            <w:tcBorders>
              <w:top w:val="single" w:sz="4" w:space="0" w:color="000000"/>
              <w:left w:val="single" w:sz="4" w:space="0" w:color="auto"/>
              <w:bottom w:val="single" w:sz="4" w:space="0" w:color="000000"/>
              <w:right w:val="single" w:sz="4" w:space="0" w:color="auto"/>
            </w:tcBorders>
          </w:tcPr>
          <w:p w:rsidR="00D612D0" w:rsidRPr="00D612D0" w:rsidRDefault="00D612D0" w:rsidP="00A055F6">
            <w:pPr>
              <w:rPr>
                <w:sz w:val="18"/>
                <w:szCs w:val="18"/>
              </w:rPr>
            </w:pPr>
            <w:r w:rsidRPr="00D612D0">
              <w:rPr>
                <w:sz w:val="18"/>
                <w:szCs w:val="18"/>
              </w:rPr>
              <w:t>110</w:t>
            </w:r>
          </w:p>
        </w:tc>
        <w:tc>
          <w:tcPr>
            <w:tcW w:w="618" w:type="pct"/>
            <w:tcBorders>
              <w:top w:val="single" w:sz="4" w:space="0" w:color="000000"/>
              <w:left w:val="single" w:sz="4" w:space="0" w:color="auto"/>
              <w:bottom w:val="single" w:sz="4" w:space="0" w:color="000000"/>
              <w:right w:val="single" w:sz="4" w:space="0" w:color="auto"/>
            </w:tcBorders>
          </w:tcPr>
          <w:p w:rsidR="00D612D0" w:rsidRPr="00D612D0" w:rsidRDefault="00D612D0" w:rsidP="00A055F6">
            <w:pPr>
              <w:rPr>
                <w:sz w:val="18"/>
                <w:szCs w:val="18"/>
              </w:rPr>
            </w:pPr>
            <w:r w:rsidRPr="00D612D0">
              <w:rPr>
                <w:sz w:val="18"/>
                <w:szCs w:val="18"/>
              </w:rPr>
              <w:t>0x01</w:t>
            </w:r>
          </w:p>
        </w:tc>
        <w:tc>
          <w:tcPr>
            <w:tcW w:w="542" w:type="pct"/>
            <w:tcBorders>
              <w:top w:val="single" w:sz="4" w:space="0" w:color="000000"/>
              <w:left w:val="single" w:sz="4" w:space="0" w:color="auto"/>
              <w:bottom w:val="single" w:sz="4" w:space="0" w:color="000000"/>
              <w:right w:val="single" w:sz="4" w:space="0" w:color="auto"/>
            </w:tcBorders>
          </w:tcPr>
          <w:p w:rsidR="00D612D0" w:rsidRPr="00D612D0" w:rsidRDefault="00D612D0" w:rsidP="00A055F6">
            <w:pPr>
              <w:rPr>
                <w:sz w:val="18"/>
                <w:szCs w:val="18"/>
              </w:rPr>
            </w:pPr>
            <w:r w:rsidRPr="00D612D0">
              <w:rPr>
                <w:sz w:val="18"/>
                <w:szCs w:val="18"/>
              </w:rPr>
              <w:t>300</w:t>
            </w:r>
          </w:p>
        </w:tc>
        <w:tc>
          <w:tcPr>
            <w:tcW w:w="375" w:type="pct"/>
            <w:tcBorders>
              <w:top w:val="single" w:sz="4" w:space="0" w:color="000000"/>
              <w:left w:val="single" w:sz="4" w:space="0" w:color="auto"/>
              <w:bottom w:val="single" w:sz="4" w:space="0" w:color="000000"/>
              <w:right w:val="single" w:sz="12" w:space="0" w:color="auto"/>
            </w:tcBorders>
          </w:tcPr>
          <w:p w:rsidR="00D612D0" w:rsidRPr="00D612D0" w:rsidRDefault="00D612D0" w:rsidP="00A055F6">
            <w:pPr>
              <w:rPr>
                <w:sz w:val="18"/>
                <w:szCs w:val="18"/>
              </w:rPr>
            </w:pPr>
            <w:r w:rsidRPr="00D612D0">
              <w:rPr>
                <w:sz w:val="18"/>
                <w:szCs w:val="18"/>
              </w:rPr>
              <w:t>0x02</w:t>
            </w:r>
          </w:p>
        </w:tc>
      </w:tr>
      <w:tr w:rsidR="00D612D0" w:rsidRPr="009733B6" w:rsidTr="00ED4A76">
        <w:tc>
          <w:tcPr>
            <w:tcW w:w="1881" w:type="pct"/>
            <w:gridSpan w:val="2"/>
            <w:vMerge/>
            <w:tcBorders>
              <w:left w:val="single" w:sz="12" w:space="0" w:color="auto"/>
              <w:right w:val="single" w:sz="4" w:space="0" w:color="000000"/>
            </w:tcBorders>
          </w:tcPr>
          <w:p w:rsidR="00D612D0" w:rsidRPr="00200E2D" w:rsidRDefault="00D612D0" w:rsidP="00200E2D">
            <w:pPr>
              <w:spacing w:line="0" w:lineRule="atLeast"/>
              <w:rPr>
                <w:sz w:val="18"/>
                <w:szCs w:val="18"/>
              </w:rPr>
            </w:pPr>
          </w:p>
        </w:tc>
        <w:tc>
          <w:tcPr>
            <w:tcW w:w="426" w:type="pct"/>
            <w:vMerge/>
            <w:tcBorders>
              <w:left w:val="single" w:sz="4" w:space="0" w:color="000000"/>
              <w:right w:val="single" w:sz="4" w:space="0" w:color="000000"/>
            </w:tcBorders>
          </w:tcPr>
          <w:p w:rsidR="00D612D0" w:rsidRDefault="00D612D0" w:rsidP="00200E2D">
            <w:pPr>
              <w:spacing w:line="0" w:lineRule="atLeast"/>
              <w:rPr>
                <w:rFonts w:hint="eastAsia"/>
                <w:sz w:val="18"/>
                <w:szCs w:val="18"/>
              </w:rPr>
            </w:pPr>
          </w:p>
        </w:tc>
        <w:tc>
          <w:tcPr>
            <w:tcW w:w="667" w:type="pct"/>
            <w:tcBorders>
              <w:top w:val="single" w:sz="4" w:space="0" w:color="000000"/>
              <w:left w:val="single" w:sz="4" w:space="0" w:color="000000"/>
              <w:bottom w:val="single" w:sz="4" w:space="0" w:color="000000"/>
              <w:right w:val="single" w:sz="4" w:space="0" w:color="auto"/>
            </w:tcBorders>
          </w:tcPr>
          <w:p w:rsidR="00D612D0" w:rsidRPr="00D612D0" w:rsidRDefault="00D612D0" w:rsidP="00A055F6">
            <w:pPr>
              <w:rPr>
                <w:sz w:val="18"/>
                <w:szCs w:val="18"/>
              </w:rPr>
            </w:pPr>
            <w:r w:rsidRPr="00D612D0">
              <w:rPr>
                <w:sz w:val="18"/>
                <w:szCs w:val="18"/>
              </w:rPr>
              <w:t>0x03</w:t>
            </w:r>
          </w:p>
        </w:tc>
        <w:tc>
          <w:tcPr>
            <w:tcW w:w="492" w:type="pct"/>
            <w:tcBorders>
              <w:top w:val="single" w:sz="4" w:space="0" w:color="000000"/>
              <w:left w:val="single" w:sz="4" w:space="0" w:color="auto"/>
              <w:bottom w:val="single" w:sz="4" w:space="0" w:color="000000"/>
              <w:right w:val="single" w:sz="4" w:space="0" w:color="auto"/>
            </w:tcBorders>
          </w:tcPr>
          <w:p w:rsidR="00D612D0" w:rsidRPr="00D612D0" w:rsidRDefault="00D612D0" w:rsidP="00A055F6">
            <w:pPr>
              <w:rPr>
                <w:sz w:val="18"/>
                <w:szCs w:val="18"/>
              </w:rPr>
            </w:pPr>
            <w:r w:rsidRPr="00D612D0">
              <w:rPr>
                <w:sz w:val="18"/>
                <w:szCs w:val="18"/>
              </w:rPr>
              <w:t>1200</w:t>
            </w:r>
          </w:p>
        </w:tc>
        <w:tc>
          <w:tcPr>
            <w:tcW w:w="618" w:type="pct"/>
            <w:tcBorders>
              <w:top w:val="single" w:sz="4" w:space="0" w:color="000000"/>
              <w:left w:val="single" w:sz="4" w:space="0" w:color="auto"/>
              <w:bottom w:val="single" w:sz="4" w:space="0" w:color="000000"/>
              <w:right w:val="single" w:sz="4" w:space="0" w:color="auto"/>
            </w:tcBorders>
          </w:tcPr>
          <w:p w:rsidR="00D612D0" w:rsidRPr="00D612D0" w:rsidRDefault="00D612D0" w:rsidP="00A055F6">
            <w:pPr>
              <w:rPr>
                <w:sz w:val="18"/>
                <w:szCs w:val="18"/>
              </w:rPr>
            </w:pPr>
            <w:r w:rsidRPr="00D612D0">
              <w:rPr>
                <w:sz w:val="18"/>
                <w:szCs w:val="18"/>
              </w:rPr>
              <w:t>0x04</w:t>
            </w:r>
          </w:p>
        </w:tc>
        <w:tc>
          <w:tcPr>
            <w:tcW w:w="542" w:type="pct"/>
            <w:tcBorders>
              <w:top w:val="single" w:sz="4" w:space="0" w:color="000000"/>
              <w:left w:val="single" w:sz="4" w:space="0" w:color="auto"/>
              <w:bottom w:val="single" w:sz="4" w:space="0" w:color="000000"/>
              <w:right w:val="single" w:sz="4" w:space="0" w:color="auto"/>
            </w:tcBorders>
          </w:tcPr>
          <w:p w:rsidR="00D612D0" w:rsidRPr="00D612D0" w:rsidRDefault="00D612D0" w:rsidP="00A055F6">
            <w:pPr>
              <w:rPr>
                <w:sz w:val="18"/>
                <w:szCs w:val="18"/>
              </w:rPr>
            </w:pPr>
            <w:r w:rsidRPr="00D612D0">
              <w:rPr>
                <w:sz w:val="18"/>
                <w:szCs w:val="18"/>
              </w:rPr>
              <w:t>2400</w:t>
            </w:r>
          </w:p>
        </w:tc>
        <w:tc>
          <w:tcPr>
            <w:tcW w:w="375" w:type="pct"/>
            <w:tcBorders>
              <w:top w:val="single" w:sz="4" w:space="0" w:color="000000"/>
              <w:left w:val="single" w:sz="4" w:space="0" w:color="auto"/>
              <w:bottom w:val="single" w:sz="4" w:space="0" w:color="000000"/>
              <w:right w:val="single" w:sz="12" w:space="0" w:color="auto"/>
            </w:tcBorders>
          </w:tcPr>
          <w:p w:rsidR="00D612D0" w:rsidRPr="00D612D0" w:rsidRDefault="00D612D0" w:rsidP="00A055F6">
            <w:pPr>
              <w:rPr>
                <w:sz w:val="18"/>
                <w:szCs w:val="18"/>
              </w:rPr>
            </w:pPr>
            <w:r w:rsidRPr="00D612D0">
              <w:rPr>
                <w:sz w:val="18"/>
                <w:szCs w:val="18"/>
              </w:rPr>
              <w:t>0x05</w:t>
            </w:r>
          </w:p>
        </w:tc>
      </w:tr>
      <w:tr w:rsidR="00D612D0" w:rsidRPr="009733B6" w:rsidTr="00ED4A76">
        <w:tc>
          <w:tcPr>
            <w:tcW w:w="1881" w:type="pct"/>
            <w:gridSpan w:val="2"/>
            <w:vMerge/>
            <w:tcBorders>
              <w:left w:val="single" w:sz="12" w:space="0" w:color="auto"/>
              <w:right w:val="single" w:sz="4" w:space="0" w:color="000000"/>
            </w:tcBorders>
          </w:tcPr>
          <w:p w:rsidR="00D612D0" w:rsidRPr="00200E2D" w:rsidRDefault="00D612D0" w:rsidP="00200E2D">
            <w:pPr>
              <w:spacing w:line="0" w:lineRule="atLeast"/>
              <w:rPr>
                <w:sz w:val="18"/>
                <w:szCs w:val="18"/>
              </w:rPr>
            </w:pPr>
          </w:p>
        </w:tc>
        <w:tc>
          <w:tcPr>
            <w:tcW w:w="426" w:type="pct"/>
            <w:vMerge/>
            <w:tcBorders>
              <w:left w:val="single" w:sz="4" w:space="0" w:color="000000"/>
              <w:right w:val="single" w:sz="4" w:space="0" w:color="000000"/>
            </w:tcBorders>
          </w:tcPr>
          <w:p w:rsidR="00D612D0" w:rsidRDefault="00D612D0" w:rsidP="00200E2D">
            <w:pPr>
              <w:spacing w:line="0" w:lineRule="atLeast"/>
              <w:rPr>
                <w:rFonts w:hint="eastAsia"/>
                <w:sz w:val="18"/>
                <w:szCs w:val="18"/>
              </w:rPr>
            </w:pPr>
          </w:p>
        </w:tc>
        <w:tc>
          <w:tcPr>
            <w:tcW w:w="667" w:type="pct"/>
            <w:tcBorders>
              <w:top w:val="single" w:sz="4" w:space="0" w:color="000000"/>
              <w:left w:val="single" w:sz="4" w:space="0" w:color="000000"/>
              <w:bottom w:val="single" w:sz="4" w:space="0" w:color="000000"/>
              <w:right w:val="single" w:sz="4" w:space="0" w:color="auto"/>
            </w:tcBorders>
          </w:tcPr>
          <w:p w:rsidR="00D612D0" w:rsidRPr="00D612D0" w:rsidRDefault="00D612D0" w:rsidP="00A055F6">
            <w:pPr>
              <w:rPr>
                <w:sz w:val="18"/>
                <w:szCs w:val="18"/>
              </w:rPr>
            </w:pPr>
            <w:r w:rsidRPr="00D612D0">
              <w:rPr>
                <w:sz w:val="18"/>
                <w:szCs w:val="18"/>
              </w:rPr>
              <w:t>0x06</w:t>
            </w:r>
          </w:p>
        </w:tc>
        <w:tc>
          <w:tcPr>
            <w:tcW w:w="492" w:type="pct"/>
            <w:tcBorders>
              <w:top w:val="single" w:sz="4" w:space="0" w:color="000000"/>
              <w:left w:val="single" w:sz="4" w:space="0" w:color="auto"/>
              <w:bottom w:val="single" w:sz="4" w:space="0" w:color="000000"/>
              <w:right w:val="single" w:sz="4" w:space="0" w:color="auto"/>
            </w:tcBorders>
          </w:tcPr>
          <w:p w:rsidR="00D612D0" w:rsidRPr="00D612D0" w:rsidRDefault="00D612D0" w:rsidP="00A055F6">
            <w:pPr>
              <w:rPr>
                <w:sz w:val="18"/>
                <w:szCs w:val="18"/>
              </w:rPr>
            </w:pPr>
            <w:r w:rsidRPr="00D612D0">
              <w:rPr>
                <w:sz w:val="18"/>
                <w:szCs w:val="18"/>
              </w:rPr>
              <w:t>9600</w:t>
            </w:r>
          </w:p>
        </w:tc>
        <w:tc>
          <w:tcPr>
            <w:tcW w:w="618" w:type="pct"/>
            <w:tcBorders>
              <w:top w:val="single" w:sz="4" w:space="0" w:color="000000"/>
              <w:left w:val="single" w:sz="4" w:space="0" w:color="auto"/>
              <w:bottom w:val="single" w:sz="4" w:space="0" w:color="000000"/>
              <w:right w:val="single" w:sz="4" w:space="0" w:color="auto"/>
            </w:tcBorders>
          </w:tcPr>
          <w:p w:rsidR="00D612D0" w:rsidRPr="00D612D0" w:rsidRDefault="00D612D0" w:rsidP="00A055F6">
            <w:pPr>
              <w:rPr>
                <w:sz w:val="18"/>
                <w:szCs w:val="18"/>
              </w:rPr>
            </w:pPr>
            <w:r w:rsidRPr="00D612D0">
              <w:rPr>
                <w:sz w:val="18"/>
                <w:szCs w:val="18"/>
              </w:rPr>
              <w:t>0x07</w:t>
            </w:r>
          </w:p>
        </w:tc>
        <w:tc>
          <w:tcPr>
            <w:tcW w:w="542" w:type="pct"/>
            <w:tcBorders>
              <w:top w:val="single" w:sz="4" w:space="0" w:color="000000"/>
              <w:left w:val="single" w:sz="4" w:space="0" w:color="auto"/>
              <w:bottom w:val="single" w:sz="4" w:space="0" w:color="000000"/>
              <w:right w:val="single" w:sz="4" w:space="0" w:color="auto"/>
            </w:tcBorders>
          </w:tcPr>
          <w:p w:rsidR="00D612D0" w:rsidRPr="00D612D0" w:rsidRDefault="00D612D0" w:rsidP="00A055F6">
            <w:pPr>
              <w:rPr>
                <w:sz w:val="18"/>
                <w:szCs w:val="18"/>
              </w:rPr>
            </w:pPr>
            <w:r w:rsidRPr="00D612D0">
              <w:rPr>
                <w:sz w:val="18"/>
                <w:szCs w:val="18"/>
              </w:rPr>
              <w:t>14400</w:t>
            </w:r>
          </w:p>
        </w:tc>
        <w:tc>
          <w:tcPr>
            <w:tcW w:w="375" w:type="pct"/>
            <w:tcBorders>
              <w:top w:val="single" w:sz="4" w:space="0" w:color="000000"/>
              <w:left w:val="single" w:sz="4" w:space="0" w:color="auto"/>
              <w:bottom w:val="single" w:sz="4" w:space="0" w:color="000000"/>
              <w:right w:val="single" w:sz="12" w:space="0" w:color="auto"/>
            </w:tcBorders>
          </w:tcPr>
          <w:p w:rsidR="00D612D0" w:rsidRPr="00D612D0" w:rsidRDefault="00D612D0" w:rsidP="00A055F6">
            <w:pPr>
              <w:rPr>
                <w:sz w:val="18"/>
                <w:szCs w:val="18"/>
              </w:rPr>
            </w:pPr>
            <w:r w:rsidRPr="00D612D0">
              <w:rPr>
                <w:sz w:val="18"/>
                <w:szCs w:val="18"/>
              </w:rPr>
              <w:t>0x08</w:t>
            </w:r>
          </w:p>
        </w:tc>
      </w:tr>
      <w:tr w:rsidR="00D612D0" w:rsidRPr="009733B6" w:rsidTr="0061318B">
        <w:trPr>
          <w:trHeight w:val="221"/>
        </w:trPr>
        <w:tc>
          <w:tcPr>
            <w:tcW w:w="1881" w:type="pct"/>
            <w:gridSpan w:val="2"/>
            <w:vMerge/>
            <w:tcBorders>
              <w:left w:val="single" w:sz="12" w:space="0" w:color="auto"/>
              <w:right w:val="single" w:sz="4" w:space="0" w:color="000000"/>
            </w:tcBorders>
          </w:tcPr>
          <w:p w:rsidR="00D612D0" w:rsidRPr="00200E2D" w:rsidRDefault="00D612D0" w:rsidP="00200E2D">
            <w:pPr>
              <w:spacing w:line="0" w:lineRule="atLeast"/>
              <w:rPr>
                <w:sz w:val="18"/>
                <w:szCs w:val="18"/>
              </w:rPr>
            </w:pPr>
          </w:p>
        </w:tc>
        <w:tc>
          <w:tcPr>
            <w:tcW w:w="426" w:type="pct"/>
            <w:vMerge/>
            <w:tcBorders>
              <w:left w:val="single" w:sz="4" w:space="0" w:color="000000"/>
              <w:right w:val="single" w:sz="4" w:space="0" w:color="000000"/>
            </w:tcBorders>
          </w:tcPr>
          <w:p w:rsidR="00D612D0" w:rsidRDefault="00D612D0" w:rsidP="00200E2D">
            <w:pPr>
              <w:spacing w:line="0" w:lineRule="atLeast"/>
              <w:rPr>
                <w:rFonts w:hint="eastAsia"/>
                <w:sz w:val="18"/>
                <w:szCs w:val="18"/>
              </w:rPr>
            </w:pPr>
          </w:p>
        </w:tc>
        <w:tc>
          <w:tcPr>
            <w:tcW w:w="667" w:type="pct"/>
            <w:tcBorders>
              <w:top w:val="single" w:sz="4" w:space="0" w:color="000000"/>
              <w:left w:val="single" w:sz="4" w:space="0" w:color="000000"/>
              <w:bottom w:val="single" w:sz="4" w:space="0" w:color="000000"/>
              <w:right w:val="single" w:sz="4" w:space="0" w:color="auto"/>
            </w:tcBorders>
          </w:tcPr>
          <w:p w:rsidR="00D612D0" w:rsidRPr="00D612D0" w:rsidRDefault="00D612D0" w:rsidP="00A055F6">
            <w:pPr>
              <w:rPr>
                <w:sz w:val="18"/>
                <w:szCs w:val="18"/>
              </w:rPr>
            </w:pPr>
            <w:r w:rsidRPr="00D612D0">
              <w:rPr>
                <w:sz w:val="18"/>
                <w:szCs w:val="18"/>
              </w:rPr>
              <w:t>0x09</w:t>
            </w:r>
          </w:p>
        </w:tc>
        <w:tc>
          <w:tcPr>
            <w:tcW w:w="492" w:type="pct"/>
            <w:tcBorders>
              <w:top w:val="single" w:sz="4" w:space="0" w:color="000000"/>
              <w:left w:val="single" w:sz="4" w:space="0" w:color="auto"/>
              <w:bottom w:val="single" w:sz="4" w:space="0" w:color="000000"/>
              <w:right w:val="single" w:sz="4" w:space="0" w:color="auto"/>
            </w:tcBorders>
          </w:tcPr>
          <w:p w:rsidR="00D612D0" w:rsidRPr="00D612D0" w:rsidRDefault="00D612D0" w:rsidP="00A055F6">
            <w:pPr>
              <w:rPr>
                <w:sz w:val="18"/>
                <w:szCs w:val="18"/>
              </w:rPr>
            </w:pPr>
            <w:r w:rsidRPr="00D612D0">
              <w:rPr>
                <w:sz w:val="18"/>
                <w:szCs w:val="18"/>
              </w:rPr>
              <w:t>28800</w:t>
            </w:r>
          </w:p>
        </w:tc>
        <w:tc>
          <w:tcPr>
            <w:tcW w:w="618" w:type="pct"/>
            <w:tcBorders>
              <w:top w:val="single" w:sz="4" w:space="0" w:color="000000"/>
              <w:left w:val="single" w:sz="4" w:space="0" w:color="auto"/>
              <w:bottom w:val="single" w:sz="4" w:space="0" w:color="000000"/>
              <w:right w:val="single" w:sz="4" w:space="0" w:color="auto"/>
            </w:tcBorders>
          </w:tcPr>
          <w:p w:rsidR="00D612D0" w:rsidRPr="00D612D0" w:rsidRDefault="00D612D0" w:rsidP="00D612D0">
            <w:pPr>
              <w:spacing w:line="0" w:lineRule="atLeast"/>
              <w:rPr>
                <w:sz w:val="18"/>
                <w:szCs w:val="18"/>
              </w:rPr>
            </w:pPr>
            <w:r w:rsidRPr="00D612D0">
              <w:rPr>
                <w:sz w:val="18"/>
                <w:szCs w:val="18"/>
              </w:rPr>
              <w:t>0x0A</w:t>
            </w:r>
          </w:p>
        </w:tc>
        <w:tc>
          <w:tcPr>
            <w:tcW w:w="542" w:type="pct"/>
            <w:tcBorders>
              <w:top w:val="single" w:sz="4" w:space="0" w:color="000000"/>
              <w:left w:val="single" w:sz="4" w:space="0" w:color="auto"/>
              <w:bottom w:val="single" w:sz="4" w:space="0" w:color="000000"/>
              <w:right w:val="single" w:sz="4" w:space="0" w:color="auto"/>
            </w:tcBorders>
          </w:tcPr>
          <w:p w:rsidR="00D612D0" w:rsidRPr="00D612D0" w:rsidRDefault="00D612D0" w:rsidP="00A055F6">
            <w:pPr>
              <w:rPr>
                <w:sz w:val="18"/>
                <w:szCs w:val="18"/>
              </w:rPr>
            </w:pPr>
            <w:r w:rsidRPr="00D612D0">
              <w:rPr>
                <w:sz w:val="18"/>
                <w:szCs w:val="18"/>
              </w:rPr>
              <w:t>38400</w:t>
            </w:r>
          </w:p>
        </w:tc>
        <w:tc>
          <w:tcPr>
            <w:tcW w:w="375" w:type="pct"/>
            <w:tcBorders>
              <w:top w:val="single" w:sz="4" w:space="0" w:color="000000"/>
              <w:left w:val="single" w:sz="4" w:space="0" w:color="auto"/>
              <w:bottom w:val="single" w:sz="4" w:space="0" w:color="000000"/>
              <w:right w:val="single" w:sz="12" w:space="0" w:color="auto"/>
            </w:tcBorders>
          </w:tcPr>
          <w:p w:rsidR="00D612D0" w:rsidRPr="00D612D0" w:rsidRDefault="00D612D0" w:rsidP="00A055F6">
            <w:pPr>
              <w:rPr>
                <w:sz w:val="18"/>
                <w:szCs w:val="18"/>
              </w:rPr>
            </w:pPr>
            <w:r w:rsidRPr="00D612D0">
              <w:rPr>
                <w:sz w:val="18"/>
                <w:szCs w:val="18"/>
              </w:rPr>
              <w:t>0x0B</w:t>
            </w:r>
          </w:p>
        </w:tc>
      </w:tr>
      <w:tr w:rsidR="00D612D0" w:rsidRPr="009733B6" w:rsidTr="0061318B">
        <w:trPr>
          <w:trHeight w:val="283"/>
        </w:trPr>
        <w:tc>
          <w:tcPr>
            <w:tcW w:w="1881" w:type="pct"/>
            <w:gridSpan w:val="2"/>
            <w:vMerge/>
            <w:tcBorders>
              <w:left w:val="single" w:sz="12" w:space="0" w:color="auto"/>
              <w:bottom w:val="single" w:sz="4" w:space="0" w:color="000000"/>
              <w:right w:val="single" w:sz="4" w:space="0" w:color="000000"/>
            </w:tcBorders>
          </w:tcPr>
          <w:p w:rsidR="00D612D0" w:rsidRPr="00200E2D" w:rsidRDefault="00D612D0" w:rsidP="00200E2D">
            <w:pPr>
              <w:spacing w:line="0" w:lineRule="atLeast"/>
              <w:rPr>
                <w:sz w:val="18"/>
                <w:szCs w:val="18"/>
              </w:rPr>
            </w:pPr>
          </w:p>
        </w:tc>
        <w:tc>
          <w:tcPr>
            <w:tcW w:w="426" w:type="pct"/>
            <w:vMerge/>
            <w:tcBorders>
              <w:left w:val="single" w:sz="4" w:space="0" w:color="000000"/>
              <w:bottom w:val="single" w:sz="4" w:space="0" w:color="000000"/>
              <w:right w:val="single" w:sz="4" w:space="0" w:color="000000"/>
            </w:tcBorders>
          </w:tcPr>
          <w:p w:rsidR="00D612D0" w:rsidRDefault="00D612D0" w:rsidP="00200E2D">
            <w:pPr>
              <w:spacing w:line="0" w:lineRule="atLeast"/>
              <w:rPr>
                <w:rFonts w:hint="eastAsia"/>
                <w:sz w:val="18"/>
                <w:szCs w:val="18"/>
              </w:rPr>
            </w:pPr>
          </w:p>
        </w:tc>
        <w:tc>
          <w:tcPr>
            <w:tcW w:w="667" w:type="pct"/>
            <w:tcBorders>
              <w:top w:val="single" w:sz="4" w:space="0" w:color="000000"/>
              <w:left w:val="single" w:sz="4" w:space="0" w:color="000000"/>
              <w:bottom w:val="single" w:sz="4" w:space="0" w:color="000000"/>
              <w:right w:val="single" w:sz="4" w:space="0" w:color="auto"/>
            </w:tcBorders>
          </w:tcPr>
          <w:p w:rsidR="00D612D0" w:rsidRPr="00D612D0" w:rsidRDefault="00D612D0" w:rsidP="00A055F6">
            <w:pPr>
              <w:rPr>
                <w:sz w:val="18"/>
                <w:szCs w:val="18"/>
              </w:rPr>
            </w:pPr>
            <w:r w:rsidRPr="00D612D0">
              <w:rPr>
                <w:sz w:val="18"/>
                <w:szCs w:val="18"/>
              </w:rPr>
              <w:t>0x0C</w:t>
            </w:r>
          </w:p>
        </w:tc>
        <w:tc>
          <w:tcPr>
            <w:tcW w:w="492" w:type="pct"/>
            <w:tcBorders>
              <w:top w:val="single" w:sz="4" w:space="0" w:color="000000"/>
              <w:left w:val="single" w:sz="4" w:space="0" w:color="auto"/>
              <w:bottom w:val="single" w:sz="4" w:space="0" w:color="000000"/>
              <w:right w:val="single" w:sz="4" w:space="0" w:color="auto"/>
            </w:tcBorders>
          </w:tcPr>
          <w:p w:rsidR="00D612D0" w:rsidRPr="00D612D0" w:rsidRDefault="00D612D0" w:rsidP="00A055F6">
            <w:pPr>
              <w:rPr>
                <w:sz w:val="18"/>
                <w:szCs w:val="18"/>
              </w:rPr>
            </w:pPr>
            <w:r w:rsidRPr="00D612D0">
              <w:rPr>
                <w:sz w:val="18"/>
                <w:szCs w:val="18"/>
              </w:rPr>
              <w:t>115200</w:t>
            </w:r>
          </w:p>
        </w:tc>
        <w:tc>
          <w:tcPr>
            <w:tcW w:w="618" w:type="pct"/>
            <w:tcBorders>
              <w:top w:val="single" w:sz="4" w:space="0" w:color="000000"/>
              <w:left w:val="single" w:sz="4" w:space="0" w:color="auto"/>
              <w:bottom w:val="single" w:sz="4" w:space="0" w:color="000000"/>
              <w:right w:val="single" w:sz="4" w:space="0" w:color="auto"/>
            </w:tcBorders>
          </w:tcPr>
          <w:p w:rsidR="00D612D0" w:rsidRPr="00D612D0" w:rsidRDefault="00D612D0" w:rsidP="00A055F6">
            <w:pPr>
              <w:rPr>
                <w:sz w:val="18"/>
                <w:szCs w:val="18"/>
              </w:rPr>
            </w:pPr>
            <w:r w:rsidRPr="00D612D0">
              <w:rPr>
                <w:sz w:val="18"/>
                <w:szCs w:val="18"/>
              </w:rPr>
              <w:t>0x0D</w:t>
            </w:r>
          </w:p>
        </w:tc>
        <w:tc>
          <w:tcPr>
            <w:tcW w:w="542" w:type="pct"/>
            <w:tcBorders>
              <w:top w:val="single" w:sz="4" w:space="0" w:color="000000"/>
              <w:left w:val="single" w:sz="4" w:space="0" w:color="auto"/>
              <w:bottom w:val="single" w:sz="4" w:space="0" w:color="000000"/>
              <w:right w:val="single" w:sz="4" w:space="0" w:color="auto"/>
            </w:tcBorders>
          </w:tcPr>
          <w:p w:rsidR="00D612D0" w:rsidRPr="00D612D0" w:rsidRDefault="00D612D0" w:rsidP="00A055F6">
            <w:pPr>
              <w:rPr>
                <w:sz w:val="18"/>
                <w:szCs w:val="18"/>
              </w:rPr>
            </w:pPr>
            <w:r w:rsidRPr="00D612D0">
              <w:rPr>
                <w:sz w:val="18"/>
                <w:szCs w:val="18"/>
              </w:rPr>
              <w:t>230400</w:t>
            </w:r>
          </w:p>
        </w:tc>
        <w:tc>
          <w:tcPr>
            <w:tcW w:w="375" w:type="pct"/>
            <w:tcBorders>
              <w:top w:val="single" w:sz="4" w:space="0" w:color="000000"/>
              <w:left w:val="single" w:sz="4" w:space="0" w:color="auto"/>
              <w:bottom w:val="single" w:sz="4" w:space="0" w:color="000000"/>
              <w:right w:val="single" w:sz="12" w:space="0" w:color="auto"/>
            </w:tcBorders>
          </w:tcPr>
          <w:p w:rsidR="00D612D0" w:rsidRPr="00D612D0" w:rsidRDefault="00D612D0" w:rsidP="00A055F6">
            <w:pPr>
              <w:rPr>
                <w:sz w:val="18"/>
                <w:szCs w:val="18"/>
              </w:rPr>
            </w:pPr>
            <w:r w:rsidRPr="00D612D0">
              <w:rPr>
                <w:sz w:val="18"/>
                <w:szCs w:val="18"/>
              </w:rPr>
              <w:t>0x0E</w:t>
            </w:r>
          </w:p>
        </w:tc>
      </w:tr>
      <w:tr w:rsidR="00200E2D" w:rsidRPr="009733B6" w:rsidTr="00ED4A76">
        <w:tc>
          <w:tcPr>
            <w:tcW w:w="1881" w:type="pct"/>
            <w:gridSpan w:val="2"/>
            <w:tcBorders>
              <w:top w:val="single" w:sz="4" w:space="0" w:color="000000"/>
              <w:left w:val="single" w:sz="12" w:space="0" w:color="auto"/>
              <w:bottom w:val="single" w:sz="4" w:space="0" w:color="000000"/>
              <w:right w:val="single" w:sz="4" w:space="0" w:color="000000"/>
            </w:tcBorders>
          </w:tcPr>
          <w:p w:rsidR="00200E2D" w:rsidRPr="00C937B6" w:rsidRDefault="00200E2D" w:rsidP="00200E2D">
            <w:pPr>
              <w:spacing w:line="0" w:lineRule="atLeast"/>
              <w:rPr>
                <w:sz w:val="18"/>
                <w:szCs w:val="18"/>
              </w:rPr>
            </w:pPr>
            <w:r w:rsidRPr="00200E2D">
              <w:rPr>
                <w:sz w:val="18"/>
                <w:szCs w:val="18"/>
              </w:rPr>
              <w:t>DataBits</w:t>
            </w:r>
          </w:p>
        </w:tc>
        <w:tc>
          <w:tcPr>
            <w:tcW w:w="426" w:type="pct"/>
            <w:tcBorders>
              <w:top w:val="single" w:sz="4" w:space="0" w:color="000000"/>
              <w:left w:val="single" w:sz="4" w:space="0" w:color="000000"/>
              <w:bottom w:val="single" w:sz="4" w:space="0" w:color="000000"/>
              <w:right w:val="single" w:sz="4" w:space="0" w:color="000000"/>
            </w:tcBorders>
          </w:tcPr>
          <w:p w:rsidR="00200E2D" w:rsidRPr="00C937B6" w:rsidRDefault="00200E2D" w:rsidP="00200E2D">
            <w:pPr>
              <w:spacing w:line="0" w:lineRule="atLeast"/>
              <w:rPr>
                <w:sz w:val="18"/>
                <w:szCs w:val="18"/>
              </w:rPr>
            </w:pPr>
            <w:r>
              <w:rPr>
                <w:rFonts w:hint="eastAsia"/>
                <w:sz w:val="18"/>
                <w:szCs w:val="18"/>
              </w:rPr>
              <w:t>1</w:t>
            </w:r>
          </w:p>
        </w:tc>
        <w:tc>
          <w:tcPr>
            <w:tcW w:w="2693" w:type="pct"/>
            <w:gridSpan w:val="5"/>
            <w:tcBorders>
              <w:top w:val="single" w:sz="4" w:space="0" w:color="000000"/>
              <w:left w:val="single" w:sz="4" w:space="0" w:color="000000"/>
              <w:bottom w:val="single" w:sz="4" w:space="0" w:color="000000"/>
              <w:right w:val="single" w:sz="12" w:space="0" w:color="auto"/>
            </w:tcBorders>
          </w:tcPr>
          <w:p w:rsidR="00200E2D" w:rsidRPr="00C937B6" w:rsidRDefault="009C1933" w:rsidP="00200E2D">
            <w:pPr>
              <w:spacing w:line="0" w:lineRule="atLeast"/>
              <w:rPr>
                <w:sz w:val="18"/>
                <w:szCs w:val="18"/>
              </w:rPr>
            </w:pPr>
            <w:r>
              <w:rPr>
                <w:rFonts w:hint="eastAsia"/>
                <w:sz w:val="18"/>
                <w:szCs w:val="18"/>
              </w:rPr>
              <w:t>数据位</w:t>
            </w:r>
          </w:p>
        </w:tc>
      </w:tr>
      <w:tr w:rsidR="00200E2D" w:rsidRPr="009733B6" w:rsidTr="00ED4A76">
        <w:tc>
          <w:tcPr>
            <w:tcW w:w="1881" w:type="pct"/>
            <w:gridSpan w:val="2"/>
            <w:tcBorders>
              <w:top w:val="single" w:sz="4" w:space="0" w:color="000000"/>
              <w:left w:val="single" w:sz="12" w:space="0" w:color="auto"/>
              <w:bottom w:val="single" w:sz="4" w:space="0" w:color="000000"/>
              <w:right w:val="single" w:sz="4" w:space="0" w:color="000000"/>
            </w:tcBorders>
          </w:tcPr>
          <w:p w:rsidR="00200E2D" w:rsidRPr="00C937B6" w:rsidRDefault="00200E2D" w:rsidP="00200E2D">
            <w:pPr>
              <w:spacing w:line="0" w:lineRule="atLeast"/>
              <w:rPr>
                <w:sz w:val="18"/>
                <w:szCs w:val="18"/>
              </w:rPr>
            </w:pPr>
            <w:r w:rsidRPr="00200E2D">
              <w:rPr>
                <w:sz w:val="18"/>
                <w:szCs w:val="18"/>
              </w:rPr>
              <w:t>StopBits</w:t>
            </w:r>
          </w:p>
        </w:tc>
        <w:tc>
          <w:tcPr>
            <w:tcW w:w="426" w:type="pct"/>
            <w:tcBorders>
              <w:top w:val="single" w:sz="4" w:space="0" w:color="000000"/>
              <w:left w:val="single" w:sz="4" w:space="0" w:color="000000"/>
              <w:bottom w:val="single" w:sz="4" w:space="0" w:color="000000"/>
              <w:right w:val="single" w:sz="4" w:space="0" w:color="000000"/>
            </w:tcBorders>
          </w:tcPr>
          <w:p w:rsidR="00200E2D" w:rsidRPr="00C937B6" w:rsidRDefault="00200E2D" w:rsidP="00200E2D">
            <w:pPr>
              <w:spacing w:line="0" w:lineRule="atLeast"/>
              <w:rPr>
                <w:sz w:val="18"/>
                <w:szCs w:val="18"/>
              </w:rPr>
            </w:pPr>
            <w:r>
              <w:rPr>
                <w:rFonts w:hint="eastAsia"/>
                <w:sz w:val="18"/>
                <w:szCs w:val="18"/>
              </w:rPr>
              <w:t>1</w:t>
            </w:r>
          </w:p>
        </w:tc>
        <w:tc>
          <w:tcPr>
            <w:tcW w:w="2693" w:type="pct"/>
            <w:gridSpan w:val="5"/>
            <w:tcBorders>
              <w:top w:val="single" w:sz="4" w:space="0" w:color="000000"/>
              <w:left w:val="single" w:sz="4" w:space="0" w:color="000000"/>
              <w:bottom w:val="single" w:sz="4" w:space="0" w:color="000000"/>
              <w:right w:val="single" w:sz="12" w:space="0" w:color="auto"/>
            </w:tcBorders>
          </w:tcPr>
          <w:p w:rsidR="00200E2D" w:rsidRPr="00C937B6" w:rsidRDefault="009C1933" w:rsidP="00200E2D">
            <w:pPr>
              <w:spacing w:line="0" w:lineRule="atLeast"/>
              <w:rPr>
                <w:sz w:val="18"/>
                <w:szCs w:val="18"/>
              </w:rPr>
            </w:pPr>
            <w:r>
              <w:rPr>
                <w:rFonts w:hint="eastAsia"/>
                <w:sz w:val="18"/>
                <w:szCs w:val="18"/>
              </w:rPr>
              <w:t>停止位</w:t>
            </w:r>
          </w:p>
        </w:tc>
      </w:tr>
      <w:tr w:rsidR="00200E2D" w:rsidRPr="009733B6" w:rsidTr="00ED4A76">
        <w:tc>
          <w:tcPr>
            <w:tcW w:w="1881" w:type="pct"/>
            <w:gridSpan w:val="2"/>
            <w:tcBorders>
              <w:top w:val="single" w:sz="4" w:space="0" w:color="000000"/>
              <w:left w:val="single" w:sz="12" w:space="0" w:color="auto"/>
              <w:bottom w:val="single" w:sz="4" w:space="0" w:color="000000"/>
              <w:right w:val="single" w:sz="4" w:space="0" w:color="000000"/>
            </w:tcBorders>
          </w:tcPr>
          <w:p w:rsidR="00200E2D" w:rsidRPr="00C937B6" w:rsidRDefault="00200E2D" w:rsidP="00200E2D">
            <w:pPr>
              <w:spacing w:line="0" w:lineRule="atLeast"/>
              <w:rPr>
                <w:sz w:val="18"/>
                <w:szCs w:val="18"/>
              </w:rPr>
            </w:pPr>
            <w:r w:rsidRPr="00200E2D">
              <w:rPr>
                <w:sz w:val="18"/>
                <w:szCs w:val="18"/>
              </w:rPr>
              <w:t>Parity</w:t>
            </w:r>
          </w:p>
        </w:tc>
        <w:tc>
          <w:tcPr>
            <w:tcW w:w="426" w:type="pct"/>
            <w:tcBorders>
              <w:top w:val="single" w:sz="4" w:space="0" w:color="000000"/>
              <w:left w:val="single" w:sz="4" w:space="0" w:color="000000"/>
              <w:bottom w:val="single" w:sz="4" w:space="0" w:color="000000"/>
              <w:right w:val="single" w:sz="4" w:space="0" w:color="000000"/>
            </w:tcBorders>
          </w:tcPr>
          <w:p w:rsidR="00200E2D" w:rsidRPr="00C937B6" w:rsidRDefault="00200E2D" w:rsidP="00200E2D">
            <w:pPr>
              <w:spacing w:line="0" w:lineRule="atLeast"/>
              <w:rPr>
                <w:sz w:val="18"/>
                <w:szCs w:val="18"/>
              </w:rPr>
            </w:pPr>
            <w:r>
              <w:rPr>
                <w:rFonts w:hint="eastAsia"/>
                <w:sz w:val="18"/>
                <w:szCs w:val="18"/>
              </w:rPr>
              <w:t>1</w:t>
            </w:r>
          </w:p>
        </w:tc>
        <w:tc>
          <w:tcPr>
            <w:tcW w:w="2693" w:type="pct"/>
            <w:gridSpan w:val="5"/>
            <w:tcBorders>
              <w:top w:val="single" w:sz="4" w:space="0" w:color="000000"/>
              <w:left w:val="single" w:sz="4" w:space="0" w:color="000000"/>
              <w:bottom w:val="single" w:sz="4" w:space="0" w:color="000000"/>
              <w:right w:val="single" w:sz="12" w:space="0" w:color="auto"/>
            </w:tcBorders>
          </w:tcPr>
          <w:p w:rsidR="00200E2D" w:rsidRPr="00C937B6" w:rsidRDefault="009C1933" w:rsidP="00200E2D">
            <w:pPr>
              <w:spacing w:line="0" w:lineRule="atLeast"/>
              <w:rPr>
                <w:sz w:val="18"/>
                <w:szCs w:val="18"/>
              </w:rPr>
            </w:pPr>
            <w:r>
              <w:rPr>
                <w:rFonts w:hint="eastAsia"/>
                <w:sz w:val="18"/>
                <w:szCs w:val="18"/>
              </w:rPr>
              <w:t>校验位</w:t>
            </w:r>
          </w:p>
        </w:tc>
      </w:tr>
      <w:tr w:rsidR="00200E2D" w:rsidRPr="009733B6" w:rsidTr="00ED4A76">
        <w:tc>
          <w:tcPr>
            <w:tcW w:w="1881" w:type="pct"/>
            <w:gridSpan w:val="2"/>
            <w:tcBorders>
              <w:top w:val="single" w:sz="4" w:space="0" w:color="000000"/>
              <w:left w:val="single" w:sz="12" w:space="0" w:color="auto"/>
              <w:bottom w:val="single" w:sz="4" w:space="0" w:color="000000"/>
              <w:right w:val="single" w:sz="4" w:space="0" w:color="000000"/>
            </w:tcBorders>
          </w:tcPr>
          <w:p w:rsidR="00200E2D" w:rsidRPr="00C937B6" w:rsidRDefault="00200E2D" w:rsidP="00200E2D">
            <w:pPr>
              <w:spacing w:line="0" w:lineRule="atLeast"/>
              <w:rPr>
                <w:sz w:val="18"/>
                <w:szCs w:val="18"/>
              </w:rPr>
            </w:pPr>
            <w:r w:rsidRPr="00200E2D">
              <w:rPr>
                <w:sz w:val="18"/>
                <w:szCs w:val="18"/>
              </w:rPr>
              <w:t>FlowCtrl</w:t>
            </w:r>
          </w:p>
        </w:tc>
        <w:tc>
          <w:tcPr>
            <w:tcW w:w="426" w:type="pct"/>
            <w:tcBorders>
              <w:top w:val="single" w:sz="4" w:space="0" w:color="000000"/>
              <w:left w:val="single" w:sz="4" w:space="0" w:color="000000"/>
              <w:bottom w:val="single" w:sz="4" w:space="0" w:color="000000"/>
              <w:right w:val="single" w:sz="4" w:space="0" w:color="000000"/>
            </w:tcBorders>
          </w:tcPr>
          <w:p w:rsidR="00200E2D" w:rsidRPr="00C937B6" w:rsidRDefault="00200E2D" w:rsidP="00200E2D">
            <w:pPr>
              <w:spacing w:line="0" w:lineRule="atLeast"/>
              <w:rPr>
                <w:sz w:val="18"/>
                <w:szCs w:val="18"/>
              </w:rPr>
            </w:pPr>
            <w:r>
              <w:rPr>
                <w:rFonts w:hint="eastAsia"/>
                <w:sz w:val="18"/>
                <w:szCs w:val="18"/>
              </w:rPr>
              <w:t>1</w:t>
            </w:r>
          </w:p>
        </w:tc>
        <w:tc>
          <w:tcPr>
            <w:tcW w:w="2693" w:type="pct"/>
            <w:gridSpan w:val="5"/>
            <w:tcBorders>
              <w:top w:val="single" w:sz="4" w:space="0" w:color="000000"/>
              <w:left w:val="single" w:sz="4" w:space="0" w:color="000000"/>
              <w:bottom w:val="single" w:sz="4" w:space="0" w:color="000000"/>
              <w:right w:val="single" w:sz="12" w:space="0" w:color="auto"/>
            </w:tcBorders>
          </w:tcPr>
          <w:p w:rsidR="00200E2D" w:rsidRPr="00C937B6" w:rsidRDefault="009C1933" w:rsidP="00200E2D">
            <w:pPr>
              <w:spacing w:line="0" w:lineRule="atLeast"/>
              <w:rPr>
                <w:sz w:val="18"/>
                <w:szCs w:val="18"/>
              </w:rPr>
            </w:pPr>
            <w:r>
              <w:rPr>
                <w:rFonts w:hint="eastAsia"/>
                <w:sz w:val="18"/>
                <w:szCs w:val="18"/>
              </w:rPr>
              <w:t>流控制</w:t>
            </w:r>
          </w:p>
        </w:tc>
      </w:tr>
      <w:tr w:rsidR="00200E2D" w:rsidRPr="009733B6" w:rsidTr="00ED4A76">
        <w:tc>
          <w:tcPr>
            <w:tcW w:w="1881" w:type="pct"/>
            <w:gridSpan w:val="2"/>
            <w:tcBorders>
              <w:top w:val="single" w:sz="4" w:space="0" w:color="000000"/>
              <w:left w:val="single" w:sz="12" w:space="0" w:color="auto"/>
              <w:bottom w:val="single" w:sz="4" w:space="0" w:color="000000"/>
              <w:right w:val="single" w:sz="4" w:space="0" w:color="000000"/>
            </w:tcBorders>
          </w:tcPr>
          <w:p w:rsidR="00200E2D" w:rsidRPr="00C937B6" w:rsidRDefault="00200E2D" w:rsidP="00200E2D">
            <w:pPr>
              <w:spacing w:line="0" w:lineRule="atLeast"/>
              <w:rPr>
                <w:sz w:val="18"/>
                <w:szCs w:val="18"/>
              </w:rPr>
            </w:pPr>
            <w:r w:rsidRPr="00200E2D">
              <w:rPr>
                <w:sz w:val="18"/>
                <w:szCs w:val="18"/>
              </w:rPr>
              <w:t>WorkMode</w:t>
            </w:r>
          </w:p>
        </w:tc>
        <w:tc>
          <w:tcPr>
            <w:tcW w:w="426" w:type="pct"/>
            <w:tcBorders>
              <w:top w:val="single" w:sz="4" w:space="0" w:color="000000"/>
              <w:left w:val="single" w:sz="4" w:space="0" w:color="000000"/>
              <w:bottom w:val="single" w:sz="4" w:space="0" w:color="000000"/>
              <w:right w:val="single" w:sz="4" w:space="0" w:color="000000"/>
            </w:tcBorders>
          </w:tcPr>
          <w:p w:rsidR="00200E2D" w:rsidRPr="00C937B6" w:rsidRDefault="00200E2D" w:rsidP="00200E2D">
            <w:pPr>
              <w:spacing w:line="0" w:lineRule="atLeast"/>
              <w:rPr>
                <w:sz w:val="18"/>
                <w:szCs w:val="18"/>
              </w:rPr>
            </w:pPr>
            <w:r>
              <w:rPr>
                <w:rFonts w:hint="eastAsia"/>
                <w:sz w:val="18"/>
                <w:szCs w:val="18"/>
              </w:rPr>
              <w:t>1</w:t>
            </w:r>
          </w:p>
        </w:tc>
        <w:tc>
          <w:tcPr>
            <w:tcW w:w="2693" w:type="pct"/>
            <w:gridSpan w:val="5"/>
            <w:tcBorders>
              <w:top w:val="single" w:sz="4" w:space="0" w:color="000000"/>
              <w:left w:val="single" w:sz="4" w:space="0" w:color="000000"/>
              <w:bottom w:val="single" w:sz="4" w:space="0" w:color="000000"/>
              <w:right w:val="single" w:sz="12" w:space="0" w:color="auto"/>
            </w:tcBorders>
          </w:tcPr>
          <w:p w:rsidR="00200E2D" w:rsidRPr="00C937B6" w:rsidRDefault="009C1933" w:rsidP="00200E2D">
            <w:pPr>
              <w:spacing w:line="0" w:lineRule="atLeast"/>
              <w:rPr>
                <w:sz w:val="18"/>
                <w:szCs w:val="18"/>
              </w:rPr>
            </w:pPr>
            <w:r>
              <w:rPr>
                <w:rFonts w:hint="eastAsia"/>
                <w:sz w:val="18"/>
                <w:szCs w:val="18"/>
              </w:rPr>
              <w:t>工作模式</w:t>
            </w:r>
          </w:p>
        </w:tc>
      </w:tr>
      <w:tr w:rsidR="006E4575" w:rsidRPr="009733B6" w:rsidTr="00ED4A76">
        <w:tc>
          <w:tcPr>
            <w:tcW w:w="708" w:type="pct"/>
            <w:vMerge w:val="restart"/>
            <w:tcBorders>
              <w:top w:val="single" w:sz="4" w:space="0" w:color="auto"/>
              <w:left w:val="single" w:sz="12" w:space="0" w:color="auto"/>
              <w:right w:val="single" w:sz="4" w:space="0" w:color="auto"/>
            </w:tcBorders>
            <w:vAlign w:val="center"/>
          </w:tcPr>
          <w:p w:rsidR="006E4575" w:rsidRPr="00C937B6" w:rsidRDefault="006E4575" w:rsidP="00200E2D">
            <w:pPr>
              <w:spacing w:line="0" w:lineRule="atLeast"/>
              <w:rPr>
                <w:sz w:val="18"/>
                <w:szCs w:val="18"/>
              </w:rPr>
            </w:pPr>
            <w:r w:rsidRPr="009C1933">
              <w:rPr>
                <w:sz w:val="18"/>
                <w:szCs w:val="18"/>
              </w:rPr>
              <w:t>ModeConfig</w:t>
            </w:r>
          </w:p>
        </w:tc>
        <w:tc>
          <w:tcPr>
            <w:tcW w:w="1173" w:type="pct"/>
            <w:tcBorders>
              <w:top w:val="single" w:sz="4" w:space="0" w:color="000000"/>
              <w:left w:val="single" w:sz="4" w:space="0" w:color="auto"/>
              <w:bottom w:val="single" w:sz="4" w:space="0" w:color="auto"/>
              <w:right w:val="single" w:sz="4" w:space="0" w:color="000000"/>
            </w:tcBorders>
          </w:tcPr>
          <w:p w:rsidR="006E4575" w:rsidRPr="00C937B6" w:rsidRDefault="006E4575" w:rsidP="00200E2D">
            <w:pPr>
              <w:spacing w:line="0" w:lineRule="atLeast"/>
              <w:rPr>
                <w:sz w:val="18"/>
                <w:szCs w:val="18"/>
              </w:rPr>
            </w:pPr>
            <w:r w:rsidRPr="009C1933">
              <w:rPr>
                <w:sz w:val="18"/>
                <w:szCs w:val="18"/>
              </w:rPr>
              <w:t>ListenPort</w:t>
            </w:r>
          </w:p>
        </w:tc>
        <w:tc>
          <w:tcPr>
            <w:tcW w:w="426" w:type="pct"/>
            <w:vMerge w:val="restart"/>
            <w:tcBorders>
              <w:top w:val="single" w:sz="4" w:space="0" w:color="000000"/>
              <w:left w:val="single" w:sz="4" w:space="0" w:color="000000"/>
              <w:right w:val="single" w:sz="4" w:space="0" w:color="000000"/>
            </w:tcBorders>
          </w:tcPr>
          <w:p w:rsidR="006E4575" w:rsidRPr="00C937B6" w:rsidRDefault="006E4575" w:rsidP="00200E2D">
            <w:pPr>
              <w:spacing w:line="0" w:lineRule="atLeast"/>
              <w:rPr>
                <w:sz w:val="18"/>
                <w:szCs w:val="18"/>
              </w:rPr>
            </w:pPr>
          </w:p>
        </w:tc>
        <w:tc>
          <w:tcPr>
            <w:tcW w:w="2693" w:type="pct"/>
            <w:gridSpan w:val="5"/>
            <w:tcBorders>
              <w:top w:val="single" w:sz="4" w:space="0" w:color="000000"/>
              <w:left w:val="single" w:sz="4" w:space="0" w:color="000000"/>
              <w:bottom w:val="single" w:sz="4" w:space="0" w:color="000000"/>
              <w:right w:val="single" w:sz="12" w:space="0" w:color="auto"/>
            </w:tcBorders>
          </w:tcPr>
          <w:p w:rsidR="006E4575" w:rsidRPr="00C937B6" w:rsidRDefault="004A5A6C" w:rsidP="00200E2D">
            <w:pPr>
              <w:spacing w:line="0" w:lineRule="atLeast"/>
              <w:rPr>
                <w:sz w:val="18"/>
                <w:szCs w:val="18"/>
              </w:rPr>
            </w:pPr>
            <w:r>
              <w:rPr>
                <w:sz w:val="18"/>
                <w:szCs w:val="18"/>
              </w:rPr>
              <w:t>T</w:t>
            </w:r>
            <w:r>
              <w:rPr>
                <w:rFonts w:hint="eastAsia"/>
                <w:sz w:val="18"/>
                <w:szCs w:val="18"/>
              </w:rPr>
              <w:t>cp</w:t>
            </w:r>
            <w:r>
              <w:rPr>
                <w:rFonts w:hint="eastAsia"/>
                <w:sz w:val="18"/>
                <w:szCs w:val="18"/>
              </w:rPr>
              <w:t>服务端模式</w:t>
            </w:r>
          </w:p>
        </w:tc>
      </w:tr>
      <w:tr w:rsidR="006E4575" w:rsidRPr="009733B6" w:rsidTr="00ED4A76">
        <w:tc>
          <w:tcPr>
            <w:tcW w:w="708" w:type="pct"/>
            <w:vMerge/>
            <w:tcBorders>
              <w:left w:val="single" w:sz="12" w:space="0" w:color="auto"/>
              <w:right w:val="single" w:sz="4" w:space="0" w:color="auto"/>
            </w:tcBorders>
            <w:vAlign w:val="center"/>
          </w:tcPr>
          <w:p w:rsidR="006E4575" w:rsidRPr="00C937B6" w:rsidRDefault="006E4575" w:rsidP="00200E2D">
            <w:pPr>
              <w:spacing w:line="0" w:lineRule="atLeast"/>
              <w:rPr>
                <w:sz w:val="18"/>
                <w:szCs w:val="18"/>
              </w:rPr>
            </w:pPr>
          </w:p>
        </w:tc>
        <w:tc>
          <w:tcPr>
            <w:tcW w:w="1173" w:type="pct"/>
            <w:tcBorders>
              <w:top w:val="single" w:sz="4" w:space="0" w:color="auto"/>
              <w:left w:val="single" w:sz="4" w:space="0" w:color="auto"/>
              <w:bottom w:val="single" w:sz="4" w:space="0" w:color="000000"/>
              <w:right w:val="single" w:sz="4" w:space="0" w:color="000000"/>
            </w:tcBorders>
          </w:tcPr>
          <w:p w:rsidR="006E4575" w:rsidRPr="00C937B6" w:rsidRDefault="006E4575" w:rsidP="00200E2D">
            <w:pPr>
              <w:spacing w:line="0" w:lineRule="atLeast"/>
              <w:rPr>
                <w:sz w:val="18"/>
                <w:szCs w:val="18"/>
              </w:rPr>
            </w:pPr>
            <w:r w:rsidRPr="009C1933">
              <w:rPr>
                <w:sz w:val="18"/>
                <w:szCs w:val="18"/>
              </w:rPr>
              <w:t>TcpSrvList</w:t>
            </w:r>
            <w:r w:rsidR="002416B0">
              <w:rPr>
                <w:rFonts w:hint="eastAsia"/>
                <w:sz w:val="18"/>
                <w:szCs w:val="18"/>
              </w:rPr>
              <w:t>[8]</w:t>
            </w:r>
          </w:p>
        </w:tc>
        <w:tc>
          <w:tcPr>
            <w:tcW w:w="426" w:type="pct"/>
            <w:vMerge/>
            <w:tcBorders>
              <w:left w:val="single" w:sz="4" w:space="0" w:color="000000"/>
              <w:right w:val="single" w:sz="4" w:space="0" w:color="000000"/>
            </w:tcBorders>
          </w:tcPr>
          <w:p w:rsidR="006E4575" w:rsidRPr="00C937B6" w:rsidRDefault="006E4575" w:rsidP="00200E2D">
            <w:pPr>
              <w:spacing w:line="0" w:lineRule="atLeast"/>
              <w:rPr>
                <w:sz w:val="18"/>
                <w:szCs w:val="18"/>
              </w:rPr>
            </w:pPr>
          </w:p>
        </w:tc>
        <w:tc>
          <w:tcPr>
            <w:tcW w:w="2693" w:type="pct"/>
            <w:gridSpan w:val="5"/>
            <w:tcBorders>
              <w:top w:val="single" w:sz="4" w:space="0" w:color="000000"/>
              <w:left w:val="single" w:sz="4" w:space="0" w:color="000000"/>
              <w:bottom w:val="single" w:sz="4" w:space="0" w:color="000000"/>
              <w:right w:val="single" w:sz="12" w:space="0" w:color="auto"/>
            </w:tcBorders>
          </w:tcPr>
          <w:p w:rsidR="006E4575" w:rsidRPr="00C937B6" w:rsidRDefault="004A5A6C" w:rsidP="00200E2D">
            <w:pPr>
              <w:spacing w:line="0" w:lineRule="atLeast"/>
              <w:rPr>
                <w:sz w:val="18"/>
                <w:szCs w:val="18"/>
              </w:rPr>
            </w:pPr>
            <w:r>
              <w:rPr>
                <w:sz w:val="18"/>
                <w:szCs w:val="18"/>
              </w:rPr>
              <w:t>T</w:t>
            </w:r>
            <w:r>
              <w:rPr>
                <w:rFonts w:hint="eastAsia"/>
                <w:sz w:val="18"/>
                <w:szCs w:val="18"/>
              </w:rPr>
              <w:t>cp</w:t>
            </w:r>
            <w:r>
              <w:rPr>
                <w:rFonts w:hint="eastAsia"/>
                <w:sz w:val="18"/>
                <w:szCs w:val="18"/>
              </w:rPr>
              <w:t>客服端模式</w:t>
            </w:r>
          </w:p>
        </w:tc>
      </w:tr>
      <w:tr w:rsidR="006E4575" w:rsidRPr="009733B6" w:rsidTr="00ED4A76">
        <w:trPr>
          <w:trHeight w:val="64"/>
        </w:trPr>
        <w:tc>
          <w:tcPr>
            <w:tcW w:w="708" w:type="pct"/>
            <w:vMerge/>
            <w:tcBorders>
              <w:left w:val="single" w:sz="12" w:space="0" w:color="auto"/>
              <w:bottom w:val="single" w:sz="4" w:space="0" w:color="auto"/>
              <w:right w:val="single" w:sz="4" w:space="0" w:color="auto"/>
            </w:tcBorders>
            <w:vAlign w:val="center"/>
          </w:tcPr>
          <w:p w:rsidR="006E4575" w:rsidRPr="00C937B6" w:rsidRDefault="006E4575" w:rsidP="00200E2D">
            <w:pPr>
              <w:spacing w:line="0" w:lineRule="atLeast"/>
              <w:rPr>
                <w:sz w:val="18"/>
                <w:szCs w:val="18"/>
              </w:rPr>
            </w:pPr>
          </w:p>
        </w:tc>
        <w:tc>
          <w:tcPr>
            <w:tcW w:w="1173" w:type="pct"/>
            <w:tcBorders>
              <w:top w:val="single" w:sz="4" w:space="0" w:color="000000"/>
              <w:left w:val="single" w:sz="4" w:space="0" w:color="auto"/>
              <w:bottom w:val="single" w:sz="4" w:space="0" w:color="auto"/>
              <w:right w:val="single" w:sz="4" w:space="0" w:color="000000"/>
            </w:tcBorders>
          </w:tcPr>
          <w:p w:rsidR="006E4575" w:rsidRPr="00C937B6" w:rsidRDefault="006E4575" w:rsidP="00200E2D">
            <w:pPr>
              <w:spacing w:line="0" w:lineRule="atLeast"/>
              <w:rPr>
                <w:sz w:val="18"/>
                <w:szCs w:val="18"/>
              </w:rPr>
            </w:pPr>
            <w:r w:rsidRPr="009C1933">
              <w:rPr>
                <w:sz w:val="18"/>
                <w:szCs w:val="18"/>
              </w:rPr>
              <w:t>Udp</w:t>
            </w:r>
          </w:p>
        </w:tc>
        <w:tc>
          <w:tcPr>
            <w:tcW w:w="426" w:type="pct"/>
            <w:vMerge/>
            <w:tcBorders>
              <w:left w:val="single" w:sz="4" w:space="0" w:color="000000"/>
              <w:right w:val="single" w:sz="4" w:space="0" w:color="000000"/>
            </w:tcBorders>
          </w:tcPr>
          <w:p w:rsidR="006E4575" w:rsidRPr="00C937B6" w:rsidRDefault="006E4575" w:rsidP="00200E2D">
            <w:pPr>
              <w:spacing w:line="0" w:lineRule="atLeast"/>
              <w:rPr>
                <w:sz w:val="18"/>
                <w:szCs w:val="18"/>
              </w:rPr>
            </w:pPr>
          </w:p>
        </w:tc>
        <w:tc>
          <w:tcPr>
            <w:tcW w:w="2693" w:type="pct"/>
            <w:gridSpan w:val="5"/>
            <w:tcBorders>
              <w:top w:val="single" w:sz="4" w:space="0" w:color="000000"/>
              <w:left w:val="single" w:sz="4" w:space="0" w:color="000000"/>
              <w:bottom w:val="single" w:sz="4" w:space="0" w:color="auto"/>
              <w:right w:val="single" w:sz="12" w:space="0" w:color="auto"/>
            </w:tcBorders>
          </w:tcPr>
          <w:p w:rsidR="006E4575" w:rsidRPr="00C937B6" w:rsidRDefault="004A5A6C" w:rsidP="00200E2D">
            <w:pPr>
              <w:spacing w:line="0" w:lineRule="atLeast"/>
              <w:rPr>
                <w:sz w:val="18"/>
                <w:szCs w:val="18"/>
              </w:rPr>
            </w:pPr>
            <w:r>
              <w:rPr>
                <w:sz w:val="18"/>
                <w:szCs w:val="18"/>
              </w:rPr>
              <w:t>U</w:t>
            </w:r>
            <w:r>
              <w:rPr>
                <w:rFonts w:hint="eastAsia"/>
                <w:sz w:val="18"/>
                <w:szCs w:val="18"/>
              </w:rPr>
              <w:t>dp</w:t>
            </w:r>
            <w:r>
              <w:rPr>
                <w:rFonts w:hint="eastAsia"/>
                <w:sz w:val="18"/>
                <w:szCs w:val="18"/>
              </w:rPr>
              <w:t>单播模式</w:t>
            </w:r>
          </w:p>
        </w:tc>
      </w:tr>
      <w:tr w:rsidR="006E4575" w:rsidRPr="009733B6" w:rsidTr="00ED4A76">
        <w:trPr>
          <w:trHeight w:val="64"/>
        </w:trPr>
        <w:tc>
          <w:tcPr>
            <w:tcW w:w="708" w:type="pct"/>
            <w:vMerge/>
            <w:tcBorders>
              <w:left w:val="single" w:sz="12" w:space="0" w:color="auto"/>
              <w:right w:val="single" w:sz="4" w:space="0" w:color="auto"/>
            </w:tcBorders>
          </w:tcPr>
          <w:p w:rsidR="006E4575" w:rsidRPr="00C937B6" w:rsidRDefault="006E4575" w:rsidP="00200E2D">
            <w:pPr>
              <w:spacing w:line="0" w:lineRule="atLeast"/>
              <w:rPr>
                <w:sz w:val="18"/>
                <w:szCs w:val="18"/>
              </w:rPr>
            </w:pPr>
          </w:p>
        </w:tc>
        <w:tc>
          <w:tcPr>
            <w:tcW w:w="1173" w:type="pct"/>
            <w:tcBorders>
              <w:left w:val="single" w:sz="4" w:space="0" w:color="auto"/>
              <w:right w:val="single" w:sz="4" w:space="0" w:color="000000"/>
            </w:tcBorders>
          </w:tcPr>
          <w:p w:rsidR="006E4575" w:rsidRPr="00C937B6" w:rsidRDefault="006E4575" w:rsidP="00200E2D">
            <w:pPr>
              <w:spacing w:line="0" w:lineRule="atLeast"/>
              <w:rPr>
                <w:rFonts w:ascii="Consolas" w:hAnsi="Consolas" w:cs="Courier New"/>
                <w:sz w:val="18"/>
                <w:szCs w:val="18"/>
              </w:rPr>
            </w:pPr>
            <w:r w:rsidRPr="009C1933">
              <w:rPr>
                <w:sz w:val="18"/>
                <w:szCs w:val="18"/>
              </w:rPr>
              <w:t>UdpMcast</w:t>
            </w:r>
          </w:p>
        </w:tc>
        <w:tc>
          <w:tcPr>
            <w:tcW w:w="426" w:type="pct"/>
            <w:vMerge/>
            <w:tcBorders>
              <w:left w:val="single" w:sz="4" w:space="0" w:color="000000"/>
              <w:right w:val="single" w:sz="4" w:space="0" w:color="000000"/>
            </w:tcBorders>
          </w:tcPr>
          <w:p w:rsidR="006E4575" w:rsidRPr="00C937B6" w:rsidRDefault="006E4575" w:rsidP="00200E2D">
            <w:pPr>
              <w:spacing w:line="0" w:lineRule="atLeast"/>
              <w:rPr>
                <w:sz w:val="18"/>
                <w:szCs w:val="18"/>
              </w:rPr>
            </w:pPr>
          </w:p>
        </w:tc>
        <w:tc>
          <w:tcPr>
            <w:tcW w:w="2693" w:type="pct"/>
            <w:gridSpan w:val="5"/>
            <w:tcBorders>
              <w:top w:val="single" w:sz="4" w:space="0" w:color="auto"/>
              <w:left w:val="single" w:sz="4" w:space="0" w:color="000000"/>
              <w:bottom w:val="single" w:sz="4" w:space="0" w:color="auto"/>
              <w:right w:val="single" w:sz="12" w:space="0" w:color="auto"/>
            </w:tcBorders>
          </w:tcPr>
          <w:p w:rsidR="006E4575" w:rsidRPr="00C937B6" w:rsidRDefault="004A5A6C" w:rsidP="00200E2D">
            <w:pPr>
              <w:spacing w:line="0" w:lineRule="atLeast"/>
              <w:rPr>
                <w:rFonts w:ascii="Consolas" w:hAnsi="Consolas" w:cs="Courier New"/>
                <w:sz w:val="18"/>
                <w:szCs w:val="18"/>
              </w:rPr>
            </w:pPr>
            <w:r>
              <w:rPr>
                <w:rFonts w:ascii="Consolas" w:hAnsi="Consolas" w:cs="Courier New"/>
                <w:sz w:val="18"/>
                <w:szCs w:val="18"/>
              </w:rPr>
              <w:t>U</w:t>
            </w:r>
            <w:r>
              <w:rPr>
                <w:rFonts w:ascii="Consolas" w:hAnsi="Consolas" w:cs="Courier New" w:hint="eastAsia"/>
                <w:sz w:val="18"/>
                <w:szCs w:val="18"/>
              </w:rPr>
              <w:t>dp</w:t>
            </w:r>
            <w:r>
              <w:rPr>
                <w:rFonts w:ascii="Consolas" w:hAnsi="Consolas" w:cs="Courier New" w:hint="eastAsia"/>
                <w:sz w:val="18"/>
                <w:szCs w:val="18"/>
              </w:rPr>
              <w:t>组播模式</w:t>
            </w:r>
          </w:p>
        </w:tc>
      </w:tr>
      <w:tr w:rsidR="002756F3" w:rsidRPr="009733B6" w:rsidTr="00ED4A76">
        <w:trPr>
          <w:trHeight w:val="64"/>
        </w:trPr>
        <w:tc>
          <w:tcPr>
            <w:tcW w:w="1881" w:type="pct"/>
            <w:gridSpan w:val="2"/>
            <w:tcBorders>
              <w:left w:val="single" w:sz="12" w:space="0" w:color="auto"/>
              <w:bottom w:val="single" w:sz="12" w:space="0" w:color="auto"/>
              <w:right w:val="single" w:sz="4" w:space="0" w:color="000000"/>
            </w:tcBorders>
          </w:tcPr>
          <w:p w:rsidR="002756F3" w:rsidRPr="009C1933" w:rsidRDefault="002756F3" w:rsidP="00200E2D">
            <w:pPr>
              <w:spacing w:line="0" w:lineRule="atLeast"/>
              <w:rPr>
                <w:sz w:val="18"/>
                <w:szCs w:val="18"/>
              </w:rPr>
            </w:pPr>
            <w:r>
              <w:rPr>
                <w:rFonts w:hint="eastAsia"/>
                <w:sz w:val="18"/>
                <w:szCs w:val="18"/>
              </w:rPr>
              <w:t>Pad</w:t>
            </w:r>
          </w:p>
        </w:tc>
        <w:tc>
          <w:tcPr>
            <w:tcW w:w="426" w:type="pct"/>
            <w:tcBorders>
              <w:left w:val="single" w:sz="4" w:space="0" w:color="000000"/>
              <w:bottom w:val="single" w:sz="12" w:space="0" w:color="auto"/>
              <w:right w:val="single" w:sz="4" w:space="0" w:color="000000"/>
            </w:tcBorders>
          </w:tcPr>
          <w:p w:rsidR="002756F3" w:rsidRPr="00C937B6" w:rsidRDefault="002756F3" w:rsidP="00200E2D">
            <w:pPr>
              <w:spacing w:line="0" w:lineRule="atLeast"/>
              <w:rPr>
                <w:sz w:val="18"/>
                <w:szCs w:val="18"/>
              </w:rPr>
            </w:pPr>
          </w:p>
        </w:tc>
        <w:tc>
          <w:tcPr>
            <w:tcW w:w="2693" w:type="pct"/>
            <w:gridSpan w:val="5"/>
            <w:tcBorders>
              <w:top w:val="single" w:sz="4" w:space="0" w:color="auto"/>
              <w:left w:val="single" w:sz="4" w:space="0" w:color="000000"/>
              <w:bottom w:val="single" w:sz="12" w:space="0" w:color="auto"/>
              <w:right w:val="single" w:sz="12" w:space="0" w:color="auto"/>
            </w:tcBorders>
          </w:tcPr>
          <w:p w:rsidR="002756F3" w:rsidRPr="00C937B6" w:rsidRDefault="00141D20" w:rsidP="00141D20">
            <w:pPr>
              <w:spacing w:line="0" w:lineRule="atLeast"/>
              <w:rPr>
                <w:rFonts w:ascii="Consolas" w:hAnsi="Consolas" w:cs="Courier New"/>
                <w:sz w:val="18"/>
                <w:szCs w:val="18"/>
              </w:rPr>
            </w:pPr>
            <w:r>
              <w:rPr>
                <w:rFonts w:hint="eastAsia"/>
                <w:sz w:val="18"/>
                <w:szCs w:val="18"/>
              </w:rPr>
              <w:t>补</w:t>
            </w:r>
            <w:r w:rsidR="002756F3">
              <w:rPr>
                <w:rFonts w:hint="eastAsia"/>
                <w:sz w:val="18"/>
                <w:szCs w:val="18"/>
              </w:rPr>
              <w:t>足</w:t>
            </w:r>
            <w:r w:rsidR="002756F3">
              <w:rPr>
                <w:rFonts w:hint="eastAsia"/>
                <w:sz w:val="18"/>
                <w:szCs w:val="18"/>
              </w:rPr>
              <w:t>60</w:t>
            </w:r>
            <w:r w:rsidR="002756F3">
              <w:rPr>
                <w:rFonts w:hint="eastAsia"/>
                <w:sz w:val="18"/>
                <w:szCs w:val="18"/>
              </w:rPr>
              <w:t>字节</w:t>
            </w:r>
            <w:r>
              <w:rPr>
                <w:rFonts w:hint="eastAsia"/>
                <w:sz w:val="18"/>
                <w:szCs w:val="18"/>
              </w:rPr>
              <w:t xml:space="preserve"> </w:t>
            </w:r>
            <w:r w:rsidR="002756F3" w:rsidRPr="001D0D3B">
              <w:rPr>
                <w:rFonts w:hint="eastAsia"/>
                <w:sz w:val="18"/>
                <w:szCs w:val="18"/>
              </w:rPr>
              <w:t>全</w:t>
            </w:r>
            <w:r w:rsidR="002756F3" w:rsidRPr="001D0D3B">
              <w:rPr>
                <w:sz w:val="18"/>
                <w:szCs w:val="18"/>
              </w:rPr>
              <w:t>0</w:t>
            </w:r>
          </w:p>
        </w:tc>
      </w:tr>
    </w:tbl>
    <w:p w:rsidR="009C1933" w:rsidRDefault="009C1933" w:rsidP="00FD14E6">
      <w:pPr>
        <w:spacing w:line="0" w:lineRule="atLeast"/>
        <w:rPr>
          <w:sz w:val="18"/>
          <w:szCs w:val="18"/>
        </w:rPr>
      </w:pPr>
    </w:p>
    <w:p w:rsidR="009C1933" w:rsidRPr="009C1933" w:rsidRDefault="009C1933" w:rsidP="00B15722">
      <w:pPr>
        <w:numPr>
          <w:ilvl w:val="0"/>
          <w:numId w:val="38"/>
        </w:numPr>
        <w:rPr>
          <w:sz w:val="18"/>
          <w:szCs w:val="18"/>
        </w:rPr>
      </w:pPr>
      <w:r>
        <w:rPr>
          <w:rFonts w:hint="eastAsia"/>
          <w:sz w:val="18"/>
          <w:szCs w:val="18"/>
        </w:rPr>
        <w:t>以下为关键数据结构原型和相关定义以作参考：</w:t>
      </w:r>
    </w:p>
    <w:p w:rsidR="009C1933" w:rsidRPr="009C1933" w:rsidRDefault="009C1933" w:rsidP="009C1933">
      <w:pPr>
        <w:spacing w:line="0" w:lineRule="atLeast"/>
        <w:ind w:firstLine="420"/>
        <w:rPr>
          <w:sz w:val="18"/>
          <w:szCs w:val="18"/>
        </w:rPr>
      </w:pPr>
      <w:r w:rsidRPr="009C1933">
        <w:rPr>
          <w:sz w:val="18"/>
          <w:szCs w:val="18"/>
        </w:rPr>
        <w:t>typedef __packed struct obnet_set_uart</w:t>
      </w:r>
    </w:p>
    <w:p w:rsidR="009C1933" w:rsidRPr="009C1933" w:rsidRDefault="009C1933" w:rsidP="009C1933">
      <w:pPr>
        <w:spacing w:line="0" w:lineRule="atLeast"/>
        <w:ind w:firstLine="420"/>
        <w:rPr>
          <w:sz w:val="18"/>
          <w:szCs w:val="18"/>
        </w:rPr>
      </w:pPr>
      <w:r w:rsidRPr="009C1933">
        <w:rPr>
          <w:sz w:val="18"/>
          <w:szCs w:val="18"/>
        </w:rPr>
        <w:t>{</w:t>
      </w:r>
    </w:p>
    <w:p w:rsidR="009C1933" w:rsidRPr="009C1933" w:rsidRDefault="009C1933" w:rsidP="009C1933">
      <w:pPr>
        <w:spacing w:line="0" w:lineRule="atLeast"/>
        <w:ind w:firstLine="420"/>
        <w:rPr>
          <w:sz w:val="18"/>
          <w:szCs w:val="18"/>
        </w:rPr>
      </w:pPr>
      <w:r w:rsidRPr="009C1933">
        <w:rPr>
          <w:sz w:val="18"/>
          <w:szCs w:val="18"/>
        </w:rPr>
        <w:tab/>
        <w:t>u8</w:t>
      </w:r>
      <w:r w:rsidRPr="009C1933">
        <w:rPr>
          <w:sz w:val="18"/>
          <w:szCs w:val="18"/>
        </w:rPr>
        <w:tab/>
        <w:t>GetCode;</w:t>
      </w:r>
    </w:p>
    <w:p w:rsidR="009C1933" w:rsidRPr="009C1933" w:rsidRDefault="009C1933" w:rsidP="009C1933">
      <w:pPr>
        <w:spacing w:line="0" w:lineRule="atLeast"/>
        <w:ind w:firstLine="420"/>
        <w:rPr>
          <w:sz w:val="18"/>
          <w:szCs w:val="18"/>
        </w:rPr>
      </w:pPr>
      <w:r w:rsidRPr="009C1933">
        <w:rPr>
          <w:sz w:val="18"/>
          <w:szCs w:val="18"/>
        </w:rPr>
        <w:tab/>
        <w:t>u8</w:t>
      </w:r>
      <w:r w:rsidRPr="009C1933">
        <w:rPr>
          <w:sz w:val="18"/>
          <w:szCs w:val="18"/>
        </w:rPr>
        <w:tab/>
        <w:t>RetCode;</w:t>
      </w:r>
    </w:p>
    <w:p w:rsidR="009C1933" w:rsidRPr="009C1933" w:rsidRDefault="009C1933" w:rsidP="009C1933">
      <w:pPr>
        <w:spacing w:line="0" w:lineRule="atLeast"/>
        <w:ind w:firstLine="420"/>
        <w:rPr>
          <w:sz w:val="18"/>
          <w:szCs w:val="18"/>
        </w:rPr>
      </w:pPr>
      <w:r w:rsidRPr="009C1933">
        <w:rPr>
          <w:sz w:val="18"/>
          <w:szCs w:val="18"/>
        </w:rPr>
        <w:tab/>
        <w:t>u8</w:t>
      </w:r>
      <w:r w:rsidRPr="009C1933">
        <w:rPr>
          <w:sz w:val="18"/>
          <w:szCs w:val="18"/>
        </w:rPr>
        <w:tab/>
        <w:t>UartEn;</w:t>
      </w:r>
    </w:p>
    <w:p w:rsidR="009C1933" w:rsidRPr="009C1933" w:rsidRDefault="009C1933" w:rsidP="009C1933">
      <w:pPr>
        <w:spacing w:line="0" w:lineRule="atLeast"/>
        <w:ind w:firstLine="420"/>
        <w:rPr>
          <w:sz w:val="18"/>
          <w:szCs w:val="18"/>
        </w:rPr>
      </w:pPr>
      <w:r w:rsidRPr="009C1933">
        <w:rPr>
          <w:sz w:val="18"/>
          <w:szCs w:val="18"/>
        </w:rPr>
        <w:tab/>
        <w:t>u8</w:t>
      </w:r>
      <w:r w:rsidRPr="009C1933">
        <w:rPr>
          <w:sz w:val="18"/>
          <w:szCs w:val="18"/>
        </w:rPr>
        <w:tab/>
        <w:t>UartPort;</w:t>
      </w:r>
    </w:p>
    <w:p w:rsidR="009C1933" w:rsidRPr="009C1933" w:rsidRDefault="009C1933" w:rsidP="009C1933">
      <w:pPr>
        <w:spacing w:line="0" w:lineRule="atLeast"/>
        <w:ind w:firstLine="420"/>
        <w:rPr>
          <w:sz w:val="18"/>
          <w:szCs w:val="18"/>
        </w:rPr>
      </w:pPr>
      <w:r w:rsidRPr="009C1933">
        <w:rPr>
          <w:sz w:val="18"/>
          <w:szCs w:val="18"/>
        </w:rPr>
        <w:tab/>
        <w:t>u8</w:t>
      </w:r>
      <w:r w:rsidRPr="009C1933">
        <w:rPr>
          <w:sz w:val="18"/>
          <w:szCs w:val="18"/>
        </w:rPr>
        <w:tab/>
        <w:t>Baudrate;</w:t>
      </w:r>
    </w:p>
    <w:p w:rsidR="009C1933" w:rsidRPr="009C1933" w:rsidRDefault="009C1933" w:rsidP="009C1933">
      <w:pPr>
        <w:spacing w:line="0" w:lineRule="atLeast"/>
        <w:ind w:firstLine="420"/>
        <w:rPr>
          <w:sz w:val="18"/>
          <w:szCs w:val="18"/>
        </w:rPr>
      </w:pPr>
      <w:r w:rsidRPr="009C1933">
        <w:rPr>
          <w:sz w:val="18"/>
          <w:szCs w:val="18"/>
        </w:rPr>
        <w:tab/>
        <w:t>u8</w:t>
      </w:r>
      <w:r w:rsidRPr="009C1933">
        <w:rPr>
          <w:sz w:val="18"/>
          <w:szCs w:val="18"/>
        </w:rPr>
        <w:tab/>
        <w:t>DataBits;</w:t>
      </w:r>
    </w:p>
    <w:p w:rsidR="009C1933" w:rsidRPr="009C1933" w:rsidRDefault="009C1933" w:rsidP="009C1933">
      <w:pPr>
        <w:spacing w:line="0" w:lineRule="atLeast"/>
        <w:ind w:firstLine="420"/>
        <w:rPr>
          <w:sz w:val="18"/>
          <w:szCs w:val="18"/>
        </w:rPr>
      </w:pPr>
      <w:r w:rsidRPr="009C1933">
        <w:rPr>
          <w:sz w:val="18"/>
          <w:szCs w:val="18"/>
        </w:rPr>
        <w:tab/>
        <w:t>u8</w:t>
      </w:r>
      <w:r w:rsidRPr="009C1933">
        <w:rPr>
          <w:sz w:val="18"/>
          <w:szCs w:val="18"/>
        </w:rPr>
        <w:tab/>
        <w:t>StopBits;</w:t>
      </w:r>
    </w:p>
    <w:p w:rsidR="009C1933" w:rsidRPr="009C1933" w:rsidRDefault="009C1933" w:rsidP="009C1933">
      <w:pPr>
        <w:spacing w:line="0" w:lineRule="atLeast"/>
        <w:ind w:firstLine="420"/>
        <w:rPr>
          <w:sz w:val="18"/>
          <w:szCs w:val="18"/>
        </w:rPr>
      </w:pPr>
      <w:r w:rsidRPr="009C1933">
        <w:rPr>
          <w:sz w:val="18"/>
          <w:szCs w:val="18"/>
        </w:rPr>
        <w:lastRenderedPageBreak/>
        <w:tab/>
        <w:t>u8</w:t>
      </w:r>
      <w:r w:rsidRPr="009C1933">
        <w:rPr>
          <w:sz w:val="18"/>
          <w:szCs w:val="18"/>
        </w:rPr>
        <w:tab/>
        <w:t>Parity;</w:t>
      </w:r>
    </w:p>
    <w:p w:rsidR="009C1933" w:rsidRPr="009C1933" w:rsidRDefault="009C1933" w:rsidP="009C1933">
      <w:pPr>
        <w:spacing w:line="0" w:lineRule="atLeast"/>
        <w:ind w:firstLine="420"/>
        <w:rPr>
          <w:sz w:val="18"/>
          <w:szCs w:val="18"/>
        </w:rPr>
      </w:pPr>
      <w:r w:rsidRPr="009C1933">
        <w:rPr>
          <w:sz w:val="18"/>
          <w:szCs w:val="18"/>
        </w:rPr>
        <w:tab/>
        <w:t>u8</w:t>
      </w:r>
      <w:r w:rsidRPr="009C1933">
        <w:rPr>
          <w:sz w:val="18"/>
          <w:szCs w:val="18"/>
        </w:rPr>
        <w:tab/>
        <w:t>FlowCtrl;</w:t>
      </w:r>
    </w:p>
    <w:p w:rsidR="009C1933" w:rsidRPr="009C1933" w:rsidRDefault="009C1933" w:rsidP="009C1933">
      <w:pPr>
        <w:spacing w:line="0" w:lineRule="atLeast"/>
        <w:ind w:firstLine="420"/>
        <w:rPr>
          <w:sz w:val="18"/>
          <w:szCs w:val="18"/>
        </w:rPr>
      </w:pPr>
      <w:r w:rsidRPr="009C1933">
        <w:rPr>
          <w:sz w:val="18"/>
          <w:szCs w:val="18"/>
        </w:rPr>
        <w:tab/>
        <w:t>u8</w:t>
      </w:r>
      <w:r w:rsidRPr="009C1933">
        <w:rPr>
          <w:sz w:val="18"/>
          <w:szCs w:val="18"/>
        </w:rPr>
        <w:tab/>
        <w:t>WorkMode;</w:t>
      </w:r>
    </w:p>
    <w:p w:rsidR="009C1933" w:rsidRPr="009C1933" w:rsidRDefault="009C1933" w:rsidP="009C1933">
      <w:pPr>
        <w:spacing w:line="0" w:lineRule="atLeast"/>
        <w:ind w:firstLine="420"/>
        <w:rPr>
          <w:sz w:val="18"/>
          <w:szCs w:val="18"/>
        </w:rPr>
      </w:pPr>
      <w:r w:rsidRPr="009C1933">
        <w:rPr>
          <w:sz w:val="18"/>
          <w:szCs w:val="18"/>
        </w:rPr>
        <w:tab/>
        <w:t>union {</w:t>
      </w:r>
    </w:p>
    <w:p w:rsidR="009C1933" w:rsidRPr="009C1933" w:rsidRDefault="009C1933" w:rsidP="009C1933">
      <w:pPr>
        <w:spacing w:line="0" w:lineRule="atLeast"/>
        <w:ind w:firstLine="420"/>
        <w:rPr>
          <w:sz w:val="18"/>
          <w:szCs w:val="18"/>
        </w:rPr>
      </w:pPr>
      <w:r w:rsidRPr="009C1933">
        <w:rPr>
          <w:sz w:val="18"/>
          <w:szCs w:val="18"/>
        </w:rPr>
        <w:tab/>
      </w:r>
      <w:r w:rsidRPr="009C1933">
        <w:rPr>
          <w:sz w:val="18"/>
          <w:szCs w:val="18"/>
        </w:rPr>
        <w:tab/>
        <w:t>uartcfg_tcpsrv_t ListenPort;</w:t>
      </w:r>
      <w:r w:rsidRPr="009C1933">
        <w:rPr>
          <w:sz w:val="18"/>
          <w:szCs w:val="18"/>
        </w:rPr>
        <w:tab/>
      </w:r>
      <w:r w:rsidRPr="009C1933">
        <w:rPr>
          <w:sz w:val="18"/>
          <w:szCs w:val="18"/>
        </w:rPr>
        <w:tab/>
      </w:r>
      <w:r w:rsidRPr="009C1933">
        <w:rPr>
          <w:sz w:val="18"/>
          <w:szCs w:val="18"/>
        </w:rPr>
        <w:tab/>
        <w:t>/* TcpServer mode configuration */</w:t>
      </w:r>
      <w:r w:rsidRPr="009C1933">
        <w:rPr>
          <w:sz w:val="18"/>
          <w:szCs w:val="18"/>
        </w:rPr>
        <w:tab/>
      </w:r>
    </w:p>
    <w:p w:rsidR="009C1933" w:rsidRPr="009C1933" w:rsidRDefault="009C1933" w:rsidP="009C1933">
      <w:pPr>
        <w:spacing w:line="0" w:lineRule="atLeast"/>
        <w:ind w:firstLine="420"/>
        <w:rPr>
          <w:sz w:val="18"/>
          <w:szCs w:val="18"/>
        </w:rPr>
      </w:pPr>
      <w:r w:rsidRPr="009C1933">
        <w:rPr>
          <w:sz w:val="18"/>
          <w:szCs w:val="18"/>
        </w:rPr>
        <w:tab/>
      </w:r>
      <w:r w:rsidRPr="009C1933">
        <w:rPr>
          <w:sz w:val="18"/>
          <w:szCs w:val="18"/>
        </w:rPr>
        <w:tab/>
        <w:t>uartcfg_tcpclient_t TcpSrvList[8];</w:t>
      </w:r>
      <w:r w:rsidRPr="009C1933">
        <w:rPr>
          <w:sz w:val="18"/>
          <w:szCs w:val="18"/>
        </w:rPr>
        <w:tab/>
      </w:r>
      <w:r w:rsidRPr="009C1933">
        <w:rPr>
          <w:sz w:val="18"/>
          <w:szCs w:val="18"/>
        </w:rPr>
        <w:tab/>
        <w:t>/* TcpClient mode configuration */</w:t>
      </w:r>
    </w:p>
    <w:p w:rsidR="009C1933" w:rsidRPr="009C1933" w:rsidRDefault="009C1933" w:rsidP="009C1933">
      <w:pPr>
        <w:spacing w:line="0" w:lineRule="atLeast"/>
        <w:ind w:firstLine="420"/>
        <w:rPr>
          <w:sz w:val="18"/>
          <w:szCs w:val="18"/>
        </w:rPr>
      </w:pPr>
      <w:r w:rsidRPr="009C1933">
        <w:rPr>
          <w:sz w:val="18"/>
          <w:szCs w:val="18"/>
        </w:rPr>
        <w:tab/>
      </w:r>
      <w:r w:rsidRPr="009C1933">
        <w:rPr>
          <w:sz w:val="18"/>
          <w:szCs w:val="18"/>
        </w:rPr>
        <w:tab/>
        <w:t>uartcfg_udp_t Udp;</w:t>
      </w:r>
      <w:r w:rsidRPr="009C1933">
        <w:rPr>
          <w:sz w:val="18"/>
          <w:szCs w:val="18"/>
        </w:rPr>
        <w:tab/>
      </w:r>
      <w:r w:rsidRPr="009C1933">
        <w:rPr>
          <w:sz w:val="18"/>
          <w:szCs w:val="18"/>
        </w:rPr>
        <w:tab/>
      </w:r>
      <w:r w:rsidRPr="009C1933">
        <w:rPr>
          <w:sz w:val="18"/>
          <w:szCs w:val="18"/>
        </w:rPr>
        <w:tab/>
      </w:r>
      <w:r w:rsidRPr="009C1933">
        <w:rPr>
          <w:sz w:val="18"/>
          <w:szCs w:val="18"/>
        </w:rPr>
        <w:tab/>
      </w:r>
      <w:r w:rsidRPr="009C1933">
        <w:rPr>
          <w:sz w:val="18"/>
          <w:szCs w:val="18"/>
        </w:rPr>
        <w:tab/>
      </w:r>
      <w:r w:rsidRPr="009C1933">
        <w:rPr>
          <w:sz w:val="18"/>
          <w:szCs w:val="18"/>
        </w:rPr>
        <w:tab/>
        <w:t>/* Udp mode configuration */</w:t>
      </w:r>
    </w:p>
    <w:p w:rsidR="009C1933" w:rsidRPr="009C1933" w:rsidRDefault="009C1933" w:rsidP="009C1933">
      <w:pPr>
        <w:spacing w:line="0" w:lineRule="atLeast"/>
        <w:ind w:firstLine="420"/>
        <w:rPr>
          <w:sz w:val="18"/>
          <w:szCs w:val="18"/>
        </w:rPr>
      </w:pPr>
      <w:r w:rsidRPr="009C1933">
        <w:rPr>
          <w:sz w:val="18"/>
          <w:szCs w:val="18"/>
        </w:rPr>
        <w:tab/>
      </w:r>
      <w:r w:rsidRPr="009C1933">
        <w:rPr>
          <w:sz w:val="18"/>
          <w:szCs w:val="18"/>
        </w:rPr>
        <w:tab/>
        <w:t>uartcfg_udp_multicast_t UdpMcast;</w:t>
      </w:r>
      <w:r w:rsidRPr="009C1933">
        <w:rPr>
          <w:sz w:val="18"/>
          <w:szCs w:val="18"/>
        </w:rPr>
        <w:tab/>
      </w:r>
      <w:r w:rsidRPr="009C1933">
        <w:rPr>
          <w:sz w:val="18"/>
          <w:szCs w:val="18"/>
        </w:rPr>
        <w:tab/>
        <w:t>/* Udp multicast mode configuration */</w:t>
      </w:r>
    </w:p>
    <w:p w:rsidR="009C1933" w:rsidRPr="009C1933" w:rsidRDefault="009C1933" w:rsidP="009C1933">
      <w:pPr>
        <w:spacing w:line="0" w:lineRule="atLeast"/>
        <w:ind w:firstLine="420"/>
        <w:rPr>
          <w:sz w:val="18"/>
          <w:szCs w:val="18"/>
        </w:rPr>
      </w:pPr>
      <w:r w:rsidRPr="009C1933">
        <w:rPr>
          <w:sz w:val="18"/>
          <w:szCs w:val="18"/>
        </w:rPr>
        <w:tab/>
        <w:t>} ModeConfig;</w:t>
      </w:r>
    </w:p>
    <w:p w:rsidR="004F2827" w:rsidRDefault="009C1933" w:rsidP="009C1933">
      <w:pPr>
        <w:spacing w:line="0" w:lineRule="atLeast"/>
        <w:ind w:firstLine="420"/>
        <w:rPr>
          <w:sz w:val="18"/>
          <w:szCs w:val="18"/>
        </w:rPr>
      </w:pPr>
      <w:r w:rsidRPr="009C1933">
        <w:rPr>
          <w:sz w:val="18"/>
          <w:szCs w:val="18"/>
        </w:rPr>
        <w:t>} OBNET_REQ_SET_UART</w:t>
      </w:r>
    </w:p>
    <w:p w:rsidR="009C1933" w:rsidRDefault="009C1933" w:rsidP="004F2827">
      <w:pPr>
        <w:spacing w:line="0" w:lineRule="atLeast"/>
        <w:ind w:firstLine="420"/>
        <w:rPr>
          <w:sz w:val="18"/>
          <w:szCs w:val="18"/>
        </w:rPr>
      </w:pPr>
    </w:p>
    <w:p w:rsidR="009C1933" w:rsidRPr="009C1933" w:rsidRDefault="009C1933" w:rsidP="009C1933">
      <w:pPr>
        <w:spacing w:line="0" w:lineRule="atLeast"/>
        <w:ind w:firstLine="420"/>
        <w:rPr>
          <w:sz w:val="18"/>
          <w:szCs w:val="18"/>
        </w:rPr>
      </w:pPr>
      <w:r w:rsidRPr="009C1933">
        <w:rPr>
          <w:sz w:val="18"/>
          <w:szCs w:val="18"/>
        </w:rPr>
        <w:t>typedef struct uarcfg_tcp_server {</w:t>
      </w:r>
    </w:p>
    <w:p w:rsidR="009C1933" w:rsidRPr="009C1933" w:rsidRDefault="009C1933" w:rsidP="009C1933">
      <w:pPr>
        <w:spacing w:line="0" w:lineRule="atLeast"/>
        <w:ind w:firstLine="420"/>
        <w:rPr>
          <w:sz w:val="18"/>
          <w:szCs w:val="18"/>
        </w:rPr>
      </w:pPr>
      <w:r w:rsidRPr="009C1933">
        <w:rPr>
          <w:sz w:val="18"/>
          <w:szCs w:val="18"/>
        </w:rPr>
        <w:tab/>
        <w:t>unsigned short</w:t>
      </w:r>
      <w:r w:rsidRPr="009C1933">
        <w:rPr>
          <w:sz w:val="18"/>
          <w:szCs w:val="18"/>
        </w:rPr>
        <w:tab/>
        <w:t>server_port;</w:t>
      </w:r>
    </w:p>
    <w:p w:rsidR="009C1933" w:rsidRPr="009C1933" w:rsidRDefault="009C1933" w:rsidP="009C1933">
      <w:pPr>
        <w:spacing w:line="0" w:lineRule="atLeast"/>
        <w:ind w:firstLine="420"/>
        <w:rPr>
          <w:sz w:val="18"/>
          <w:szCs w:val="18"/>
        </w:rPr>
      </w:pPr>
      <w:r w:rsidRPr="009C1933">
        <w:rPr>
          <w:sz w:val="18"/>
          <w:szCs w:val="18"/>
        </w:rPr>
        <w:t>} uartcfg_tcpsrv_t;</w:t>
      </w:r>
    </w:p>
    <w:p w:rsidR="009C1933" w:rsidRPr="009C1933" w:rsidRDefault="009C1933" w:rsidP="009C1933">
      <w:pPr>
        <w:spacing w:line="0" w:lineRule="atLeast"/>
        <w:ind w:firstLine="420"/>
        <w:rPr>
          <w:sz w:val="18"/>
          <w:szCs w:val="18"/>
        </w:rPr>
      </w:pPr>
    </w:p>
    <w:p w:rsidR="009C1933" w:rsidRPr="009C1933" w:rsidRDefault="009C1933" w:rsidP="009C1933">
      <w:pPr>
        <w:spacing w:line="0" w:lineRule="atLeast"/>
        <w:ind w:firstLine="420"/>
        <w:rPr>
          <w:sz w:val="18"/>
          <w:szCs w:val="18"/>
        </w:rPr>
      </w:pPr>
      <w:r w:rsidRPr="009C1933">
        <w:rPr>
          <w:sz w:val="18"/>
          <w:szCs w:val="18"/>
        </w:rPr>
        <w:t>typedef struct uarcfg_tcp_client {</w:t>
      </w:r>
    </w:p>
    <w:p w:rsidR="009C1933" w:rsidRPr="009C1933" w:rsidRDefault="009C1933" w:rsidP="009C1933">
      <w:pPr>
        <w:spacing w:line="0" w:lineRule="atLeast"/>
        <w:ind w:firstLine="420"/>
        <w:rPr>
          <w:sz w:val="18"/>
          <w:szCs w:val="18"/>
        </w:rPr>
      </w:pPr>
      <w:r w:rsidRPr="009C1933">
        <w:rPr>
          <w:sz w:val="18"/>
          <w:szCs w:val="18"/>
        </w:rPr>
        <w:tab/>
        <w:t>unsigned char</w:t>
      </w:r>
      <w:r w:rsidRPr="009C1933">
        <w:rPr>
          <w:sz w:val="18"/>
          <w:szCs w:val="18"/>
        </w:rPr>
        <w:tab/>
        <w:t>valid;</w:t>
      </w:r>
    </w:p>
    <w:p w:rsidR="009C1933" w:rsidRPr="009C1933" w:rsidRDefault="009C1933" w:rsidP="009C1933">
      <w:pPr>
        <w:spacing w:line="0" w:lineRule="atLeast"/>
        <w:ind w:firstLine="420"/>
        <w:rPr>
          <w:sz w:val="18"/>
          <w:szCs w:val="18"/>
        </w:rPr>
      </w:pPr>
      <w:r w:rsidRPr="009C1933">
        <w:rPr>
          <w:sz w:val="18"/>
          <w:szCs w:val="18"/>
        </w:rPr>
        <w:tab/>
        <w:t>unsigned char</w:t>
      </w:r>
      <w:r w:rsidRPr="009C1933">
        <w:rPr>
          <w:sz w:val="18"/>
          <w:szCs w:val="18"/>
        </w:rPr>
        <w:tab/>
        <w:t>reserved;</w:t>
      </w:r>
    </w:p>
    <w:p w:rsidR="009C1933" w:rsidRPr="009C1933" w:rsidRDefault="009C1933" w:rsidP="009C1933">
      <w:pPr>
        <w:spacing w:line="0" w:lineRule="atLeast"/>
        <w:ind w:firstLine="420"/>
        <w:rPr>
          <w:sz w:val="18"/>
          <w:szCs w:val="18"/>
        </w:rPr>
      </w:pPr>
      <w:r w:rsidRPr="009C1933">
        <w:rPr>
          <w:sz w:val="18"/>
          <w:szCs w:val="18"/>
        </w:rPr>
        <w:tab/>
        <w:t>unsigned short</w:t>
      </w:r>
      <w:r w:rsidRPr="009C1933">
        <w:rPr>
          <w:sz w:val="18"/>
          <w:szCs w:val="18"/>
        </w:rPr>
        <w:tab/>
        <w:t>server_port;</w:t>
      </w:r>
    </w:p>
    <w:p w:rsidR="009C1933" w:rsidRPr="009C1933" w:rsidRDefault="009C1933" w:rsidP="009C1933">
      <w:pPr>
        <w:spacing w:line="0" w:lineRule="atLeast"/>
        <w:ind w:firstLine="420"/>
        <w:rPr>
          <w:sz w:val="18"/>
          <w:szCs w:val="18"/>
        </w:rPr>
      </w:pPr>
      <w:r w:rsidRPr="009C1933">
        <w:rPr>
          <w:sz w:val="18"/>
          <w:szCs w:val="18"/>
        </w:rPr>
        <w:tab/>
        <w:t xml:space="preserve">unsigned int </w:t>
      </w:r>
      <w:r w:rsidRPr="009C1933">
        <w:rPr>
          <w:sz w:val="18"/>
          <w:szCs w:val="18"/>
        </w:rPr>
        <w:tab/>
        <w:t>server_ip;</w:t>
      </w:r>
    </w:p>
    <w:p w:rsidR="009C1933" w:rsidRPr="009C1933" w:rsidRDefault="009C1933" w:rsidP="009C1933">
      <w:pPr>
        <w:spacing w:line="0" w:lineRule="atLeast"/>
        <w:ind w:firstLine="420"/>
        <w:rPr>
          <w:sz w:val="18"/>
          <w:szCs w:val="18"/>
        </w:rPr>
      </w:pPr>
      <w:r w:rsidRPr="009C1933">
        <w:rPr>
          <w:sz w:val="18"/>
          <w:szCs w:val="18"/>
        </w:rPr>
        <w:t>} uartcfg_tcpclient_t;</w:t>
      </w:r>
    </w:p>
    <w:p w:rsidR="009C1933" w:rsidRPr="009C1933" w:rsidRDefault="009C1933" w:rsidP="009C1933">
      <w:pPr>
        <w:spacing w:line="0" w:lineRule="atLeast"/>
        <w:ind w:firstLine="420"/>
        <w:rPr>
          <w:sz w:val="18"/>
          <w:szCs w:val="18"/>
        </w:rPr>
      </w:pPr>
    </w:p>
    <w:p w:rsidR="009C1933" w:rsidRPr="009C1933" w:rsidRDefault="009C1933" w:rsidP="009C1933">
      <w:pPr>
        <w:spacing w:line="0" w:lineRule="atLeast"/>
        <w:ind w:firstLine="420"/>
        <w:rPr>
          <w:sz w:val="18"/>
          <w:szCs w:val="18"/>
        </w:rPr>
      </w:pPr>
      <w:r w:rsidRPr="009C1933">
        <w:rPr>
          <w:sz w:val="18"/>
          <w:szCs w:val="18"/>
        </w:rPr>
        <w:t>typedef struct uartcfg_udp {</w:t>
      </w:r>
    </w:p>
    <w:p w:rsidR="009C1933" w:rsidRPr="009C1933" w:rsidRDefault="009C1933" w:rsidP="009C1933">
      <w:pPr>
        <w:spacing w:line="0" w:lineRule="atLeast"/>
        <w:ind w:firstLine="420"/>
        <w:rPr>
          <w:sz w:val="18"/>
          <w:szCs w:val="18"/>
        </w:rPr>
      </w:pPr>
      <w:r w:rsidRPr="009C1933">
        <w:rPr>
          <w:sz w:val="18"/>
          <w:szCs w:val="18"/>
        </w:rPr>
        <w:tab/>
        <w:t>unsigned short</w:t>
      </w:r>
      <w:r w:rsidRPr="009C1933">
        <w:rPr>
          <w:sz w:val="18"/>
          <w:szCs w:val="18"/>
        </w:rPr>
        <w:tab/>
        <w:t>local_port;</w:t>
      </w:r>
    </w:p>
    <w:p w:rsidR="009C1933" w:rsidRPr="009C1933" w:rsidRDefault="009C1933" w:rsidP="009C1933">
      <w:pPr>
        <w:spacing w:line="0" w:lineRule="atLeast"/>
        <w:ind w:firstLine="420"/>
        <w:rPr>
          <w:sz w:val="18"/>
          <w:szCs w:val="18"/>
        </w:rPr>
      </w:pPr>
      <w:r w:rsidRPr="009C1933">
        <w:rPr>
          <w:sz w:val="18"/>
          <w:szCs w:val="18"/>
        </w:rPr>
        <w:tab/>
        <w:t>unsigned short</w:t>
      </w:r>
      <w:r w:rsidRPr="009C1933">
        <w:rPr>
          <w:sz w:val="18"/>
          <w:szCs w:val="18"/>
        </w:rPr>
        <w:tab/>
        <w:t>remote_port;</w:t>
      </w:r>
    </w:p>
    <w:p w:rsidR="009C1933" w:rsidRPr="009C1933" w:rsidRDefault="009C1933" w:rsidP="009C1933">
      <w:pPr>
        <w:spacing w:line="0" w:lineRule="atLeast"/>
        <w:ind w:firstLine="420"/>
        <w:rPr>
          <w:sz w:val="18"/>
          <w:szCs w:val="18"/>
        </w:rPr>
      </w:pPr>
      <w:r w:rsidRPr="009C1933">
        <w:rPr>
          <w:sz w:val="18"/>
          <w:szCs w:val="18"/>
        </w:rPr>
        <w:tab/>
        <w:t xml:space="preserve">unsigned int </w:t>
      </w:r>
      <w:r w:rsidRPr="009C1933">
        <w:rPr>
          <w:sz w:val="18"/>
          <w:szCs w:val="18"/>
        </w:rPr>
        <w:tab/>
        <w:t>remote_ip;</w:t>
      </w:r>
    </w:p>
    <w:p w:rsidR="009C1933" w:rsidRPr="009C1933" w:rsidRDefault="009C1933" w:rsidP="009C1933">
      <w:pPr>
        <w:spacing w:line="0" w:lineRule="atLeast"/>
        <w:ind w:firstLine="420"/>
        <w:rPr>
          <w:sz w:val="18"/>
          <w:szCs w:val="18"/>
        </w:rPr>
      </w:pPr>
      <w:r w:rsidRPr="009C1933">
        <w:rPr>
          <w:sz w:val="18"/>
          <w:szCs w:val="18"/>
        </w:rPr>
        <w:t>} uartcfg_udp_t;</w:t>
      </w:r>
    </w:p>
    <w:p w:rsidR="009C1933" w:rsidRPr="009C1933" w:rsidRDefault="009C1933" w:rsidP="009C1933">
      <w:pPr>
        <w:spacing w:line="0" w:lineRule="atLeast"/>
        <w:ind w:firstLine="420"/>
        <w:rPr>
          <w:sz w:val="18"/>
          <w:szCs w:val="18"/>
        </w:rPr>
      </w:pPr>
    </w:p>
    <w:p w:rsidR="009C1933" w:rsidRPr="009C1933" w:rsidRDefault="009C1933" w:rsidP="009C1933">
      <w:pPr>
        <w:spacing w:line="0" w:lineRule="atLeast"/>
        <w:ind w:firstLine="420"/>
        <w:rPr>
          <w:sz w:val="18"/>
          <w:szCs w:val="18"/>
        </w:rPr>
      </w:pPr>
      <w:r w:rsidRPr="009C1933">
        <w:rPr>
          <w:sz w:val="18"/>
          <w:szCs w:val="18"/>
        </w:rPr>
        <w:t>typedef struct uartcfg_udp_multicast {</w:t>
      </w:r>
    </w:p>
    <w:p w:rsidR="009C1933" w:rsidRPr="009C1933" w:rsidRDefault="009C1933" w:rsidP="009C1933">
      <w:pPr>
        <w:spacing w:line="0" w:lineRule="atLeast"/>
        <w:ind w:firstLine="420"/>
        <w:rPr>
          <w:sz w:val="18"/>
          <w:szCs w:val="18"/>
        </w:rPr>
      </w:pPr>
      <w:r w:rsidRPr="009C1933">
        <w:rPr>
          <w:sz w:val="18"/>
          <w:szCs w:val="18"/>
        </w:rPr>
        <w:tab/>
        <w:t>unsigned short</w:t>
      </w:r>
      <w:r w:rsidRPr="009C1933">
        <w:rPr>
          <w:sz w:val="18"/>
          <w:szCs w:val="18"/>
        </w:rPr>
        <w:tab/>
        <w:t>local_port;</w:t>
      </w:r>
    </w:p>
    <w:p w:rsidR="009C1933" w:rsidRPr="009C1933" w:rsidRDefault="009C1933" w:rsidP="009C1933">
      <w:pPr>
        <w:spacing w:line="0" w:lineRule="atLeast"/>
        <w:ind w:firstLine="420"/>
        <w:rPr>
          <w:sz w:val="18"/>
          <w:szCs w:val="18"/>
        </w:rPr>
      </w:pPr>
      <w:r w:rsidRPr="009C1933">
        <w:rPr>
          <w:sz w:val="18"/>
          <w:szCs w:val="18"/>
        </w:rPr>
        <w:tab/>
        <w:t>unsigned short</w:t>
      </w:r>
      <w:r w:rsidRPr="009C1933">
        <w:rPr>
          <w:sz w:val="18"/>
          <w:szCs w:val="18"/>
        </w:rPr>
        <w:tab/>
        <w:t>remote_port;</w:t>
      </w:r>
    </w:p>
    <w:p w:rsidR="009C1933" w:rsidRPr="009C1933" w:rsidRDefault="009C1933" w:rsidP="009C1933">
      <w:pPr>
        <w:spacing w:line="0" w:lineRule="atLeast"/>
        <w:ind w:firstLine="420"/>
        <w:rPr>
          <w:sz w:val="18"/>
          <w:szCs w:val="18"/>
        </w:rPr>
      </w:pPr>
      <w:r w:rsidRPr="009C1933">
        <w:rPr>
          <w:sz w:val="18"/>
          <w:szCs w:val="18"/>
        </w:rPr>
        <w:tab/>
        <w:t xml:space="preserve">unsigned int </w:t>
      </w:r>
      <w:r w:rsidRPr="009C1933">
        <w:rPr>
          <w:sz w:val="18"/>
          <w:szCs w:val="18"/>
        </w:rPr>
        <w:tab/>
        <w:t>multicast_ip;</w:t>
      </w:r>
    </w:p>
    <w:p w:rsidR="009C1933" w:rsidRDefault="009C1933" w:rsidP="009C1933">
      <w:pPr>
        <w:spacing w:line="0" w:lineRule="atLeast"/>
        <w:ind w:firstLine="420"/>
        <w:rPr>
          <w:sz w:val="18"/>
          <w:szCs w:val="18"/>
        </w:rPr>
      </w:pPr>
      <w:r w:rsidRPr="009C1933">
        <w:rPr>
          <w:sz w:val="18"/>
          <w:szCs w:val="18"/>
        </w:rPr>
        <w:t>} uartcfg_udp_multicast_t;</w:t>
      </w:r>
    </w:p>
    <w:p w:rsidR="00820587" w:rsidRPr="00072C43" w:rsidRDefault="00E3324E" w:rsidP="00B15722">
      <w:pPr>
        <w:numPr>
          <w:ilvl w:val="0"/>
          <w:numId w:val="38"/>
        </w:numPr>
        <w:rPr>
          <w:sz w:val="18"/>
          <w:szCs w:val="18"/>
        </w:rPr>
      </w:pPr>
      <w:r>
        <w:rPr>
          <w:rFonts w:hint="eastAsia"/>
          <w:sz w:val="18"/>
          <w:szCs w:val="18"/>
        </w:rPr>
        <w:t>SET</w:t>
      </w:r>
      <w:r w:rsidR="00820587" w:rsidRPr="00072C43">
        <w:rPr>
          <w:rFonts w:hint="eastAsia"/>
          <w:sz w:val="18"/>
          <w:szCs w:val="18"/>
        </w:rPr>
        <w:t>命令消息回应：</w:t>
      </w:r>
      <w:r w:rsidR="00820587" w:rsidRPr="00072C43">
        <w:rPr>
          <w:rFonts w:hint="eastAsia"/>
          <w:sz w:val="18"/>
          <w:szCs w:val="18"/>
        </w:rPr>
        <w:t xml:space="preserve"> </w:t>
      </w:r>
    </w:p>
    <w:tbl>
      <w:tblPr>
        <w:tblW w:w="0" w:type="auto"/>
        <w:tblInd w:w="959"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tblPr>
      <w:tblGrid>
        <w:gridCol w:w="2410"/>
        <w:gridCol w:w="1275"/>
        <w:gridCol w:w="4820"/>
      </w:tblGrid>
      <w:tr w:rsidR="00820587" w:rsidRPr="00072C43" w:rsidTr="00A055F6">
        <w:tc>
          <w:tcPr>
            <w:tcW w:w="2410" w:type="dxa"/>
            <w:tcBorders>
              <w:top w:val="single" w:sz="12" w:space="0" w:color="auto"/>
              <w:left w:val="single" w:sz="12" w:space="0" w:color="auto"/>
              <w:bottom w:val="single" w:sz="4" w:space="0" w:color="000000"/>
              <w:right w:val="single" w:sz="4" w:space="0" w:color="000000"/>
            </w:tcBorders>
          </w:tcPr>
          <w:p w:rsidR="00820587" w:rsidRPr="00072C43" w:rsidRDefault="00820587" w:rsidP="00A055F6">
            <w:pPr>
              <w:spacing w:line="0" w:lineRule="atLeast"/>
              <w:jc w:val="center"/>
              <w:rPr>
                <w:rFonts w:ascii="黑体" w:eastAsia="黑体"/>
                <w:sz w:val="18"/>
                <w:szCs w:val="18"/>
              </w:rPr>
            </w:pPr>
            <w:r w:rsidRPr="00072C43">
              <w:rPr>
                <w:rFonts w:ascii="黑体" w:eastAsia="黑体" w:hint="eastAsia"/>
                <w:sz w:val="18"/>
                <w:szCs w:val="18"/>
              </w:rPr>
              <w:t>值域</w:t>
            </w:r>
          </w:p>
        </w:tc>
        <w:tc>
          <w:tcPr>
            <w:tcW w:w="1275" w:type="dxa"/>
            <w:tcBorders>
              <w:top w:val="single" w:sz="12" w:space="0" w:color="auto"/>
              <w:left w:val="single" w:sz="4" w:space="0" w:color="000000"/>
              <w:bottom w:val="single" w:sz="4" w:space="0" w:color="000000"/>
              <w:right w:val="single" w:sz="4" w:space="0" w:color="000000"/>
            </w:tcBorders>
          </w:tcPr>
          <w:p w:rsidR="00820587" w:rsidRPr="00072C43" w:rsidRDefault="00820587" w:rsidP="00A055F6">
            <w:pPr>
              <w:spacing w:line="0" w:lineRule="atLeast"/>
              <w:jc w:val="center"/>
              <w:rPr>
                <w:rFonts w:ascii="黑体" w:eastAsia="黑体"/>
                <w:sz w:val="18"/>
                <w:szCs w:val="18"/>
              </w:rPr>
            </w:pPr>
            <w:r w:rsidRPr="00072C43">
              <w:rPr>
                <w:rFonts w:ascii="黑体" w:eastAsia="黑体" w:hint="eastAsia"/>
                <w:sz w:val="18"/>
                <w:szCs w:val="18"/>
              </w:rPr>
              <w:t>字节</w:t>
            </w:r>
          </w:p>
        </w:tc>
        <w:tc>
          <w:tcPr>
            <w:tcW w:w="4820" w:type="dxa"/>
            <w:tcBorders>
              <w:top w:val="single" w:sz="12" w:space="0" w:color="auto"/>
              <w:left w:val="single" w:sz="4" w:space="0" w:color="000000"/>
              <w:bottom w:val="single" w:sz="4" w:space="0" w:color="000000"/>
              <w:right w:val="single" w:sz="12" w:space="0" w:color="auto"/>
            </w:tcBorders>
          </w:tcPr>
          <w:p w:rsidR="00820587" w:rsidRPr="00072C43" w:rsidRDefault="00820587" w:rsidP="00A055F6">
            <w:pPr>
              <w:spacing w:line="0" w:lineRule="atLeast"/>
              <w:jc w:val="center"/>
              <w:rPr>
                <w:rFonts w:ascii="黑体" w:eastAsia="黑体"/>
                <w:sz w:val="18"/>
                <w:szCs w:val="18"/>
              </w:rPr>
            </w:pPr>
            <w:r w:rsidRPr="00072C43">
              <w:rPr>
                <w:rFonts w:ascii="黑体" w:eastAsia="黑体" w:hint="eastAsia"/>
                <w:sz w:val="18"/>
                <w:szCs w:val="18"/>
              </w:rPr>
              <w:t>分配值</w:t>
            </w:r>
          </w:p>
        </w:tc>
      </w:tr>
      <w:tr w:rsidR="00820587" w:rsidRPr="00072C43" w:rsidTr="00A055F6">
        <w:tc>
          <w:tcPr>
            <w:tcW w:w="8505" w:type="dxa"/>
            <w:gridSpan w:val="3"/>
            <w:tcBorders>
              <w:top w:val="single" w:sz="4" w:space="0" w:color="000000"/>
              <w:left w:val="single" w:sz="12" w:space="0" w:color="auto"/>
              <w:bottom w:val="single" w:sz="4" w:space="0" w:color="000000"/>
              <w:right w:val="single" w:sz="12" w:space="0" w:color="auto"/>
            </w:tcBorders>
          </w:tcPr>
          <w:p w:rsidR="00820587" w:rsidRPr="00072C43" w:rsidRDefault="002B7ECE" w:rsidP="002B7ECE">
            <w:pPr>
              <w:spacing w:line="0" w:lineRule="atLeast"/>
              <w:rPr>
                <w:rFonts w:ascii="黑体" w:eastAsia="黑体"/>
                <w:sz w:val="18"/>
                <w:szCs w:val="18"/>
              </w:rPr>
            </w:pPr>
            <w:r w:rsidRPr="002B7ECE">
              <w:rPr>
                <w:rFonts w:hint="eastAsia"/>
                <w:sz w:val="18"/>
                <w:szCs w:val="18"/>
              </w:rPr>
              <w:t>与</w:t>
            </w:r>
            <w:r w:rsidRPr="002B7ECE">
              <w:rPr>
                <w:sz w:val="18"/>
                <w:szCs w:val="18"/>
              </w:rPr>
              <w:t>Response</w:t>
            </w:r>
            <w:r w:rsidRPr="002B7ECE">
              <w:rPr>
                <w:rFonts w:hint="eastAsia"/>
                <w:sz w:val="18"/>
                <w:szCs w:val="18"/>
              </w:rPr>
              <w:t>消息一般格式相同</w:t>
            </w:r>
          </w:p>
        </w:tc>
      </w:tr>
      <w:tr w:rsidR="00820587" w:rsidRPr="00072C43" w:rsidTr="00A055F6">
        <w:tc>
          <w:tcPr>
            <w:tcW w:w="2410" w:type="dxa"/>
            <w:tcBorders>
              <w:top w:val="single" w:sz="4" w:space="0" w:color="000000"/>
              <w:left w:val="single" w:sz="12" w:space="0" w:color="auto"/>
              <w:bottom w:val="single" w:sz="4" w:space="0" w:color="000000"/>
              <w:right w:val="single" w:sz="4" w:space="0" w:color="000000"/>
            </w:tcBorders>
          </w:tcPr>
          <w:p w:rsidR="00820587" w:rsidRPr="00072C43" w:rsidRDefault="00820587" w:rsidP="00A055F6">
            <w:pPr>
              <w:spacing w:line="0" w:lineRule="atLeast"/>
              <w:rPr>
                <w:sz w:val="18"/>
                <w:szCs w:val="18"/>
              </w:rPr>
            </w:pPr>
            <w:r w:rsidRPr="00072C43">
              <w:rPr>
                <w:sz w:val="18"/>
                <w:szCs w:val="18"/>
              </w:rPr>
              <w:t>Get Code</w:t>
            </w:r>
          </w:p>
        </w:tc>
        <w:tc>
          <w:tcPr>
            <w:tcW w:w="1275" w:type="dxa"/>
            <w:tcBorders>
              <w:top w:val="single" w:sz="4" w:space="0" w:color="000000"/>
              <w:left w:val="single" w:sz="4" w:space="0" w:color="000000"/>
              <w:bottom w:val="single" w:sz="4" w:space="0" w:color="000000"/>
              <w:right w:val="single" w:sz="4" w:space="0" w:color="000000"/>
            </w:tcBorders>
          </w:tcPr>
          <w:p w:rsidR="00820587" w:rsidRPr="00072C43" w:rsidRDefault="00820587" w:rsidP="00A055F6">
            <w:pPr>
              <w:spacing w:line="0" w:lineRule="atLeast"/>
              <w:rPr>
                <w:sz w:val="18"/>
                <w:szCs w:val="18"/>
              </w:rPr>
            </w:pPr>
            <w:r w:rsidRPr="00072C43">
              <w:rPr>
                <w:sz w:val="18"/>
                <w:szCs w:val="18"/>
              </w:rPr>
              <w:t>1</w:t>
            </w:r>
          </w:p>
        </w:tc>
        <w:tc>
          <w:tcPr>
            <w:tcW w:w="4820" w:type="dxa"/>
            <w:tcBorders>
              <w:top w:val="single" w:sz="4" w:space="0" w:color="000000"/>
              <w:left w:val="single" w:sz="4" w:space="0" w:color="000000"/>
              <w:bottom w:val="single" w:sz="4" w:space="0" w:color="000000"/>
              <w:right w:val="single" w:sz="12" w:space="0" w:color="auto"/>
            </w:tcBorders>
          </w:tcPr>
          <w:p w:rsidR="00820587" w:rsidRPr="00072C43" w:rsidRDefault="00820587" w:rsidP="00A86082">
            <w:pPr>
              <w:spacing w:line="0" w:lineRule="atLeast"/>
              <w:rPr>
                <w:sz w:val="18"/>
                <w:szCs w:val="18"/>
              </w:rPr>
            </w:pPr>
            <w:r w:rsidRPr="00072C43">
              <w:rPr>
                <w:sz w:val="18"/>
                <w:szCs w:val="18"/>
              </w:rPr>
              <w:t xml:space="preserve">(0x) </w:t>
            </w:r>
            <w:r w:rsidR="00A86082">
              <w:rPr>
                <w:rFonts w:hint="eastAsia"/>
                <w:sz w:val="18"/>
                <w:szCs w:val="18"/>
              </w:rPr>
              <w:t>ad</w:t>
            </w:r>
          </w:p>
        </w:tc>
      </w:tr>
      <w:tr w:rsidR="00820587" w:rsidRPr="00072C43" w:rsidTr="00A055F6">
        <w:tc>
          <w:tcPr>
            <w:tcW w:w="2410" w:type="dxa"/>
            <w:tcBorders>
              <w:top w:val="single" w:sz="4" w:space="0" w:color="000000"/>
              <w:left w:val="single" w:sz="12" w:space="0" w:color="auto"/>
              <w:bottom w:val="single" w:sz="4" w:space="0" w:color="000000"/>
              <w:right w:val="single" w:sz="4" w:space="0" w:color="000000"/>
            </w:tcBorders>
          </w:tcPr>
          <w:p w:rsidR="00820587" w:rsidRPr="00072C43" w:rsidRDefault="00820587" w:rsidP="00A055F6">
            <w:pPr>
              <w:spacing w:line="0" w:lineRule="atLeast"/>
              <w:rPr>
                <w:sz w:val="18"/>
                <w:szCs w:val="18"/>
              </w:rPr>
            </w:pPr>
            <w:r w:rsidRPr="00072C43">
              <w:rPr>
                <w:sz w:val="18"/>
                <w:szCs w:val="18"/>
              </w:rPr>
              <w:t>Result Status</w:t>
            </w:r>
          </w:p>
        </w:tc>
        <w:tc>
          <w:tcPr>
            <w:tcW w:w="1275" w:type="dxa"/>
            <w:tcBorders>
              <w:top w:val="single" w:sz="4" w:space="0" w:color="000000"/>
              <w:left w:val="single" w:sz="4" w:space="0" w:color="000000"/>
              <w:bottom w:val="single" w:sz="4" w:space="0" w:color="000000"/>
              <w:right w:val="single" w:sz="4" w:space="0" w:color="000000"/>
            </w:tcBorders>
          </w:tcPr>
          <w:p w:rsidR="00820587" w:rsidRPr="00072C43" w:rsidRDefault="00820587" w:rsidP="00A055F6">
            <w:pPr>
              <w:spacing w:line="0" w:lineRule="atLeast"/>
              <w:rPr>
                <w:sz w:val="18"/>
                <w:szCs w:val="18"/>
              </w:rPr>
            </w:pPr>
            <w:r w:rsidRPr="00072C43">
              <w:rPr>
                <w:sz w:val="18"/>
                <w:szCs w:val="18"/>
              </w:rPr>
              <w:t>1</w:t>
            </w:r>
          </w:p>
        </w:tc>
        <w:tc>
          <w:tcPr>
            <w:tcW w:w="4820" w:type="dxa"/>
            <w:tcBorders>
              <w:top w:val="single" w:sz="4" w:space="0" w:color="000000"/>
              <w:left w:val="single" w:sz="4" w:space="0" w:color="000000"/>
              <w:bottom w:val="single" w:sz="4" w:space="0" w:color="000000"/>
              <w:right w:val="single" w:sz="12" w:space="0" w:color="auto"/>
            </w:tcBorders>
          </w:tcPr>
          <w:p w:rsidR="00820587" w:rsidRPr="00072C43" w:rsidRDefault="00820587" w:rsidP="00A055F6">
            <w:pPr>
              <w:spacing w:line="0" w:lineRule="atLeast"/>
              <w:rPr>
                <w:sz w:val="18"/>
                <w:szCs w:val="18"/>
              </w:rPr>
            </w:pPr>
            <w:r w:rsidRPr="00072C43">
              <w:rPr>
                <w:sz w:val="18"/>
                <w:szCs w:val="18"/>
              </w:rPr>
              <w:t>(0x) 00 (OK)</w:t>
            </w:r>
          </w:p>
        </w:tc>
      </w:tr>
      <w:tr w:rsidR="00820587" w:rsidRPr="00072C43" w:rsidTr="00A055F6">
        <w:tc>
          <w:tcPr>
            <w:tcW w:w="2410" w:type="dxa"/>
            <w:tcBorders>
              <w:top w:val="single" w:sz="4" w:space="0" w:color="000000"/>
              <w:left w:val="single" w:sz="12" w:space="0" w:color="auto"/>
              <w:bottom w:val="single" w:sz="4" w:space="0" w:color="000000"/>
              <w:right w:val="single" w:sz="4" w:space="0" w:color="000000"/>
            </w:tcBorders>
          </w:tcPr>
          <w:p w:rsidR="00820587" w:rsidRPr="00072C43" w:rsidRDefault="002B7ECE" w:rsidP="00A055F6">
            <w:pPr>
              <w:spacing w:line="0" w:lineRule="atLeast"/>
              <w:rPr>
                <w:sz w:val="18"/>
                <w:szCs w:val="18"/>
              </w:rPr>
            </w:pPr>
            <w:r>
              <w:rPr>
                <w:rFonts w:hint="eastAsia"/>
                <w:sz w:val="18"/>
                <w:szCs w:val="18"/>
              </w:rPr>
              <w:t>Res</w:t>
            </w:r>
          </w:p>
        </w:tc>
        <w:tc>
          <w:tcPr>
            <w:tcW w:w="1275" w:type="dxa"/>
            <w:tcBorders>
              <w:top w:val="single" w:sz="4" w:space="0" w:color="000000"/>
              <w:left w:val="single" w:sz="4" w:space="0" w:color="000000"/>
              <w:bottom w:val="single" w:sz="4" w:space="0" w:color="000000"/>
              <w:right w:val="single" w:sz="4" w:space="0" w:color="000000"/>
            </w:tcBorders>
          </w:tcPr>
          <w:p w:rsidR="00820587" w:rsidRPr="00072C43" w:rsidRDefault="00820587" w:rsidP="00A055F6">
            <w:pPr>
              <w:spacing w:line="0" w:lineRule="atLeast"/>
              <w:rPr>
                <w:sz w:val="18"/>
                <w:szCs w:val="18"/>
              </w:rPr>
            </w:pPr>
            <w:r w:rsidRPr="00072C43">
              <w:rPr>
                <w:sz w:val="18"/>
                <w:szCs w:val="18"/>
              </w:rPr>
              <w:t>1</w:t>
            </w:r>
          </w:p>
        </w:tc>
        <w:tc>
          <w:tcPr>
            <w:tcW w:w="4820" w:type="dxa"/>
            <w:tcBorders>
              <w:top w:val="single" w:sz="4" w:space="0" w:color="000000"/>
              <w:left w:val="single" w:sz="4" w:space="0" w:color="000000"/>
              <w:bottom w:val="single" w:sz="4" w:space="0" w:color="000000"/>
              <w:right w:val="single" w:sz="12" w:space="0" w:color="auto"/>
            </w:tcBorders>
          </w:tcPr>
          <w:p w:rsidR="00820587" w:rsidRPr="00072C43" w:rsidRDefault="002B7ECE" w:rsidP="00A055F6">
            <w:pPr>
              <w:spacing w:line="0" w:lineRule="atLeast"/>
              <w:rPr>
                <w:sz w:val="18"/>
                <w:szCs w:val="18"/>
              </w:rPr>
            </w:pPr>
            <w:r w:rsidRPr="002B7ECE">
              <w:rPr>
                <w:sz w:val="18"/>
                <w:szCs w:val="18"/>
              </w:rPr>
              <w:t>(0x) 00</w:t>
            </w:r>
          </w:p>
        </w:tc>
      </w:tr>
      <w:tr w:rsidR="00820587" w:rsidRPr="00072C43" w:rsidTr="00A055F6">
        <w:trPr>
          <w:trHeight w:val="157"/>
        </w:trPr>
        <w:tc>
          <w:tcPr>
            <w:tcW w:w="2410" w:type="dxa"/>
            <w:tcBorders>
              <w:top w:val="single" w:sz="4" w:space="0" w:color="auto"/>
              <w:left w:val="single" w:sz="12" w:space="0" w:color="auto"/>
              <w:bottom w:val="single" w:sz="12" w:space="0" w:color="auto"/>
              <w:right w:val="single" w:sz="4" w:space="0" w:color="000000"/>
            </w:tcBorders>
          </w:tcPr>
          <w:p w:rsidR="00820587" w:rsidRPr="00072C43" w:rsidRDefault="00916456" w:rsidP="00A055F6">
            <w:pPr>
              <w:spacing w:line="0" w:lineRule="atLeast"/>
              <w:rPr>
                <w:sz w:val="18"/>
                <w:szCs w:val="18"/>
              </w:rPr>
            </w:pPr>
            <w:r>
              <w:rPr>
                <w:rFonts w:hint="eastAsia"/>
                <w:sz w:val="18"/>
                <w:szCs w:val="18"/>
              </w:rPr>
              <w:t>pad</w:t>
            </w:r>
          </w:p>
        </w:tc>
        <w:tc>
          <w:tcPr>
            <w:tcW w:w="1275" w:type="dxa"/>
            <w:tcBorders>
              <w:top w:val="single" w:sz="4" w:space="0" w:color="auto"/>
              <w:left w:val="single" w:sz="4" w:space="0" w:color="000000"/>
              <w:bottom w:val="single" w:sz="12" w:space="0" w:color="auto"/>
              <w:right w:val="single" w:sz="4" w:space="0" w:color="000000"/>
            </w:tcBorders>
          </w:tcPr>
          <w:p w:rsidR="00820587" w:rsidRPr="00072C43" w:rsidRDefault="00820587" w:rsidP="00A055F6">
            <w:pPr>
              <w:spacing w:line="0" w:lineRule="atLeast"/>
              <w:rPr>
                <w:sz w:val="18"/>
                <w:szCs w:val="18"/>
              </w:rPr>
            </w:pPr>
          </w:p>
        </w:tc>
        <w:tc>
          <w:tcPr>
            <w:tcW w:w="4820" w:type="dxa"/>
            <w:tcBorders>
              <w:top w:val="single" w:sz="4" w:space="0" w:color="auto"/>
              <w:left w:val="single" w:sz="4" w:space="0" w:color="000000"/>
              <w:bottom w:val="single" w:sz="12" w:space="0" w:color="auto"/>
              <w:right w:val="single" w:sz="12" w:space="0" w:color="auto"/>
            </w:tcBorders>
          </w:tcPr>
          <w:p w:rsidR="00820587" w:rsidRPr="00072C43" w:rsidRDefault="00916456" w:rsidP="00A055F6">
            <w:pPr>
              <w:spacing w:line="0" w:lineRule="atLeast"/>
              <w:rPr>
                <w:sz w:val="18"/>
                <w:szCs w:val="18"/>
              </w:rPr>
            </w:pPr>
            <w:r>
              <w:rPr>
                <w:rFonts w:hint="eastAsia"/>
                <w:sz w:val="18"/>
                <w:szCs w:val="18"/>
              </w:rPr>
              <w:t>补足</w:t>
            </w:r>
            <w:r>
              <w:rPr>
                <w:rFonts w:hint="eastAsia"/>
                <w:sz w:val="18"/>
                <w:szCs w:val="18"/>
              </w:rPr>
              <w:t>60</w:t>
            </w:r>
            <w:r>
              <w:rPr>
                <w:rFonts w:hint="eastAsia"/>
                <w:sz w:val="18"/>
                <w:szCs w:val="18"/>
              </w:rPr>
              <w:t>字节</w:t>
            </w:r>
            <w:r>
              <w:rPr>
                <w:rFonts w:hint="eastAsia"/>
                <w:sz w:val="18"/>
                <w:szCs w:val="18"/>
              </w:rPr>
              <w:t xml:space="preserve"> </w:t>
            </w:r>
            <w:r w:rsidRPr="001D0D3B">
              <w:rPr>
                <w:rFonts w:hint="eastAsia"/>
                <w:sz w:val="18"/>
                <w:szCs w:val="18"/>
              </w:rPr>
              <w:t>全</w:t>
            </w:r>
            <w:r w:rsidRPr="001D0D3B">
              <w:rPr>
                <w:sz w:val="18"/>
                <w:szCs w:val="18"/>
              </w:rPr>
              <w:t>0</w:t>
            </w:r>
          </w:p>
        </w:tc>
      </w:tr>
    </w:tbl>
    <w:p w:rsidR="004F2827" w:rsidRPr="004F2827" w:rsidRDefault="004F2827" w:rsidP="009C1933"/>
    <w:p w:rsidR="00200E2D" w:rsidRPr="00072C43" w:rsidRDefault="00E3324E" w:rsidP="00B15722">
      <w:pPr>
        <w:numPr>
          <w:ilvl w:val="0"/>
          <w:numId w:val="38"/>
        </w:numPr>
        <w:rPr>
          <w:sz w:val="18"/>
          <w:szCs w:val="18"/>
        </w:rPr>
      </w:pPr>
      <w:r>
        <w:rPr>
          <w:rFonts w:hint="eastAsia"/>
          <w:sz w:val="18"/>
          <w:szCs w:val="18"/>
        </w:rPr>
        <w:t>GET</w:t>
      </w:r>
      <w:r w:rsidR="00200E2D" w:rsidRPr="00072C43">
        <w:rPr>
          <w:rFonts w:hint="eastAsia"/>
          <w:sz w:val="18"/>
          <w:szCs w:val="18"/>
        </w:rPr>
        <w:t>命令消息下发：</w:t>
      </w:r>
    </w:p>
    <w:tbl>
      <w:tblPr>
        <w:tblW w:w="0" w:type="auto"/>
        <w:tblInd w:w="959"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tblPr>
      <w:tblGrid>
        <w:gridCol w:w="2410"/>
        <w:gridCol w:w="1275"/>
        <w:gridCol w:w="4820"/>
      </w:tblGrid>
      <w:tr w:rsidR="00200E2D" w:rsidRPr="00072C43" w:rsidTr="00200E2D">
        <w:tc>
          <w:tcPr>
            <w:tcW w:w="2410" w:type="dxa"/>
            <w:tcBorders>
              <w:top w:val="single" w:sz="12" w:space="0" w:color="auto"/>
              <w:left w:val="single" w:sz="12" w:space="0" w:color="auto"/>
              <w:bottom w:val="single" w:sz="4" w:space="0" w:color="000000"/>
              <w:right w:val="single" w:sz="4" w:space="0" w:color="000000"/>
            </w:tcBorders>
          </w:tcPr>
          <w:p w:rsidR="00200E2D" w:rsidRPr="00072C43" w:rsidRDefault="00200E2D" w:rsidP="00200E2D">
            <w:pPr>
              <w:spacing w:line="0" w:lineRule="atLeast"/>
              <w:jc w:val="center"/>
              <w:rPr>
                <w:rFonts w:ascii="黑体" w:eastAsia="黑体"/>
                <w:sz w:val="18"/>
                <w:szCs w:val="18"/>
              </w:rPr>
            </w:pPr>
            <w:r w:rsidRPr="00072C43">
              <w:rPr>
                <w:rFonts w:ascii="黑体" w:eastAsia="黑体" w:hint="eastAsia"/>
                <w:sz w:val="18"/>
                <w:szCs w:val="18"/>
              </w:rPr>
              <w:t>值域</w:t>
            </w:r>
          </w:p>
        </w:tc>
        <w:tc>
          <w:tcPr>
            <w:tcW w:w="1275" w:type="dxa"/>
            <w:tcBorders>
              <w:top w:val="single" w:sz="12" w:space="0" w:color="auto"/>
              <w:left w:val="single" w:sz="4" w:space="0" w:color="000000"/>
              <w:bottom w:val="single" w:sz="4" w:space="0" w:color="000000"/>
              <w:right w:val="single" w:sz="4" w:space="0" w:color="000000"/>
            </w:tcBorders>
          </w:tcPr>
          <w:p w:rsidR="00200E2D" w:rsidRPr="00072C43" w:rsidRDefault="00200E2D" w:rsidP="00200E2D">
            <w:pPr>
              <w:spacing w:line="0" w:lineRule="atLeast"/>
              <w:jc w:val="center"/>
              <w:rPr>
                <w:rFonts w:ascii="黑体" w:eastAsia="黑体"/>
                <w:sz w:val="18"/>
                <w:szCs w:val="18"/>
              </w:rPr>
            </w:pPr>
            <w:r w:rsidRPr="00072C43">
              <w:rPr>
                <w:rFonts w:ascii="黑体" w:eastAsia="黑体" w:hint="eastAsia"/>
                <w:sz w:val="18"/>
                <w:szCs w:val="18"/>
              </w:rPr>
              <w:t>字节</w:t>
            </w:r>
          </w:p>
        </w:tc>
        <w:tc>
          <w:tcPr>
            <w:tcW w:w="4820" w:type="dxa"/>
            <w:tcBorders>
              <w:top w:val="single" w:sz="12" w:space="0" w:color="auto"/>
              <w:left w:val="single" w:sz="4" w:space="0" w:color="000000"/>
              <w:bottom w:val="single" w:sz="4" w:space="0" w:color="000000"/>
              <w:right w:val="single" w:sz="12" w:space="0" w:color="auto"/>
            </w:tcBorders>
          </w:tcPr>
          <w:p w:rsidR="00200E2D" w:rsidRPr="00072C43" w:rsidRDefault="00200E2D" w:rsidP="00200E2D">
            <w:pPr>
              <w:spacing w:line="0" w:lineRule="atLeast"/>
              <w:jc w:val="center"/>
              <w:rPr>
                <w:rFonts w:ascii="黑体" w:eastAsia="黑体"/>
                <w:sz w:val="18"/>
                <w:szCs w:val="18"/>
              </w:rPr>
            </w:pPr>
            <w:r w:rsidRPr="00072C43">
              <w:rPr>
                <w:rFonts w:ascii="黑体" w:eastAsia="黑体" w:hint="eastAsia"/>
                <w:sz w:val="18"/>
                <w:szCs w:val="18"/>
              </w:rPr>
              <w:t>分配值</w:t>
            </w:r>
          </w:p>
        </w:tc>
      </w:tr>
      <w:tr w:rsidR="00200E2D" w:rsidRPr="00072C43" w:rsidTr="00200E2D">
        <w:tc>
          <w:tcPr>
            <w:tcW w:w="8505" w:type="dxa"/>
            <w:gridSpan w:val="3"/>
            <w:tcBorders>
              <w:top w:val="single" w:sz="4" w:space="0" w:color="000000"/>
              <w:left w:val="single" w:sz="12" w:space="0" w:color="auto"/>
              <w:bottom w:val="single" w:sz="4" w:space="0" w:color="000000"/>
              <w:right w:val="single" w:sz="12" w:space="0" w:color="auto"/>
            </w:tcBorders>
          </w:tcPr>
          <w:p w:rsidR="00200E2D" w:rsidRPr="00072C43" w:rsidRDefault="00200E2D" w:rsidP="00200E2D">
            <w:pPr>
              <w:spacing w:line="0" w:lineRule="atLeast"/>
              <w:jc w:val="left"/>
              <w:rPr>
                <w:rFonts w:ascii="黑体" w:eastAsia="黑体"/>
                <w:sz w:val="18"/>
                <w:szCs w:val="18"/>
              </w:rPr>
            </w:pPr>
            <w:r w:rsidRPr="00072C43">
              <w:rPr>
                <w:rFonts w:hint="eastAsia"/>
                <w:sz w:val="18"/>
                <w:szCs w:val="18"/>
              </w:rPr>
              <w:t>与</w:t>
            </w:r>
            <w:r w:rsidRPr="00072C43">
              <w:rPr>
                <w:sz w:val="18"/>
                <w:szCs w:val="18"/>
              </w:rPr>
              <w:t>GET</w:t>
            </w:r>
            <w:r w:rsidRPr="00072C43">
              <w:rPr>
                <w:rFonts w:hint="eastAsia"/>
                <w:sz w:val="18"/>
                <w:szCs w:val="18"/>
              </w:rPr>
              <w:t>消息一般格式相同</w:t>
            </w:r>
          </w:p>
        </w:tc>
      </w:tr>
      <w:tr w:rsidR="00200E2D" w:rsidRPr="00072C43" w:rsidTr="00200E2D">
        <w:tc>
          <w:tcPr>
            <w:tcW w:w="2410" w:type="dxa"/>
            <w:tcBorders>
              <w:top w:val="single" w:sz="4" w:space="0" w:color="000000"/>
              <w:left w:val="single" w:sz="12" w:space="0" w:color="auto"/>
              <w:bottom w:val="single" w:sz="4" w:space="0" w:color="000000"/>
              <w:right w:val="single" w:sz="4" w:space="0" w:color="000000"/>
            </w:tcBorders>
          </w:tcPr>
          <w:p w:rsidR="00200E2D" w:rsidRPr="00072C43" w:rsidRDefault="00200E2D" w:rsidP="00200E2D">
            <w:pPr>
              <w:spacing w:line="0" w:lineRule="atLeast"/>
              <w:rPr>
                <w:sz w:val="18"/>
                <w:szCs w:val="18"/>
              </w:rPr>
            </w:pPr>
            <w:r w:rsidRPr="00072C43">
              <w:rPr>
                <w:sz w:val="18"/>
                <w:szCs w:val="18"/>
              </w:rPr>
              <w:t>Get Code</w:t>
            </w:r>
          </w:p>
        </w:tc>
        <w:tc>
          <w:tcPr>
            <w:tcW w:w="1275" w:type="dxa"/>
            <w:tcBorders>
              <w:top w:val="single" w:sz="4" w:space="0" w:color="000000"/>
              <w:left w:val="single" w:sz="4" w:space="0" w:color="000000"/>
              <w:bottom w:val="single" w:sz="4" w:space="0" w:color="000000"/>
              <w:right w:val="single" w:sz="4" w:space="0" w:color="000000"/>
            </w:tcBorders>
          </w:tcPr>
          <w:p w:rsidR="00200E2D" w:rsidRPr="00072C43" w:rsidRDefault="00200E2D" w:rsidP="00200E2D">
            <w:pPr>
              <w:spacing w:line="0" w:lineRule="atLeast"/>
              <w:rPr>
                <w:sz w:val="18"/>
                <w:szCs w:val="18"/>
              </w:rPr>
            </w:pPr>
            <w:r w:rsidRPr="00072C43">
              <w:rPr>
                <w:sz w:val="18"/>
                <w:szCs w:val="18"/>
              </w:rPr>
              <w:t>1</w:t>
            </w:r>
          </w:p>
        </w:tc>
        <w:tc>
          <w:tcPr>
            <w:tcW w:w="4820" w:type="dxa"/>
            <w:tcBorders>
              <w:top w:val="single" w:sz="4" w:space="0" w:color="000000"/>
              <w:left w:val="single" w:sz="4" w:space="0" w:color="000000"/>
              <w:bottom w:val="single" w:sz="4" w:space="0" w:color="000000"/>
              <w:right w:val="single" w:sz="12" w:space="0" w:color="auto"/>
            </w:tcBorders>
          </w:tcPr>
          <w:p w:rsidR="00200E2D" w:rsidRPr="00072C43" w:rsidRDefault="00200E2D" w:rsidP="00A86082">
            <w:pPr>
              <w:spacing w:line="0" w:lineRule="atLeast"/>
              <w:rPr>
                <w:sz w:val="18"/>
                <w:szCs w:val="18"/>
              </w:rPr>
            </w:pPr>
            <w:r w:rsidRPr="00072C43">
              <w:rPr>
                <w:sz w:val="18"/>
                <w:szCs w:val="18"/>
              </w:rPr>
              <w:t xml:space="preserve">(0x) </w:t>
            </w:r>
            <w:r w:rsidR="00A86082">
              <w:rPr>
                <w:rFonts w:hint="eastAsia"/>
                <w:sz w:val="18"/>
                <w:szCs w:val="18"/>
              </w:rPr>
              <w:t>4d</w:t>
            </w:r>
          </w:p>
        </w:tc>
      </w:tr>
      <w:tr w:rsidR="00200E2D" w:rsidRPr="00072C43" w:rsidTr="00200E2D">
        <w:tc>
          <w:tcPr>
            <w:tcW w:w="2410" w:type="dxa"/>
            <w:tcBorders>
              <w:top w:val="single" w:sz="4" w:space="0" w:color="000000"/>
              <w:left w:val="single" w:sz="12" w:space="0" w:color="auto"/>
              <w:bottom w:val="single" w:sz="4" w:space="0" w:color="000000"/>
              <w:right w:val="single" w:sz="4" w:space="0" w:color="000000"/>
            </w:tcBorders>
          </w:tcPr>
          <w:p w:rsidR="00200E2D" w:rsidRPr="00072C43" w:rsidRDefault="00200E2D" w:rsidP="00200E2D">
            <w:pPr>
              <w:spacing w:line="0" w:lineRule="atLeast"/>
              <w:rPr>
                <w:sz w:val="18"/>
                <w:szCs w:val="18"/>
              </w:rPr>
            </w:pPr>
            <w:r w:rsidRPr="00072C43">
              <w:rPr>
                <w:sz w:val="18"/>
                <w:szCs w:val="18"/>
              </w:rPr>
              <w:t>Result Status</w:t>
            </w:r>
          </w:p>
        </w:tc>
        <w:tc>
          <w:tcPr>
            <w:tcW w:w="1275" w:type="dxa"/>
            <w:tcBorders>
              <w:top w:val="single" w:sz="4" w:space="0" w:color="000000"/>
              <w:left w:val="single" w:sz="4" w:space="0" w:color="000000"/>
              <w:bottom w:val="single" w:sz="4" w:space="0" w:color="000000"/>
              <w:right w:val="single" w:sz="4" w:space="0" w:color="000000"/>
            </w:tcBorders>
          </w:tcPr>
          <w:p w:rsidR="00200E2D" w:rsidRPr="00072C43" w:rsidRDefault="00200E2D" w:rsidP="00200E2D">
            <w:pPr>
              <w:spacing w:line="0" w:lineRule="atLeast"/>
              <w:rPr>
                <w:sz w:val="18"/>
                <w:szCs w:val="18"/>
              </w:rPr>
            </w:pPr>
            <w:r w:rsidRPr="00072C43">
              <w:rPr>
                <w:sz w:val="18"/>
                <w:szCs w:val="18"/>
              </w:rPr>
              <w:t>1</w:t>
            </w:r>
          </w:p>
        </w:tc>
        <w:tc>
          <w:tcPr>
            <w:tcW w:w="4820" w:type="dxa"/>
            <w:tcBorders>
              <w:top w:val="single" w:sz="4" w:space="0" w:color="000000"/>
              <w:left w:val="single" w:sz="4" w:space="0" w:color="000000"/>
              <w:bottom w:val="single" w:sz="4" w:space="0" w:color="000000"/>
              <w:right w:val="single" w:sz="12" w:space="0" w:color="auto"/>
            </w:tcBorders>
          </w:tcPr>
          <w:p w:rsidR="00200E2D" w:rsidRPr="00072C43" w:rsidRDefault="00200E2D" w:rsidP="00200E2D">
            <w:pPr>
              <w:spacing w:line="0" w:lineRule="atLeast"/>
              <w:rPr>
                <w:sz w:val="18"/>
                <w:szCs w:val="18"/>
              </w:rPr>
            </w:pPr>
            <w:r w:rsidRPr="00072C43">
              <w:rPr>
                <w:sz w:val="18"/>
                <w:szCs w:val="18"/>
              </w:rPr>
              <w:t>(0x) 00 (OK)</w:t>
            </w:r>
          </w:p>
        </w:tc>
      </w:tr>
      <w:tr w:rsidR="00200E2D" w:rsidRPr="00072C43" w:rsidTr="00200E2D">
        <w:tc>
          <w:tcPr>
            <w:tcW w:w="2410" w:type="dxa"/>
            <w:tcBorders>
              <w:top w:val="single" w:sz="4" w:space="0" w:color="000000"/>
              <w:left w:val="single" w:sz="12" w:space="0" w:color="auto"/>
              <w:bottom w:val="single" w:sz="4" w:space="0" w:color="000000"/>
              <w:right w:val="single" w:sz="4" w:space="0" w:color="000000"/>
            </w:tcBorders>
          </w:tcPr>
          <w:p w:rsidR="00200E2D" w:rsidRPr="00072C43" w:rsidRDefault="000838B1" w:rsidP="00200E2D">
            <w:pPr>
              <w:spacing w:line="0" w:lineRule="atLeast"/>
              <w:rPr>
                <w:sz w:val="18"/>
                <w:szCs w:val="18"/>
              </w:rPr>
            </w:pPr>
            <w:r w:rsidRPr="000838B1">
              <w:rPr>
                <w:sz w:val="18"/>
                <w:szCs w:val="18"/>
              </w:rPr>
              <w:t>ComPort</w:t>
            </w:r>
          </w:p>
        </w:tc>
        <w:tc>
          <w:tcPr>
            <w:tcW w:w="1275" w:type="dxa"/>
            <w:tcBorders>
              <w:top w:val="single" w:sz="4" w:space="0" w:color="000000"/>
              <w:left w:val="single" w:sz="4" w:space="0" w:color="000000"/>
              <w:bottom w:val="single" w:sz="4" w:space="0" w:color="000000"/>
              <w:right w:val="single" w:sz="4" w:space="0" w:color="000000"/>
            </w:tcBorders>
          </w:tcPr>
          <w:p w:rsidR="00200E2D" w:rsidRPr="00072C43" w:rsidRDefault="00200E2D" w:rsidP="00200E2D">
            <w:pPr>
              <w:spacing w:line="0" w:lineRule="atLeast"/>
              <w:rPr>
                <w:sz w:val="18"/>
                <w:szCs w:val="18"/>
              </w:rPr>
            </w:pPr>
            <w:r w:rsidRPr="00072C43">
              <w:rPr>
                <w:sz w:val="18"/>
                <w:szCs w:val="18"/>
              </w:rPr>
              <w:t>1</w:t>
            </w:r>
          </w:p>
        </w:tc>
        <w:tc>
          <w:tcPr>
            <w:tcW w:w="4820" w:type="dxa"/>
            <w:tcBorders>
              <w:top w:val="single" w:sz="4" w:space="0" w:color="000000"/>
              <w:left w:val="single" w:sz="4" w:space="0" w:color="000000"/>
              <w:bottom w:val="single" w:sz="4" w:space="0" w:color="000000"/>
              <w:right w:val="single" w:sz="12" w:space="0" w:color="auto"/>
            </w:tcBorders>
          </w:tcPr>
          <w:p w:rsidR="00200E2D" w:rsidRPr="00072C43" w:rsidRDefault="000838B1" w:rsidP="00200E2D">
            <w:pPr>
              <w:spacing w:line="0" w:lineRule="atLeast"/>
              <w:rPr>
                <w:sz w:val="18"/>
                <w:szCs w:val="18"/>
              </w:rPr>
            </w:pPr>
            <w:r>
              <w:rPr>
                <w:rFonts w:hint="eastAsia"/>
                <w:sz w:val="18"/>
                <w:szCs w:val="18"/>
              </w:rPr>
              <w:t>串口号</w:t>
            </w:r>
          </w:p>
        </w:tc>
      </w:tr>
      <w:tr w:rsidR="00200E2D" w:rsidRPr="00072C43" w:rsidTr="00200E2D">
        <w:trPr>
          <w:trHeight w:val="157"/>
        </w:trPr>
        <w:tc>
          <w:tcPr>
            <w:tcW w:w="2410" w:type="dxa"/>
            <w:tcBorders>
              <w:top w:val="single" w:sz="4" w:space="0" w:color="auto"/>
              <w:left w:val="single" w:sz="12" w:space="0" w:color="auto"/>
              <w:bottom w:val="single" w:sz="12" w:space="0" w:color="auto"/>
              <w:right w:val="single" w:sz="4" w:space="0" w:color="000000"/>
            </w:tcBorders>
          </w:tcPr>
          <w:p w:rsidR="00200E2D" w:rsidRPr="00072C43" w:rsidRDefault="00200E2D" w:rsidP="00200E2D">
            <w:pPr>
              <w:spacing w:line="0" w:lineRule="atLeast"/>
              <w:rPr>
                <w:sz w:val="18"/>
                <w:szCs w:val="18"/>
              </w:rPr>
            </w:pPr>
            <w:r w:rsidRPr="00072C43">
              <w:rPr>
                <w:sz w:val="18"/>
                <w:szCs w:val="18"/>
              </w:rPr>
              <w:t>Pad</w:t>
            </w:r>
          </w:p>
        </w:tc>
        <w:tc>
          <w:tcPr>
            <w:tcW w:w="1275" w:type="dxa"/>
            <w:tcBorders>
              <w:top w:val="single" w:sz="4" w:space="0" w:color="auto"/>
              <w:left w:val="single" w:sz="4" w:space="0" w:color="000000"/>
              <w:bottom w:val="single" w:sz="12" w:space="0" w:color="auto"/>
              <w:right w:val="single" w:sz="4" w:space="0" w:color="000000"/>
            </w:tcBorders>
          </w:tcPr>
          <w:p w:rsidR="00200E2D" w:rsidRPr="00072C43" w:rsidRDefault="00200E2D" w:rsidP="00200E2D">
            <w:pPr>
              <w:spacing w:line="0" w:lineRule="atLeast"/>
              <w:rPr>
                <w:sz w:val="18"/>
                <w:szCs w:val="18"/>
              </w:rPr>
            </w:pPr>
            <w:r w:rsidRPr="00072C43">
              <w:rPr>
                <w:sz w:val="18"/>
                <w:szCs w:val="18"/>
              </w:rPr>
              <w:t>2</w:t>
            </w:r>
            <w:r w:rsidRPr="00072C43">
              <w:rPr>
                <w:rFonts w:hint="eastAsia"/>
                <w:sz w:val="18"/>
                <w:szCs w:val="18"/>
              </w:rPr>
              <w:t>4</w:t>
            </w:r>
          </w:p>
        </w:tc>
        <w:tc>
          <w:tcPr>
            <w:tcW w:w="4820" w:type="dxa"/>
            <w:tcBorders>
              <w:top w:val="single" w:sz="4" w:space="0" w:color="auto"/>
              <w:left w:val="single" w:sz="4" w:space="0" w:color="000000"/>
              <w:bottom w:val="single" w:sz="12" w:space="0" w:color="auto"/>
              <w:right w:val="single" w:sz="12" w:space="0" w:color="auto"/>
            </w:tcBorders>
          </w:tcPr>
          <w:p w:rsidR="00200E2D" w:rsidRPr="00072C43" w:rsidRDefault="00200E2D" w:rsidP="00200E2D">
            <w:pPr>
              <w:spacing w:line="0" w:lineRule="atLeast"/>
              <w:rPr>
                <w:sz w:val="18"/>
                <w:szCs w:val="18"/>
              </w:rPr>
            </w:pPr>
            <w:r w:rsidRPr="00072C43">
              <w:rPr>
                <w:rFonts w:hint="eastAsia"/>
                <w:sz w:val="18"/>
                <w:szCs w:val="18"/>
              </w:rPr>
              <w:t>全</w:t>
            </w:r>
            <w:r w:rsidRPr="00072C43">
              <w:rPr>
                <w:sz w:val="18"/>
                <w:szCs w:val="18"/>
              </w:rPr>
              <w:t>0</w:t>
            </w:r>
          </w:p>
        </w:tc>
      </w:tr>
    </w:tbl>
    <w:p w:rsidR="00B15722" w:rsidRDefault="00B15722" w:rsidP="00200E2D">
      <w:pPr>
        <w:spacing w:line="0" w:lineRule="atLeast"/>
        <w:ind w:left="420" w:firstLine="420"/>
        <w:rPr>
          <w:rFonts w:hint="eastAsia"/>
          <w:sz w:val="18"/>
          <w:szCs w:val="18"/>
        </w:rPr>
      </w:pPr>
    </w:p>
    <w:p w:rsidR="00F60C1E" w:rsidRDefault="00E3324E" w:rsidP="00B15722">
      <w:pPr>
        <w:numPr>
          <w:ilvl w:val="0"/>
          <w:numId w:val="38"/>
        </w:numPr>
        <w:rPr>
          <w:rFonts w:hint="eastAsia"/>
          <w:sz w:val="18"/>
          <w:szCs w:val="18"/>
        </w:rPr>
      </w:pPr>
      <w:r>
        <w:rPr>
          <w:rFonts w:hint="eastAsia"/>
          <w:sz w:val="18"/>
          <w:szCs w:val="18"/>
        </w:rPr>
        <w:t>GET</w:t>
      </w:r>
      <w:r w:rsidR="00200E2D" w:rsidRPr="00072C43">
        <w:rPr>
          <w:rFonts w:hint="eastAsia"/>
          <w:sz w:val="18"/>
          <w:szCs w:val="18"/>
        </w:rPr>
        <w:t>命令消息回应：</w:t>
      </w:r>
      <w:r w:rsidR="00200E2D" w:rsidRPr="00072C43">
        <w:rPr>
          <w:rFonts w:hint="eastAsia"/>
          <w:sz w:val="18"/>
          <w:szCs w:val="18"/>
        </w:rPr>
        <w:t xml:space="preserve"> </w:t>
      </w:r>
    </w:p>
    <w:tbl>
      <w:tblPr>
        <w:tblW w:w="4269" w:type="pct"/>
        <w:tblInd w:w="959"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tblPr>
      <w:tblGrid>
        <w:gridCol w:w="1205"/>
        <w:gridCol w:w="1968"/>
        <w:gridCol w:w="692"/>
        <w:gridCol w:w="958"/>
        <w:gridCol w:w="949"/>
        <w:gridCol w:w="1034"/>
        <w:gridCol w:w="873"/>
        <w:gridCol w:w="827"/>
      </w:tblGrid>
      <w:tr w:rsidR="00F60C1E" w:rsidRPr="009733B6" w:rsidTr="00ED4A76">
        <w:tc>
          <w:tcPr>
            <w:tcW w:w="1865" w:type="pct"/>
            <w:gridSpan w:val="2"/>
            <w:tcBorders>
              <w:top w:val="single" w:sz="12" w:space="0" w:color="auto"/>
              <w:left w:val="single" w:sz="12" w:space="0" w:color="auto"/>
              <w:bottom w:val="single" w:sz="4" w:space="0" w:color="000000"/>
              <w:right w:val="single" w:sz="4" w:space="0" w:color="000000"/>
            </w:tcBorders>
          </w:tcPr>
          <w:p w:rsidR="00F60C1E" w:rsidRPr="009733B6" w:rsidRDefault="00F60C1E" w:rsidP="00A055F6">
            <w:pPr>
              <w:spacing w:line="0" w:lineRule="atLeast"/>
              <w:jc w:val="center"/>
              <w:rPr>
                <w:rFonts w:ascii="黑体" w:eastAsia="黑体"/>
                <w:sz w:val="18"/>
                <w:szCs w:val="18"/>
              </w:rPr>
            </w:pPr>
            <w:r w:rsidRPr="009733B6">
              <w:rPr>
                <w:rFonts w:ascii="黑体" w:eastAsia="黑体" w:hint="eastAsia"/>
                <w:sz w:val="18"/>
                <w:szCs w:val="18"/>
              </w:rPr>
              <w:t>值域</w:t>
            </w:r>
          </w:p>
        </w:tc>
        <w:tc>
          <w:tcPr>
            <w:tcW w:w="407" w:type="pct"/>
            <w:tcBorders>
              <w:top w:val="single" w:sz="12" w:space="0" w:color="auto"/>
              <w:left w:val="single" w:sz="4" w:space="0" w:color="000000"/>
              <w:bottom w:val="single" w:sz="4" w:space="0" w:color="000000"/>
              <w:right w:val="single" w:sz="4" w:space="0" w:color="000000"/>
            </w:tcBorders>
          </w:tcPr>
          <w:p w:rsidR="00F60C1E" w:rsidRPr="009733B6" w:rsidRDefault="00F60C1E" w:rsidP="00A055F6">
            <w:pPr>
              <w:spacing w:line="0" w:lineRule="atLeast"/>
              <w:jc w:val="center"/>
              <w:rPr>
                <w:rFonts w:ascii="黑体" w:eastAsia="黑体"/>
                <w:sz w:val="18"/>
                <w:szCs w:val="18"/>
              </w:rPr>
            </w:pPr>
            <w:r w:rsidRPr="009733B6">
              <w:rPr>
                <w:rFonts w:ascii="黑体" w:eastAsia="黑体" w:hint="eastAsia"/>
                <w:sz w:val="18"/>
                <w:szCs w:val="18"/>
              </w:rPr>
              <w:t>字节</w:t>
            </w:r>
          </w:p>
        </w:tc>
        <w:tc>
          <w:tcPr>
            <w:tcW w:w="2728" w:type="pct"/>
            <w:gridSpan w:val="5"/>
            <w:tcBorders>
              <w:top w:val="single" w:sz="12" w:space="0" w:color="auto"/>
              <w:left w:val="single" w:sz="4" w:space="0" w:color="000000"/>
              <w:bottom w:val="single" w:sz="4" w:space="0" w:color="000000"/>
              <w:right w:val="single" w:sz="12" w:space="0" w:color="auto"/>
            </w:tcBorders>
          </w:tcPr>
          <w:p w:rsidR="00F60C1E" w:rsidRPr="009733B6" w:rsidRDefault="00F60C1E" w:rsidP="00A055F6">
            <w:pPr>
              <w:spacing w:line="0" w:lineRule="atLeast"/>
              <w:jc w:val="center"/>
              <w:rPr>
                <w:rFonts w:ascii="黑体" w:eastAsia="黑体"/>
                <w:sz w:val="18"/>
                <w:szCs w:val="18"/>
              </w:rPr>
            </w:pPr>
            <w:r w:rsidRPr="009733B6">
              <w:rPr>
                <w:rFonts w:ascii="黑体" w:eastAsia="黑体" w:hint="eastAsia"/>
                <w:sz w:val="18"/>
                <w:szCs w:val="18"/>
              </w:rPr>
              <w:t>分配值</w:t>
            </w:r>
          </w:p>
        </w:tc>
      </w:tr>
      <w:tr w:rsidR="00F60C1E" w:rsidRPr="009733B6" w:rsidTr="00232C38">
        <w:tc>
          <w:tcPr>
            <w:tcW w:w="5000" w:type="pct"/>
            <w:gridSpan w:val="8"/>
            <w:tcBorders>
              <w:top w:val="single" w:sz="4" w:space="0" w:color="000000"/>
              <w:left w:val="single" w:sz="12" w:space="0" w:color="auto"/>
              <w:bottom w:val="single" w:sz="4" w:space="0" w:color="000000"/>
              <w:right w:val="single" w:sz="12" w:space="0" w:color="auto"/>
            </w:tcBorders>
          </w:tcPr>
          <w:p w:rsidR="00F60C1E" w:rsidRPr="00C937B6" w:rsidRDefault="00F60C1E" w:rsidP="00A055F6">
            <w:pPr>
              <w:spacing w:line="0" w:lineRule="atLeast"/>
              <w:jc w:val="left"/>
              <w:rPr>
                <w:rFonts w:ascii="黑体" w:eastAsia="黑体"/>
                <w:sz w:val="18"/>
                <w:szCs w:val="18"/>
              </w:rPr>
            </w:pPr>
            <w:r w:rsidRPr="002B7ECE">
              <w:rPr>
                <w:rFonts w:hint="eastAsia"/>
                <w:sz w:val="18"/>
                <w:szCs w:val="18"/>
              </w:rPr>
              <w:t>与</w:t>
            </w:r>
            <w:r w:rsidRPr="002B7ECE">
              <w:rPr>
                <w:sz w:val="18"/>
                <w:szCs w:val="18"/>
              </w:rPr>
              <w:t>Response</w:t>
            </w:r>
            <w:r w:rsidRPr="002B7ECE">
              <w:rPr>
                <w:rFonts w:hint="eastAsia"/>
                <w:sz w:val="18"/>
                <w:szCs w:val="18"/>
              </w:rPr>
              <w:t>消息一般格式相同</w:t>
            </w:r>
          </w:p>
        </w:tc>
      </w:tr>
      <w:tr w:rsidR="00F60C1E" w:rsidRPr="009733B6" w:rsidTr="00ED4A76">
        <w:tc>
          <w:tcPr>
            <w:tcW w:w="1865" w:type="pct"/>
            <w:gridSpan w:val="2"/>
            <w:tcBorders>
              <w:top w:val="single" w:sz="4" w:space="0" w:color="000000"/>
              <w:left w:val="single" w:sz="12" w:space="0" w:color="auto"/>
              <w:bottom w:val="single" w:sz="4" w:space="0" w:color="000000"/>
              <w:right w:val="single" w:sz="4" w:space="0" w:color="000000"/>
            </w:tcBorders>
          </w:tcPr>
          <w:p w:rsidR="00F60C1E" w:rsidRPr="00C937B6" w:rsidRDefault="00F60C1E" w:rsidP="00A055F6">
            <w:pPr>
              <w:spacing w:line="0" w:lineRule="atLeast"/>
              <w:rPr>
                <w:sz w:val="18"/>
                <w:szCs w:val="18"/>
              </w:rPr>
            </w:pPr>
            <w:r w:rsidRPr="00C937B6">
              <w:rPr>
                <w:sz w:val="18"/>
                <w:szCs w:val="18"/>
              </w:rPr>
              <w:t>Set Code</w:t>
            </w:r>
          </w:p>
        </w:tc>
        <w:tc>
          <w:tcPr>
            <w:tcW w:w="407" w:type="pct"/>
            <w:tcBorders>
              <w:top w:val="single" w:sz="4" w:space="0" w:color="000000"/>
              <w:left w:val="single" w:sz="4" w:space="0" w:color="000000"/>
              <w:bottom w:val="single" w:sz="4" w:space="0" w:color="000000"/>
              <w:right w:val="single" w:sz="4" w:space="0" w:color="000000"/>
            </w:tcBorders>
          </w:tcPr>
          <w:p w:rsidR="00F60C1E" w:rsidRPr="00C937B6" w:rsidRDefault="00F60C1E" w:rsidP="00A055F6">
            <w:pPr>
              <w:spacing w:line="0" w:lineRule="atLeast"/>
              <w:rPr>
                <w:sz w:val="18"/>
                <w:szCs w:val="18"/>
              </w:rPr>
            </w:pPr>
            <w:r w:rsidRPr="00C937B6">
              <w:rPr>
                <w:sz w:val="18"/>
                <w:szCs w:val="18"/>
              </w:rPr>
              <w:t>1</w:t>
            </w:r>
          </w:p>
        </w:tc>
        <w:tc>
          <w:tcPr>
            <w:tcW w:w="2728" w:type="pct"/>
            <w:gridSpan w:val="5"/>
            <w:tcBorders>
              <w:top w:val="single" w:sz="4" w:space="0" w:color="000000"/>
              <w:left w:val="single" w:sz="4" w:space="0" w:color="000000"/>
              <w:bottom w:val="single" w:sz="4" w:space="0" w:color="000000"/>
              <w:right w:val="single" w:sz="12" w:space="0" w:color="auto"/>
            </w:tcBorders>
          </w:tcPr>
          <w:p w:rsidR="00F60C1E" w:rsidRPr="00C937B6" w:rsidRDefault="00F60C1E" w:rsidP="00A055F6">
            <w:pPr>
              <w:spacing w:line="0" w:lineRule="atLeast"/>
              <w:rPr>
                <w:sz w:val="18"/>
                <w:szCs w:val="18"/>
              </w:rPr>
            </w:pPr>
            <w:r w:rsidRPr="00C937B6">
              <w:rPr>
                <w:sz w:val="18"/>
                <w:szCs w:val="18"/>
              </w:rPr>
              <w:t xml:space="preserve">(0x) </w:t>
            </w:r>
            <w:r>
              <w:rPr>
                <w:rFonts w:hint="eastAsia"/>
                <w:sz w:val="18"/>
                <w:szCs w:val="18"/>
              </w:rPr>
              <w:t>4d</w:t>
            </w:r>
            <w:r w:rsidRPr="00C937B6">
              <w:rPr>
                <w:sz w:val="18"/>
                <w:szCs w:val="18"/>
              </w:rPr>
              <w:t xml:space="preserve"> (</w:t>
            </w:r>
            <w:r>
              <w:rPr>
                <w:rFonts w:hint="eastAsia"/>
                <w:sz w:val="18"/>
                <w:szCs w:val="18"/>
              </w:rPr>
              <w:t>串口服务</w:t>
            </w:r>
            <w:r w:rsidRPr="00C937B6">
              <w:rPr>
                <w:rFonts w:hint="eastAsia"/>
                <w:sz w:val="18"/>
                <w:szCs w:val="18"/>
              </w:rPr>
              <w:t>配置</w:t>
            </w:r>
            <w:r w:rsidRPr="00C937B6">
              <w:rPr>
                <w:sz w:val="18"/>
                <w:szCs w:val="18"/>
              </w:rPr>
              <w:t>)</w:t>
            </w:r>
          </w:p>
        </w:tc>
      </w:tr>
      <w:tr w:rsidR="00F60C1E" w:rsidRPr="009733B6" w:rsidTr="00ED4A76">
        <w:tc>
          <w:tcPr>
            <w:tcW w:w="1865" w:type="pct"/>
            <w:gridSpan w:val="2"/>
            <w:tcBorders>
              <w:top w:val="single" w:sz="4" w:space="0" w:color="000000"/>
              <w:left w:val="single" w:sz="12" w:space="0" w:color="auto"/>
              <w:bottom w:val="single" w:sz="4" w:space="0" w:color="000000"/>
              <w:right w:val="single" w:sz="4" w:space="0" w:color="000000"/>
            </w:tcBorders>
          </w:tcPr>
          <w:p w:rsidR="00F60C1E" w:rsidRPr="00C937B6" w:rsidRDefault="00F60C1E" w:rsidP="00A055F6">
            <w:pPr>
              <w:spacing w:line="0" w:lineRule="atLeast"/>
              <w:rPr>
                <w:sz w:val="18"/>
                <w:szCs w:val="18"/>
              </w:rPr>
            </w:pPr>
            <w:r w:rsidRPr="00C937B6">
              <w:rPr>
                <w:sz w:val="18"/>
                <w:szCs w:val="18"/>
              </w:rPr>
              <w:t>Result Status</w:t>
            </w:r>
          </w:p>
        </w:tc>
        <w:tc>
          <w:tcPr>
            <w:tcW w:w="407" w:type="pct"/>
            <w:tcBorders>
              <w:top w:val="single" w:sz="4" w:space="0" w:color="000000"/>
              <w:left w:val="single" w:sz="4" w:space="0" w:color="000000"/>
              <w:bottom w:val="single" w:sz="4" w:space="0" w:color="000000"/>
              <w:right w:val="single" w:sz="4" w:space="0" w:color="000000"/>
            </w:tcBorders>
          </w:tcPr>
          <w:p w:rsidR="00F60C1E" w:rsidRPr="00C937B6" w:rsidRDefault="00F60C1E" w:rsidP="00A055F6">
            <w:pPr>
              <w:spacing w:line="0" w:lineRule="atLeast"/>
              <w:rPr>
                <w:sz w:val="18"/>
                <w:szCs w:val="18"/>
              </w:rPr>
            </w:pPr>
            <w:r w:rsidRPr="00C937B6">
              <w:rPr>
                <w:sz w:val="18"/>
                <w:szCs w:val="18"/>
              </w:rPr>
              <w:t>1</w:t>
            </w:r>
          </w:p>
        </w:tc>
        <w:tc>
          <w:tcPr>
            <w:tcW w:w="2728" w:type="pct"/>
            <w:gridSpan w:val="5"/>
            <w:tcBorders>
              <w:top w:val="single" w:sz="4" w:space="0" w:color="000000"/>
              <w:left w:val="single" w:sz="4" w:space="0" w:color="000000"/>
              <w:bottom w:val="single" w:sz="4" w:space="0" w:color="000000"/>
              <w:right w:val="single" w:sz="12" w:space="0" w:color="auto"/>
            </w:tcBorders>
          </w:tcPr>
          <w:p w:rsidR="00F60C1E" w:rsidRPr="00C937B6" w:rsidRDefault="00F60C1E" w:rsidP="00A055F6">
            <w:pPr>
              <w:spacing w:line="0" w:lineRule="atLeast"/>
              <w:rPr>
                <w:sz w:val="18"/>
                <w:szCs w:val="18"/>
              </w:rPr>
            </w:pPr>
            <w:r w:rsidRPr="00C937B6">
              <w:rPr>
                <w:sz w:val="18"/>
                <w:szCs w:val="18"/>
              </w:rPr>
              <w:t>(0x) 00 (OK)</w:t>
            </w:r>
          </w:p>
        </w:tc>
      </w:tr>
      <w:tr w:rsidR="00F60C1E" w:rsidRPr="009733B6" w:rsidTr="00ED4A76">
        <w:tc>
          <w:tcPr>
            <w:tcW w:w="1865" w:type="pct"/>
            <w:gridSpan w:val="2"/>
            <w:tcBorders>
              <w:top w:val="single" w:sz="4" w:space="0" w:color="000000"/>
              <w:left w:val="single" w:sz="12" w:space="0" w:color="auto"/>
              <w:bottom w:val="single" w:sz="4" w:space="0" w:color="000000"/>
              <w:right w:val="single" w:sz="4" w:space="0" w:color="000000"/>
            </w:tcBorders>
          </w:tcPr>
          <w:p w:rsidR="00F60C1E" w:rsidRPr="00C937B6" w:rsidRDefault="00F60C1E" w:rsidP="00A055F6">
            <w:pPr>
              <w:spacing w:line="0" w:lineRule="atLeast"/>
              <w:rPr>
                <w:sz w:val="18"/>
                <w:szCs w:val="18"/>
              </w:rPr>
            </w:pPr>
            <w:r w:rsidRPr="00200E2D">
              <w:rPr>
                <w:sz w:val="18"/>
                <w:szCs w:val="18"/>
              </w:rPr>
              <w:t>UartEn</w:t>
            </w:r>
          </w:p>
        </w:tc>
        <w:tc>
          <w:tcPr>
            <w:tcW w:w="407" w:type="pct"/>
            <w:tcBorders>
              <w:top w:val="single" w:sz="4" w:space="0" w:color="000000"/>
              <w:left w:val="single" w:sz="4" w:space="0" w:color="000000"/>
              <w:bottom w:val="single" w:sz="4" w:space="0" w:color="000000"/>
              <w:right w:val="single" w:sz="4" w:space="0" w:color="000000"/>
            </w:tcBorders>
          </w:tcPr>
          <w:p w:rsidR="00F60C1E" w:rsidRPr="00C937B6" w:rsidRDefault="00F60C1E" w:rsidP="00A055F6">
            <w:pPr>
              <w:spacing w:line="0" w:lineRule="atLeast"/>
              <w:rPr>
                <w:sz w:val="18"/>
                <w:szCs w:val="18"/>
              </w:rPr>
            </w:pPr>
            <w:r>
              <w:rPr>
                <w:rFonts w:hint="eastAsia"/>
                <w:sz w:val="18"/>
                <w:szCs w:val="18"/>
              </w:rPr>
              <w:t>1</w:t>
            </w:r>
          </w:p>
        </w:tc>
        <w:tc>
          <w:tcPr>
            <w:tcW w:w="2728" w:type="pct"/>
            <w:gridSpan w:val="5"/>
            <w:tcBorders>
              <w:top w:val="single" w:sz="4" w:space="0" w:color="000000"/>
              <w:left w:val="single" w:sz="4" w:space="0" w:color="000000"/>
              <w:bottom w:val="single" w:sz="4" w:space="0" w:color="000000"/>
              <w:right w:val="single" w:sz="12" w:space="0" w:color="auto"/>
            </w:tcBorders>
          </w:tcPr>
          <w:p w:rsidR="00F60C1E" w:rsidRPr="00C937B6" w:rsidRDefault="00F60C1E" w:rsidP="00A055F6">
            <w:pPr>
              <w:spacing w:line="0" w:lineRule="atLeast"/>
              <w:rPr>
                <w:sz w:val="18"/>
                <w:szCs w:val="18"/>
              </w:rPr>
            </w:pPr>
            <w:r>
              <w:rPr>
                <w:rFonts w:ascii="Cambria" w:hAnsi="Cambria"/>
                <w:sz w:val="15"/>
                <w:szCs w:val="15"/>
              </w:rPr>
              <w:t>0x01:  Enable UART;  Other value: Disable UART</w:t>
            </w:r>
          </w:p>
        </w:tc>
      </w:tr>
      <w:tr w:rsidR="00F60C1E" w:rsidRPr="009733B6" w:rsidTr="00ED4A76">
        <w:tc>
          <w:tcPr>
            <w:tcW w:w="1865" w:type="pct"/>
            <w:gridSpan w:val="2"/>
            <w:tcBorders>
              <w:top w:val="single" w:sz="4" w:space="0" w:color="000000"/>
              <w:left w:val="single" w:sz="12" w:space="0" w:color="auto"/>
              <w:bottom w:val="single" w:sz="4" w:space="0" w:color="000000"/>
              <w:right w:val="single" w:sz="4" w:space="0" w:color="000000"/>
            </w:tcBorders>
          </w:tcPr>
          <w:p w:rsidR="00F60C1E" w:rsidRPr="00C937B6" w:rsidRDefault="00F60C1E" w:rsidP="00A055F6">
            <w:pPr>
              <w:spacing w:line="0" w:lineRule="atLeast"/>
              <w:rPr>
                <w:sz w:val="18"/>
                <w:szCs w:val="18"/>
              </w:rPr>
            </w:pPr>
            <w:r w:rsidRPr="00200E2D">
              <w:rPr>
                <w:sz w:val="18"/>
                <w:szCs w:val="18"/>
              </w:rPr>
              <w:t>UartPort</w:t>
            </w:r>
          </w:p>
        </w:tc>
        <w:tc>
          <w:tcPr>
            <w:tcW w:w="407" w:type="pct"/>
            <w:tcBorders>
              <w:top w:val="single" w:sz="4" w:space="0" w:color="000000"/>
              <w:left w:val="single" w:sz="4" w:space="0" w:color="000000"/>
              <w:bottom w:val="single" w:sz="4" w:space="0" w:color="000000"/>
              <w:right w:val="single" w:sz="4" w:space="0" w:color="000000"/>
            </w:tcBorders>
          </w:tcPr>
          <w:p w:rsidR="00F60C1E" w:rsidRPr="00C937B6" w:rsidRDefault="00F60C1E" w:rsidP="00A055F6">
            <w:pPr>
              <w:spacing w:line="0" w:lineRule="atLeast"/>
              <w:rPr>
                <w:sz w:val="18"/>
                <w:szCs w:val="18"/>
              </w:rPr>
            </w:pPr>
            <w:r>
              <w:rPr>
                <w:rFonts w:hint="eastAsia"/>
                <w:sz w:val="18"/>
                <w:szCs w:val="18"/>
              </w:rPr>
              <w:t>1</w:t>
            </w:r>
          </w:p>
        </w:tc>
        <w:tc>
          <w:tcPr>
            <w:tcW w:w="2728" w:type="pct"/>
            <w:gridSpan w:val="5"/>
            <w:tcBorders>
              <w:top w:val="single" w:sz="4" w:space="0" w:color="000000"/>
              <w:left w:val="single" w:sz="4" w:space="0" w:color="000000"/>
              <w:bottom w:val="single" w:sz="4" w:space="0" w:color="000000"/>
              <w:right w:val="single" w:sz="12" w:space="0" w:color="auto"/>
            </w:tcBorders>
          </w:tcPr>
          <w:p w:rsidR="00F60C1E" w:rsidRPr="00C937B6" w:rsidRDefault="00F60C1E" w:rsidP="00A055F6">
            <w:pPr>
              <w:spacing w:line="0" w:lineRule="atLeast"/>
              <w:rPr>
                <w:sz w:val="18"/>
                <w:szCs w:val="18"/>
              </w:rPr>
            </w:pPr>
            <w:r>
              <w:rPr>
                <w:rFonts w:hint="eastAsia"/>
                <w:sz w:val="18"/>
                <w:szCs w:val="18"/>
              </w:rPr>
              <w:t>串口号</w:t>
            </w:r>
          </w:p>
        </w:tc>
      </w:tr>
      <w:tr w:rsidR="00F60C1E" w:rsidRPr="009733B6" w:rsidTr="00ED4A76">
        <w:tc>
          <w:tcPr>
            <w:tcW w:w="1865" w:type="pct"/>
            <w:gridSpan w:val="2"/>
            <w:vMerge w:val="restart"/>
            <w:tcBorders>
              <w:top w:val="single" w:sz="4" w:space="0" w:color="000000"/>
              <w:left w:val="single" w:sz="12" w:space="0" w:color="auto"/>
              <w:right w:val="single" w:sz="4" w:space="0" w:color="000000"/>
            </w:tcBorders>
          </w:tcPr>
          <w:p w:rsidR="00F60C1E" w:rsidRPr="00C937B6" w:rsidRDefault="00F60C1E" w:rsidP="00A055F6">
            <w:pPr>
              <w:spacing w:line="0" w:lineRule="atLeast"/>
              <w:rPr>
                <w:sz w:val="18"/>
                <w:szCs w:val="18"/>
              </w:rPr>
            </w:pPr>
            <w:r w:rsidRPr="00200E2D">
              <w:rPr>
                <w:sz w:val="18"/>
                <w:szCs w:val="18"/>
              </w:rPr>
              <w:t>Baudrate</w:t>
            </w:r>
          </w:p>
        </w:tc>
        <w:tc>
          <w:tcPr>
            <w:tcW w:w="407" w:type="pct"/>
            <w:vMerge w:val="restart"/>
            <w:tcBorders>
              <w:top w:val="single" w:sz="4" w:space="0" w:color="000000"/>
              <w:left w:val="single" w:sz="4" w:space="0" w:color="000000"/>
              <w:right w:val="single" w:sz="4" w:space="0" w:color="000000"/>
            </w:tcBorders>
          </w:tcPr>
          <w:p w:rsidR="00F60C1E" w:rsidRPr="00C937B6" w:rsidRDefault="00F60C1E" w:rsidP="00A055F6">
            <w:pPr>
              <w:spacing w:line="0" w:lineRule="atLeast"/>
              <w:rPr>
                <w:sz w:val="18"/>
                <w:szCs w:val="18"/>
              </w:rPr>
            </w:pPr>
            <w:r>
              <w:rPr>
                <w:rFonts w:hint="eastAsia"/>
                <w:sz w:val="18"/>
                <w:szCs w:val="18"/>
              </w:rPr>
              <w:t>1</w:t>
            </w:r>
          </w:p>
        </w:tc>
        <w:tc>
          <w:tcPr>
            <w:tcW w:w="2728" w:type="pct"/>
            <w:gridSpan w:val="5"/>
            <w:tcBorders>
              <w:top w:val="single" w:sz="4" w:space="0" w:color="000000"/>
              <w:left w:val="single" w:sz="4" w:space="0" w:color="000000"/>
              <w:bottom w:val="single" w:sz="4" w:space="0" w:color="000000"/>
              <w:right w:val="single" w:sz="12" w:space="0" w:color="auto"/>
            </w:tcBorders>
          </w:tcPr>
          <w:p w:rsidR="00F60C1E" w:rsidRPr="00C937B6" w:rsidRDefault="00F60C1E" w:rsidP="00A055F6">
            <w:pPr>
              <w:spacing w:line="0" w:lineRule="atLeast"/>
              <w:rPr>
                <w:sz w:val="18"/>
                <w:szCs w:val="18"/>
              </w:rPr>
            </w:pPr>
            <w:r>
              <w:rPr>
                <w:rFonts w:hint="eastAsia"/>
                <w:sz w:val="18"/>
                <w:szCs w:val="18"/>
              </w:rPr>
              <w:t>波特率配置</w:t>
            </w:r>
          </w:p>
        </w:tc>
      </w:tr>
      <w:tr w:rsidR="00ED4A76" w:rsidRPr="009733B6" w:rsidTr="00ED4A76">
        <w:trPr>
          <w:trHeight w:val="279"/>
        </w:trPr>
        <w:tc>
          <w:tcPr>
            <w:tcW w:w="1865" w:type="pct"/>
            <w:gridSpan w:val="2"/>
            <w:vMerge/>
            <w:tcBorders>
              <w:left w:val="single" w:sz="12" w:space="0" w:color="auto"/>
              <w:right w:val="single" w:sz="4" w:space="0" w:color="000000"/>
            </w:tcBorders>
          </w:tcPr>
          <w:p w:rsidR="00F60C1E" w:rsidRPr="00200E2D" w:rsidRDefault="00F60C1E" w:rsidP="00A055F6">
            <w:pPr>
              <w:spacing w:line="0" w:lineRule="atLeast"/>
              <w:rPr>
                <w:sz w:val="18"/>
                <w:szCs w:val="18"/>
              </w:rPr>
            </w:pPr>
          </w:p>
        </w:tc>
        <w:tc>
          <w:tcPr>
            <w:tcW w:w="407" w:type="pct"/>
            <w:vMerge/>
            <w:tcBorders>
              <w:left w:val="single" w:sz="4" w:space="0" w:color="000000"/>
              <w:right w:val="single" w:sz="4" w:space="0" w:color="000000"/>
            </w:tcBorders>
          </w:tcPr>
          <w:p w:rsidR="00F60C1E" w:rsidRDefault="00F60C1E" w:rsidP="00A055F6">
            <w:pPr>
              <w:spacing w:line="0" w:lineRule="atLeast"/>
              <w:rPr>
                <w:rFonts w:hint="eastAsia"/>
                <w:sz w:val="18"/>
                <w:szCs w:val="18"/>
              </w:rPr>
            </w:pPr>
          </w:p>
        </w:tc>
        <w:tc>
          <w:tcPr>
            <w:tcW w:w="563" w:type="pct"/>
            <w:tcBorders>
              <w:top w:val="single" w:sz="4" w:space="0" w:color="000000"/>
              <w:left w:val="single" w:sz="4" w:space="0" w:color="000000"/>
              <w:bottom w:val="single" w:sz="4" w:space="0" w:color="000000"/>
              <w:right w:val="single" w:sz="4" w:space="0" w:color="auto"/>
            </w:tcBorders>
          </w:tcPr>
          <w:p w:rsidR="00F60C1E" w:rsidRPr="00D612D0" w:rsidRDefault="00F60C1E" w:rsidP="00A055F6">
            <w:pPr>
              <w:rPr>
                <w:sz w:val="18"/>
                <w:szCs w:val="18"/>
              </w:rPr>
            </w:pPr>
            <w:r w:rsidRPr="00D612D0">
              <w:rPr>
                <w:rFonts w:hint="eastAsia"/>
                <w:sz w:val="18"/>
                <w:szCs w:val="18"/>
              </w:rPr>
              <w:t>配置值</w:t>
            </w:r>
          </w:p>
        </w:tc>
        <w:tc>
          <w:tcPr>
            <w:tcW w:w="558" w:type="pct"/>
            <w:tcBorders>
              <w:top w:val="single" w:sz="4" w:space="0" w:color="000000"/>
              <w:left w:val="single" w:sz="4" w:space="0" w:color="auto"/>
              <w:bottom w:val="single" w:sz="4" w:space="0" w:color="000000"/>
              <w:right w:val="single" w:sz="4" w:space="0" w:color="auto"/>
            </w:tcBorders>
          </w:tcPr>
          <w:p w:rsidR="00F60C1E" w:rsidRPr="00D612D0" w:rsidRDefault="00F60C1E" w:rsidP="00A055F6">
            <w:pPr>
              <w:rPr>
                <w:sz w:val="18"/>
                <w:szCs w:val="18"/>
              </w:rPr>
            </w:pPr>
            <w:r w:rsidRPr="00D612D0">
              <w:rPr>
                <w:rFonts w:hint="eastAsia"/>
                <w:sz w:val="18"/>
                <w:szCs w:val="18"/>
              </w:rPr>
              <w:t>波特率</w:t>
            </w:r>
          </w:p>
        </w:tc>
        <w:tc>
          <w:tcPr>
            <w:tcW w:w="608" w:type="pct"/>
            <w:tcBorders>
              <w:top w:val="single" w:sz="4" w:space="0" w:color="000000"/>
              <w:left w:val="single" w:sz="4" w:space="0" w:color="auto"/>
              <w:bottom w:val="single" w:sz="4" w:space="0" w:color="000000"/>
              <w:right w:val="single" w:sz="4" w:space="0" w:color="auto"/>
            </w:tcBorders>
          </w:tcPr>
          <w:p w:rsidR="00F60C1E" w:rsidRPr="00D612D0" w:rsidRDefault="00F60C1E" w:rsidP="00A055F6">
            <w:pPr>
              <w:rPr>
                <w:sz w:val="18"/>
                <w:szCs w:val="18"/>
              </w:rPr>
            </w:pPr>
            <w:r w:rsidRPr="00D612D0">
              <w:rPr>
                <w:rFonts w:hint="eastAsia"/>
                <w:sz w:val="18"/>
                <w:szCs w:val="18"/>
              </w:rPr>
              <w:t>配置值</w:t>
            </w:r>
          </w:p>
        </w:tc>
        <w:tc>
          <w:tcPr>
            <w:tcW w:w="513" w:type="pct"/>
            <w:tcBorders>
              <w:top w:val="single" w:sz="4" w:space="0" w:color="000000"/>
              <w:left w:val="single" w:sz="4" w:space="0" w:color="auto"/>
              <w:bottom w:val="single" w:sz="4" w:space="0" w:color="000000"/>
              <w:right w:val="single" w:sz="4" w:space="0" w:color="auto"/>
            </w:tcBorders>
          </w:tcPr>
          <w:p w:rsidR="00F60C1E" w:rsidRPr="00D612D0" w:rsidRDefault="00F60C1E" w:rsidP="00A055F6">
            <w:pPr>
              <w:rPr>
                <w:sz w:val="18"/>
                <w:szCs w:val="18"/>
              </w:rPr>
            </w:pPr>
            <w:r w:rsidRPr="00D612D0">
              <w:rPr>
                <w:rFonts w:hint="eastAsia"/>
                <w:sz w:val="18"/>
                <w:szCs w:val="18"/>
              </w:rPr>
              <w:t>波特率</w:t>
            </w:r>
          </w:p>
        </w:tc>
        <w:tc>
          <w:tcPr>
            <w:tcW w:w="486" w:type="pct"/>
            <w:tcBorders>
              <w:top w:val="single" w:sz="4" w:space="0" w:color="000000"/>
              <w:left w:val="single" w:sz="4" w:space="0" w:color="auto"/>
              <w:bottom w:val="single" w:sz="4" w:space="0" w:color="000000"/>
              <w:right w:val="single" w:sz="12" w:space="0" w:color="auto"/>
            </w:tcBorders>
          </w:tcPr>
          <w:p w:rsidR="00F60C1E" w:rsidRPr="00D612D0" w:rsidRDefault="00F60C1E" w:rsidP="00A055F6">
            <w:pPr>
              <w:rPr>
                <w:sz w:val="18"/>
                <w:szCs w:val="18"/>
              </w:rPr>
            </w:pPr>
            <w:r w:rsidRPr="00D612D0">
              <w:rPr>
                <w:rFonts w:hint="eastAsia"/>
                <w:sz w:val="18"/>
                <w:szCs w:val="18"/>
              </w:rPr>
              <w:t>配置值</w:t>
            </w:r>
          </w:p>
        </w:tc>
      </w:tr>
      <w:tr w:rsidR="00ED4A76" w:rsidRPr="009733B6" w:rsidTr="0061318B">
        <w:trPr>
          <w:trHeight w:val="233"/>
        </w:trPr>
        <w:tc>
          <w:tcPr>
            <w:tcW w:w="1865" w:type="pct"/>
            <w:gridSpan w:val="2"/>
            <w:vMerge/>
            <w:tcBorders>
              <w:left w:val="single" w:sz="12" w:space="0" w:color="auto"/>
              <w:right w:val="single" w:sz="4" w:space="0" w:color="000000"/>
            </w:tcBorders>
          </w:tcPr>
          <w:p w:rsidR="00F60C1E" w:rsidRPr="00200E2D" w:rsidRDefault="00F60C1E" w:rsidP="00A055F6">
            <w:pPr>
              <w:spacing w:line="0" w:lineRule="atLeast"/>
              <w:rPr>
                <w:sz w:val="18"/>
                <w:szCs w:val="18"/>
              </w:rPr>
            </w:pPr>
          </w:p>
        </w:tc>
        <w:tc>
          <w:tcPr>
            <w:tcW w:w="407" w:type="pct"/>
            <w:vMerge/>
            <w:tcBorders>
              <w:left w:val="single" w:sz="4" w:space="0" w:color="000000"/>
              <w:right w:val="single" w:sz="4" w:space="0" w:color="000000"/>
            </w:tcBorders>
          </w:tcPr>
          <w:p w:rsidR="00F60C1E" w:rsidRDefault="00F60C1E" w:rsidP="00A055F6">
            <w:pPr>
              <w:spacing w:line="0" w:lineRule="atLeast"/>
              <w:rPr>
                <w:rFonts w:hint="eastAsia"/>
                <w:sz w:val="18"/>
                <w:szCs w:val="18"/>
              </w:rPr>
            </w:pPr>
          </w:p>
        </w:tc>
        <w:tc>
          <w:tcPr>
            <w:tcW w:w="563" w:type="pct"/>
            <w:tcBorders>
              <w:top w:val="single" w:sz="4" w:space="0" w:color="000000"/>
              <w:left w:val="single" w:sz="4" w:space="0" w:color="000000"/>
              <w:bottom w:val="single" w:sz="4" w:space="0" w:color="000000"/>
              <w:right w:val="single" w:sz="4" w:space="0" w:color="auto"/>
            </w:tcBorders>
          </w:tcPr>
          <w:p w:rsidR="00F60C1E" w:rsidRPr="00D612D0" w:rsidRDefault="00F60C1E" w:rsidP="00A055F6">
            <w:pPr>
              <w:rPr>
                <w:sz w:val="18"/>
                <w:szCs w:val="18"/>
              </w:rPr>
            </w:pPr>
            <w:r w:rsidRPr="00D612D0">
              <w:rPr>
                <w:sz w:val="18"/>
                <w:szCs w:val="18"/>
              </w:rPr>
              <w:t>0x00</w:t>
            </w:r>
          </w:p>
        </w:tc>
        <w:tc>
          <w:tcPr>
            <w:tcW w:w="558" w:type="pct"/>
            <w:tcBorders>
              <w:top w:val="single" w:sz="4" w:space="0" w:color="000000"/>
              <w:left w:val="single" w:sz="4" w:space="0" w:color="auto"/>
              <w:bottom w:val="single" w:sz="4" w:space="0" w:color="000000"/>
              <w:right w:val="single" w:sz="4" w:space="0" w:color="auto"/>
            </w:tcBorders>
          </w:tcPr>
          <w:p w:rsidR="00F60C1E" w:rsidRPr="00D612D0" w:rsidRDefault="00F60C1E" w:rsidP="00A055F6">
            <w:pPr>
              <w:rPr>
                <w:sz w:val="18"/>
                <w:szCs w:val="18"/>
              </w:rPr>
            </w:pPr>
            <w:r w:rsidRPr="00D612D0">
              <w:rPr>
                <w:sz w:val="18"/>
                <w:szCs w:val="18"/>
              </w:rPr>
              <w:t>110</w:t>
            </w:r>
          </w:p>
        </w:tc>
        <w:tc>
          <w:tcPr>
            <w:tcW w:w="608" w:type="pct"/>
            <w:tcBorders>
              <w:top w:val="single" w:sz="4" w:space="0" w:color="000000"/>
              <w:left w:val="single" w:sz="4" w:space="0" w:color="auto"/>
              <w:bottom w:val="single" w:sz="4" w:space="0" w:color="000000"/>
              <w:right w:val="single" w:sz="4" w:space="0" w:color="auto"/>
            </w:tcBorders>
          </w:tcPr>
          <w:p w:rsidR="00F60C1E" w:rsidRPr="00D612D0" w:rsidRDefault="00F60C1E" w:rsidP="00A055F6">
            <w:pPr>
              <w:rPr>
                <w:sz w:val="18"/>
                <w:szCs w:val="18"/>
              </w:rPr>
            </w:pPr>
            <w:r w:rsidRPr="00D612D0">
              <w:rPr>
                <w:sz w:val="18"/>
                <w:szCs w:val="18"/>
              </w:rPr>
              <w:t>0x01</w:t>
            </w:r>
          </w:p>
        </w:tc>
        <w:tc>
          <w:tcPr>
            <w:tcW w:w="513" w:type="pct"/>
            <w:tcBorders>
              <w:top w:val="single" w:sz="4" w:space="0" w:color="000000"/>
              <w:left w:val="single" w:sz="4" w:space="0" w:color="auto"/>
              <w:bottom w:val="single" w:sz="4" w:space="0" w:color="000000"/>
              <w:right w:val="single" w:sz="4" w:space="0" w:color="auto"/>
            </w:tcBorders>
          </w:tcPr>
          <w:p w:rsidR="00F60C1E" w:rsidRPr="00D612D0" w:rsidRDefault="00F60C1E" w:rsidP="00A055F6">
            <w:pPr>
              <w:rPr>
                <w:sz w:val="18"/>
                <w:szCs w:val="18"/>
              </w:rPr>
            </w:pPr>
            <w:r w:rsidRPr="00D612D0">
              <w:rPr>
                <w:sz w:val="18"/>
                <w:szCs w:val="18"/>
              </w:rPr>
              <w:t>300</w:t>
            </w:r>
          </w:p>
        </w:tc>
        <w:tc>
          <w:tcPr>
            <w:tcW w:w="486" w:type="pct"/>
            <w:tcBorders>
              <w:top w:val="single" w:sz="4" w:space="0" w:color="000000"/>
              <w:left w:val="single" w:sz="4" w:space="0" w:color="auto"/>
              <w:bottom w:val="single" w:sz="4" w:space="0" w:color="000000"/>
              <w:right w:val="single" w:sz="12" w:space="0" w:color="auto"/>
            </w:tcBorders>
          </w:tcPr>
          <w:p w:rsidR="00F60C1E" w:rsidRPr="00D612D0" w:rsidRDefault="00F60C1E" w:rsidP="00A055F6">
            <w:pPr>
              <w:rPr>
                <w:sz w:val="18"/>
                <w:szCs w:val="18"/>
              </w:rPr>
            </w:pPr>
            <w:r w:rsidRPr="00D612D0">
              <w:rPr>
                <w:sz w:val="18"/>
                <w:szCs w:val="18"/>
              </w:rPr>
              <w:t>0x02</w:t>
            </w:r>
          </w:p>
        </w:tc>
      </w:tr>
      <w:tr w:rsidR="00ED4A76" w:rsidRPr="009733B6" w:rsidTr="0061318B">
        <w:trPr>
          <w:trHeight w:val="153"/>
        </w:trPr>
        <w:tc>
          <w:tcPr>
            <w:tcW w:w="1865" w:type="pct"/>
            <w:gridSpan w:val="2"/>
            <w:vMerge/>
            <w:tcBorders>
              <w:left w:val="single" w:sz="12" w:space="0" w:color="auto"/>
              <w:right w:val="single" w:sz="4" w:space="0" w:color="000000"/>
            </w:tcBorders>
          </w:tcPr>
          <w:p w:rsidR="00F60C1E" w:rsidRPr="00200E2D" w:rsidRDefault="00F60C1E" w:rsidP="00A055F6">
            <w:pPr>
              <w:spacing w:line="0" w:lineRule="atLeast"/>
              <w:rPr>
                <w:sz w:val="18"/>
                <w:szCs w:val="18"/>
              </w:rPr>
            </w:pPr>
          </w:p>
        </w:tc>
        <w:tc>
          <w:tcPr>
            <w:tcW w:w="407" w:type="pct"/>
            <w:vMerge/>
            <w:tcBorders>
              <w:left w:val="single" w:sz="4" w:space="0" w:color="000000"/>
              <w:right w:val="single" w:sz="4" w:space="0" w:color="000000"/>
            </w:tcBorders>
          </w:tcPr>
          <w:p w:rsidR="00F60C1E" w:rsidRDefault="00F60C1E" w:rsidP="00A055F6">
            <w:pPr>
              <w:spacing w:line="0" w:lineRule="atLeast"/>
              <w:rPr>
                <w:rFonts w:hint="eastAsia"/>
                <w:sz w:val="18"/>
                <w:szCs w:val="18"/>
              </w:rPr>
            </w:pPr>
          </w:p>
        </w:tc>
        <w:tc>
          <w:tcPr>
            <w:tcW w:w="563" w:type="pct"/>
            <w:tcBorders>
              <w:top w:val="single" w:sz="4" w:space="0" w:color="000000"/>
              <w:left w:val="single" w:sz="4" w:space="0" w:color="000000"/>
              <w:bottom w:val="single" w:sz="4" w:space="0" w:color="000000"/>
              <w:right w:val="single" w:sz="4" w:space="0" w:color="auto"/>
            </w:tcBorders>
          </w:tcPr>
          <w:p w:rsidR="00F60C1E" w:rsidRPr="00D612D0" w:rsidRDefault="00F60C1E" w:rsidP="00A055F6">
            <w:pPr>
              <w:rPr>
                <w:sz w:val="18"/>
                <w:szCs w:val="18"/>
              </w:rPr>
            </w:pPr>
            <w:r w:rsidRPr="00D612D0">
              <w:rPr>
                <w:sz w:val="18"/>
                <w:szCs w:val="18"/>
              </w:rPr>
              <w:t>0x03</w:t>
            </w:r>
          </w:p>
        </w:tc>
        <w:tc>
          <w:tcPr>
            <w:tcW w:w="558" w:type="pct"/>
            <w:tcBorders>
              <w:top w:val="single" w:sz="4" w:space="0" w:color="000000"/>
              <w:left w:val="single" w:sz="4" w:space="0" w:color="auto"/>
              <w:bottom w:val="single" w:sz="4" w:space="0" w:color="000000"/>
              <w:right w:val="single" w:sz="4" w:space="0" w:color="auto"/>
            </w:tcBorders>
          </w:tcPr>
          <w:p w:rsidR="00F60C1E" w:rsidRPr="00D612D0" w:rsidRDefault="00F60C1E" w:rsidP="00A055F6">
            <w:pPr>
              <w:rPr>
                <w:sz w:val="18"/>
                <w:szCs w:val="18"/>
              </w:rPr>
            </w:pPr>
            <w:r w:rsidRPr="00D612D0">
              <w:rPr>
                <w:sz w:val="18"/>
                <w:szCs w:val="18"/>
              </w:rPr>
              <w:t>1200</w:t>
            </w:r>
          </w:p>
        </w:tc>
        <w:tc>
          <w:tcPr>
            <w:tcW w:w="608" w:type="pct"/>
            <w:tcBorders>
              <w:top w:val="single" w:sz="4" w:space="0" w:color="000000"/>
              <w:left w:val="single" w:sz="4" w:space="0" w:color="auto"/>
              <w:bottom w:val="single" w:sz="4" w:space="0" w:color="000000"/>
              <w:right w:val="single" w:sz="4" w:space="0" w:color="auto"/>
            </w:tcBorders>
          </w:tcPr>
          <w:p w:rsidR="00F60C1E" w:rsidRPr="00D612D0" w:rsidRDefault="00F60C1E" w:rsidP="00A055F6">
            <w:pPr>
              <w:rPr>
                <w:sz w:val="18"/>
                <w:szCs w:val="18"/>
              </w:rPr>
            </w:pPr>
            <w:r w:rsidRPr="00D612D0">
              <w:rPr>
                <w:sz w:val="18"/>
                <w:szCs w:val="18"/>
              </w:rPr>
              <w:t>0x04</w:t>
            </w:r>
          </w:p>
        </w:tc>
        <w:tc>
          <w:tcPr>
            <w:tcW w:w="513" w:type="pct"/>
            <w:tcBorders>
              <w:top w:val="single" w:sz="4" w:space="0" w:color="000000"/>
              <w:left w:val="single" w:sz="4" w:space="0" w:color="auto"/>
              <w:bottom w:val="single" w:sz="4" w:space="0" w:color="000000"/>
              <w:right w:val="single" w:sz="4" w:space="0" w:color="auto"/>
            </w:tcBorders>
          </w:tcPr>
          <w:p w:rsidR="00F60C1E" w:rsidRPr="00D612D0" w:rsidRDefault="00F60C1E" w:rsidP="00A055F6">
            <w:pPr>
              <w:rPr>
                <w:sz w:val="18"/>
                <w:szCs w:val="18"/>
              </w:rPr>
            </w:pPr>
            <w:r w:rsidRPr="00D612D0">
              <w:rPr>
                <w:sz w:val="18"/>
                <w:szCs w:val="18"/>
              </w:rPr>
              <w:t>2400</w:t>
            </w:r>
          </w:p>
        </w:tc>
        <w:tc>
          <w:tcPr>
            <w:tcW w:w="486" w:type="pct"/>
            <w:tcBorders>
              <w:top w:val="single" w:sz="4" w:space="0" w:color="000000"/>
              <w:left w:val="single" w:sz="4" w:space="0" w:color="auto"/>
              <w:bottom w:val="single" w:sz="4" w:space="0" w:color="000000"/>
              <w:right w:val="single" w:sz="12" w:space="0" w:color="auto"/>
            </w:tcBorders>
          </w:tcPr>
          <w:p w:rsidR="00F60C1E" w:rsidRPr="00D612D0" w:rsidRDefault="00F60C1E" w:rsidP="00A055F6">
            <w:pPr>
              <w:rPr>
                <w:sz w:val="18"/>
                <w:szCs w:val="18"/>
              </w:rPr>
            </w:pPr>
            <w:r w:rsidRPr="00D612D0">
              <w:rPr>
                <w:sz w:val="18"/>
                <w:szCs w:val="18"/>
              </w:rPr>
              <w:t>0x05</w:t>
            </w:r>
          </w:p>
        </w:tc>
      </w:tr>
      <w:tr w:rsidR="00ED4A76" w:rsidRPr="009733B6" w:rsidTr="0061318B">
        <w:trPr>
          <w:trHeight w:val="274"/>
        </w:trPr>
        <w:tc>
          <w:tcPr>
            <w:tcW w:w="1865" w:type="pct"/>
            <w:gridSpan w:val="2"/>
            <w:vMerge/>
            <w:tcBorders>
              <w:left w:val="single" w:sz="12" w:space="0" w:color="auto"/>
              <w:right w:val="single" w:sz="4" w:space="0" w:color="000000"/>
            </w:tcBorders>
          </w:tcPr>
          <w:p w:rsidR="00F60C1E" w:rsidRPr="00200E2D" w:rsidRDefault="00F60C1E" w:rsidP="00A055F6">
            <w:pPr>
              <w:spacing w:line="0" w:lineRule="atLeast"/>
              <w:rPr>
                <w:sz w:val="18"/>
                <w:szCs w:val="18"/>
              </w:rPr>
            </w:pPr>
          </w:p>
        </w:tc>
        <w:tc>
          <w:tcPr>
            <w:tcW w:w="407" w:type="pct"/>
            <w:vMerge/>
            <w:tcBorders>
              <w:left w:val="single" w:sz="4" w:space="0" w:color="000000"/>
              <w:right w:val="single" w:sz="4" w:space="0" w:color="000000"/>
            </w:tcBorders>
          </w:tcPr>
          <w:p w:rsidR="00F60C1E" w:rsidRDefault="00F60C1E" w:rsidP="00A055F6">
            <w:pPr>
              <w:spacing w:line="0" w:lineRule="atLeast"/>
              <w:rPr>
                <w:rFonts w:hint="eastAsia"/>
                <w:sz w:val="18"/>
                <w:szCs w:val="18"/>
              </w:rPr>
            </w:pPr>
          </w:p>
        </w:tc>
        <w:tc>
          <w:tcPr>
            <w:tcW w:w="563" w:type="pct"/>
            <w:tcBorders>
              <w:top w:val="single" w:sz="4" w:space="0" w:color="000000"/>
              <w:left w:val="single" w:sz="4" w:space="0" w:color="000000"/>
              <w:bottom w:val="single" w:sz="4" w:space="0" w:color="000000"/>
              <w:right w:val="single" w:sz="4" w:space="0" w:color="auto"/>
            </w:tcBorders>
          </w:tcPr>
          <w:p w:rsidR="00F60C1E" w:rsidRPr="00D612D0" w:rsidRDefault="00F60C1E" w:rsidP="00A055F6">
            <w:pPr>
              <w:rPr>
                <w:sz w:val="18"/>
                <w:szCs w:val="18"/>
              </w:rPr>
            </w:pPr>
            <w:r w:rsidRPr="00D612D0">
              <w:rPr>
                <w:sz w:val="18"/>
                <w:szCs w:val="18"/>
              </w:rPr>
              <w:t>0x06</w:t>
            </w:r>
          </w:p>
        </w:tc>
        <w:tc>
          <w:tcPr>
            <w:tcW w:w="558" w:type="pct"/>
            <w:tcBorders>
              <w:top w:val="single" w:sz="4" w:space="0" w:color="000000"/>
              <w:left w:val="single" w:sz="4" w:space="0" w:color="auto"/>
              <w:bottom w:val="single" w:sz="4" w:space="0" w:color="000000"/>
              <w:right w:val="single" w:sz="4" w:space="0" w:color="auto"/>
            </w:tcBorders>
          </w:tcPr>
          <w:p w:rsidR="00F60C1E" w:rsidRPr="00D612D0" w:rsidRDefault="00F60C1E" w:rsidP="00A055F6">
            <w:pPr>
              <w:rPr>
                <w:sz w:val="18"/>
                <w:szCs w:val="18"/>
              </w:rPr>
            </w:pPr>
            <w:r w:rsidRPr="00D612D0">
              <w:rPr>
                <w:sz w:val="18"/>
                <w:szCs w:val="18"/>
              </w:rPr>
              <w:t>9600</w:t>
            </w:r>
          </w:p>
        </w:tc>
        <w:tc>
          <w:tcPr>
            <w:tcW w:w="608" w:type="pct"/>
            <w:tcBorders>
              <w:top w:val="single" w:sz="4" w:space="0" w:color="000000"/>
              <w:left w:val="single" w:sz="4" w:space="0" w:color="auto"/>
              <w:bottom w:val="single" w:sz="4" w:space="0" w:color="000000"/>
              <w:right w:val="single" w:sz="4" w:space="0" w:color="auto"/>
            </w:tcBorders>
          </w:tcPr>
          <w:p w:rsidR="00F60C1E" w:rsidRPr="00D612D0" w:rsidRDefault="00F60C1E" w:rsidP="00A055F6">
            <w:pPr>
              <w:rPr>
                <w:sz w:val="18"/>
                <w:szCs w:val="18"/>
              </w:rPr>
            </w:pPr>
            <w:r w:rsidRPr="00D612D0">
              <w:rPr>
                <w:sz w:val="18"/>
                <w:szCs w:val="18"/>
              </w:rPr>
              <w:t>0x07</w:t>
            </w:r>
          </w:p>
        </w:tc>
        <w:tc>
          <w:tcPr>
            <w:tcW w:w="513" w:type="pct"/>
            <w:tcBorders>
              <w:top w:val="single" w:sz="4" w:space="0" w:color="000000"/>
              <w:left w:val="single" w:sz="4" w:space="0" w:color="auto"/>
              <w:bottom w:val="single" w:sz="4" w:space="0" w:color="000000"/>
              <w:right w:val="single" w:sz="4" w:space="0" w:color="auto"/>
            </w:tcBorders>
          </w:tcPr>
          <w:p w:rsidR="00F60C1E" w:rsidRPr="00D612D0" w:rsidRDefault="00F60C1E" w:rsidP="00A055F6">
            <w:pPr>
              <w:rPr>
                <w:sz w:val="18"/>
                <w:szCs w:val="18"/>
              </w:rPr>
            </w:pPr>
            <w:r w:rsidRPr="00D612D0">
              <w:rPr>
                <w:sz w:val="18"/>
                <w:szCs w:val="18"/>
              </w:rPr>
              <w:t>14400</w:t>
            </w:r>
          </w:p>
        </w:tc>
        <w:tc>
          <w:tcPr>
            <w:tcW w:w="486" w:type="pct"/>
            <w:tcBorders>
              <w:top w:val="single" w:sz="4" w:space="0" w:color="000000"/>
              <w:left w:val="single" w:sz="4" w:space="0" w:color="auto"/>
              <w:bottom w:val="single" w:sz="4" w:space="0" w:color="000000"/>
              <w:right w:val="single" w:sz="12" w:space="0" w:color="auto"/>
            </w:tcBorders>
          </w:tcPr>
          <w:p w:rsidR="00F60C1E" w:rsidRPr="00D612D0" w:rsidRDefault="00F60C1E" w:rsidP="00A055F6">
            <w:pPr>
              <w:rPr>
                <w:sz w:val="18"/>
                <w:szCs w:val="18"/>
              </w:rPr>
            </w:pPr>
            <w:r w:rsidRPr="00D612D0">
              <w:rPr>
                <w:sz w:val="18"/>
                <w:szCs w:val="18"/>
              </w:rPr>
              <w:t>0x08</w:t>
            </w:r>
          </w:p>
        </w:tc>
      </w:tr>
      <w:tr w:rsidR="00ED4A76" w:rsidRPr="009733B6" w:rsidTr="0061318B">
        <w:trPr>
          <w:trHeight w:val="180"/>
        </w:trPr>
        <w:tc>
          <w:tcPr>
            <w:tcW w:w="1865" w:type="pct"/>
            <w:gridSpan w:val="2"/>
            <w:vMerge/>
            <w:tcBorders>
              <w:left w:val="single" w:sz="12" w:space="0" w:color="auto"/>
              <w:right w:val="single" w:sz="4" w:space="0" w:color="000000"/>
            </w:tcBorders>
          </w:tcPr>
          <w:p w:rsidR="00F60C1E" w:rsidRPr="00200E2D" w:rsidRDefault="00F60C1E" w:rsidP="00A055F6">
            <w:pPr>
              <w:spacing w:line="0" w:lineRule="atLeast"/>
              <w:rPr>
                <w:sz w:val="18"/>
                <w:szCs w:val="18"/>
              </w:rPr>
            </w:pPr>
          </w:p>
        </w:tc>
        <w:tc>
          <w:tcPr>
            <w:tcW w:w="407" w:type="pct"/>
            <w:vMerge/>
            <w:tcBorders>
              <w:left w:val="single" w:sz="4" w:space="0" w:color="000000"/>
              <w:right w:val="single" w:sz="4" w:space="0" w:color="000000"/>
            </w:tcBorders>
          </w:tcPr>
          <w:p w:rsidR="00F60C1E" w:rsidRDefault="00F60C1E" w:rsidP="00A055F6">
            <w:pPr>
              <w:spacing w:line="0" w:lineRule="atLeast"/>
              <w:rPr>
                <w:rFonts w:hint="eastAsia"/>
                <w:sz w:val="18"/>
                <w:szCs w:val="18"/>
              </w:rPr>
            </w:pPr>
          </w:p>
        </w:tc>
        <w:tc>
          <w:tcPr>
            <w:tcW w:w="563" w:type="pct"/>
            <w:tcBorders>
              <w:top w:val="single" w:sz="4" w:space="0" w:color="000000"/>
              <w:left w:val="single" w:sz="4" w:space="0" w:color="000000"/>
              <w:bottom w:val="single" w:sz="4" w:space="0" w:color="000000"/>
              <w:right w:val="single" w:sz="4" w:space="0" w:color="auto"/>
            </w:tcBorders>
          </w:tcPr>
          <w:p w:rsidR="00F60C1E" w:rsidRPr="00D612D0" w:rsidRDefault="00F60C1E" w:rsidP="00A055F6">
            <w:pPr>
              <w:rPr>
                <w:sz w:val="18"/>
                <w:szCs w:val="18"/>
              </w:rPr>
            </w:pPr>
            <w:r w:rsidRPr="00D612D0">
              <w:rPr>
                <w:sz w:val="18"/>
                <w:szCs w:val="18"/>
              </w:rPr>
              <w:t>0x09</w:t>
            </w:r>
          </w:p>
        </w:tc>
        <w:tc>
          <w:tcPr>
            <w:tcW w:w="558" w:type="pct"/>
            <w:tcBorders>
              <w:top w:val="single" w:sz="4" w:space="0" w:color="000000"/>
              <w:left w:val="single" w:sz="4" w:space="0" w:color="auto"/>
              <w:bottom w:val="single" w:sz="4" w:space="0" w:color="000000"/>
              <w:right w:val="single" w:sz="4" w:space="0" w:color="auto"/>
            </w:tcBorders>
          </w:tcPr>
          <w:p w:rsidR="00F60C1E" w:rsidRPr="00D612D0" w:rsidRDefault="00F60C1E" w:rsidP="00A055F6">
            <w:pPr>
              <w:rPr>
                <w:sz w:val="18"/>
                <w:szCs w:val="18"/>
              </w:rPr>
            </w:pPr>
            <w:r w:rsidRPr="00D612D0">
              <w:rPr>
                <w:sz w:val="18"/>
                <w:szCs w:val="18"/>
              </w:rPr>
              <w:t>28800</w:t>
            </w:r>
          </w:p>
        </w:tc>
        <w:tc>
          <w:tcPr>
            <w:tcW w:w="608" w:type="pct"/>
            <w:tcBorders>
              <w:top w:val="single" w:sz="4" w:space="0" w:color="000000"/>
              <w:left w:val="single" w:sz="4" w:space="0" w:color="auto"/>
              <w:bottom w:val="single" w:sz="4" w:space="0" w:color="000000"/>
              <w:right w:val="single" w:sz="4" w:space="0" w:color="auto"/>
            </w:tcBorders>
          </w:tcPr>
          <w:p w:rsidR="00F60C1E" w:rsidRPr="00D612D0" w:rsidRDefault="00F60C1E" w:rsidP="00A055F6">
            <w:pPr>
              <w:spacing w:line="0" w:lineRule="atLeast"/>
              <w:rPr>
                <w:sz w:val="18"/>
                <w:szCs w:val="18"/>
              </w:rPr>
            </w:pPr>
            <w:r w:rsidRPr="00D612D0">
              <w:rPr>
                <w:sz w:val="18"/>
                <w:szCs w:val="18"/>
              </w:rPr>
              <w:t>0x0A</w:t>
            </w:r>
          </w:p>
        </w:tc>
        <w:tc>
          <w:tcPr>
            <w:tcW w:w="513" w:type="pct"/>
            <w:tcBorders>
              <w:top w:val="single" w:sz="4" w:space="0" w:color="000000"/>
              <w:left w:val="single" w:sz="4" w:space="0" w:color="auto"/>
              <w:bottom w:val="single" w:sz="4" w:space="0" w:color="000000"/>
              <w:right w:val="single" w:sz="4" w:space="0" w:color="auto"/>
            </w:tcBorders>
          </w:tcPr>
          <w:p w:rsidR="00F60C1E" w:rsidRPr="00D612D0" w:rsidRDefault="00F60C1E" w:rsidP="00A055F6">
            <w:pPr>
              <w:rPr>
                <w:sz w:val="18"/>
                <w:szCs w:val="18"/>
              </w:rPr>
            </w:pPr>
            <w:r w:rsidRPr="00D612D0">
              <w:rPr>
                <w:sz w:val="18"/>
                <w:szCs w:val="18"/>
              </w:rPr>
              <w:t>38400</w:t>
            </w:r>
          </w:p>
        </w:tc>
        <w:tc>
          <w:tcPr>
            <w:tcW w:w="486" w:type="pct"/>
            <w:tcBorders>
              <w:top w:val="single" w:sz="4" w:space="0" w:color="000000"/>
              <w:left w:val="single" w:sz="4" w:space="0" w:color="auto"/>
              <w:bottom w:val="single" w:sz="4" w:space="0" w:color="000000"/>
              <w:right w:val="single" w:sz="12" w:space="0" w:color="auto"/>
            </w:tcBorders>
          </w:tcPr>
          <w:p w:rsidR="00F60C1E" w:rsidRPr="00D612D0" w:rsidRDefault="00F60C1E" w:rsidP="00A055F6">
            <w:pPr>
              <w:rPr>
                <w:sz w:val="18"/>
                <w:szCs w:val="18"/>
              </w:rPr>
            </w:pPr>
            <w:r w:rsidRPr="00D612D0">
              <w:rPr>
                <w:sz w:val="18"/>
                <w:szCs w:val="18"/>
              </w:rPr>
              <w:t>0x0B</w:t>
            </w:r>
          </w:p>
        </w:tc>
      </w:tr>
      <w:tr w:rsidR="00ED4A76" w:rsidRPr="009733B6" w:rsidTr="0061318B">
        <w:trPr>
          <w:trHeight w:val="242"/>
        </w:trPr>
        <w:tc>
          <w:tcPr>
            <w:tcW w:w="1865" w:type="pct"/>
            <w:gridSpan w:val="2"/>
            <w:vMerge/>
            <w:tcBorders>
              <w:left w:val="single" w:sz="12" w:space="0" w:color="auto"/>
              <w:bottom w:val="single" w:sz="4" w:space="0" w:color="000000"/>
              <w:right w:val="single" w:sz="4" w:space="0" w:color="000000"/>
            </w:tcBorders>
          </w:tcPr>
          <w:p w:rsidR="00F60C1E" w:rsidRPr="00200E2D" w:rsidRDefault="00F60C1E" w:rsidP="00A055F6">
            <w:pPr>
              <w:spacing w:line="0" w:lineRule="atLeast"/>
              <w:rPr>
                <w:sz w:val="18"/>
                <w:szCs w:val="18"/>
              </w:rPr>
            </w:pPr>
          </w:p>
        </w:tc>
        <w:tc>
          <w:tcPr>
            <w:tcW w:w="407" w:type="pct"/>
            <w:vMerge/>
            <w:tcBorders>
              <w:left w:val="single" w:sz="4" w:space="0" w:color="000000"/>
              <w:bottom w:val="single" w:sz="4" w:space="0" w:color="000000"/>
              <w:right w:val="single" w:sz="4" w:space="0" w:color="000000"/>
            </w:tcBorders>
          </w:tcPr>
          <w:p w:rsidR="00F60C1E" w:rsidRDefault="00F60C1E" w:rsidP="00A055F6">
            <w:pPr>
              <w:spacing w:line="0" w:lineRule="atLeast"/>
              <w:rPr>
                <w:rFonts w:hint="eastAsia"/>
                <w:sz w:val="18"/>
                <w:szCs w:val="18"/>
              </w:rPr>
            </w:pPr>
          </w:p>
        </w:tc>
        <w:tc>
          <w:tcPr>
            <w:tcW w:w="563" w:type="pct"/>
            <w:tcBorders>
              <w:top w:val="single" w:sz="4" w:space="0" w:color="000000"/>
              <w:left w:val="single" w:sz="4" w:space="0" w:color="000000"/>
              <w:bottom w:val="single" w:sz="4" w:space="0" w:color="000000"/>
              <w:right w:val="single" w:sz="4" w:space="0" w:color="auto"/>
            </w:tcBorders>
          </w:tcPr>
          <w:p w:rsidR="00F60C1E" w:rsidRPr="00D612D0" w:rsidRDefault="00F60C1E" w:rsidP="00A055F6">
            <w:pPr>
              <w:rPr>
                <w:sz w:val="18"/>
                <w:szCs w:val="18"/>
              </w:rPr>
            </w:pPr>
            <w:r w:rsidRPr="00D612D0">
              <w:rPr>
                <w:sz w:val="18"/>
                <w:szCs w:val="18"/>
              </w:rPr>
              <w:t>0x0C</w:t>
            </w:r>
          </w:p>
        </w:tc>
        <w:tc>
          <w:tcPr>
            <w:tcW w:w="558" w:type="pct"/>
            <w:tcBorders>
              <w:top w:val="single" w:sz="4" w:space="0" w:color="000000"/>
              <w:left w:val="single" w:sz="4" w:space="0" w:color="auto"/>
              <w:bottom w:val="single" w:sz="4" w:space="0" w:color="000000"/>
              <w:right w:val="single" w:sz="4" w:space="0" w:color="auto"/>
            </w:tcBorders>
          </w:tcPr>
          <w:p w:rsidR="00F60C1E" w:rsidRPr="00D612D0" w:rsidRDefault="00F60C1E" w:rsidP="00A055F6">
            <w:pPr>
              <w:rPr>
                <w:sz w:val="18"/>
                <w:szCs w:val="18"/>
              </w:rPr>
            </w:pPr>
            <w:r w:rsidRPr="00D612D0">
              <w:rPr>
                <w:sz w:val="18"/>
                <w:szCs w:val="18"/>
              </w:rPr>
              <w:t>115200</w:t>
            </w:r>
          </w:p>
        </w:tc>
        <w:tc>
          <w:tcPr>
            <w:tcW w:w="608" w:type="pct"/>
            <w:tcBorders>
              <w:top w:val="single" w:sz="4" w:space="0" w:color="000000"/>
              <w:left w:val="single" w:sz="4" w:space="0" w:color="auto"/>
              <w:bottom w:val="single" w:sz="4" w:space="0" w:color="000000"/>
              <w:right w:val="single" w:sz="4" w:space="0" w:color="auto"/>
            </w:tcBorders>
          </w:tcPr>
          <w:p w:rsidR="00F60C1E" w:rsidRPr="00D612D0" w:rsidRDefault="00F60C1E" w:rsidP="00A055F6">
            <w:pPr>
              <w:rPr>
                <w:sz w:val="18"/>
                <w:szCs w:val="18"/>
              </w:rPr>
            </w:pPr>
            <w:r w:rsidRPr="00D612D0">
              <w:rPr>
                <w:sz w:val="18"/>
                <w:szCs w:val="18"/>
              </w:rPr>
              <w:t>0x0D</w:t>
            </w:r>
          </w:p>
        </w:tc>
        <w:tc>
          <w:tcPr>
            <w:tcW w:w="513" w:type="pct"/>
            <w:tcBorders>
              <w:top w:val="single" w:sz="4" w:space="0" w:color="000000"/>
              <w:left w:val="single" w:sz="4" w:space="0" w:color="auto"/>
              <w:bottom w:val="single" w:sz="4" w:space="0" w:color="000000"/>
              <w:right w:val="single" w:sz="4" w:space="0" w:color="auto"/>
            </w:tcBorders>
          </w:tcPr>
          <w:p w:rsidR="00F60C1E" w:rsidRPr="00D612D0" w:rsidRDefault="00F60C1E" w:rsidP="00A055F6">
            <w:pPr>
              <w:rPr>
                <w:sz w:val="18"/>
                <w:szCs w:val="18"/>
              </w:rPr>
            </w:pPr>
            <w:r w:rsidRPr="00D612D0">
              <w:rPr>
                <w:sz w:val="18"/>
                <w:szCs w:val="18"/>
              </w:rPr>
              <w:t>230400</w:t>
            </w:r>
          </w:p>
        </w:tc>
        <w:tc>
          <w:tcPr>
            <w:tcW w:w="486" w:type="pct"/>
            <w:tcBorders>
              <w:top w:val="single" w:sz="4" w:space="0" w:color="000000"/>
              <w:left w:val="single" w:sz="4" w:space="0" w:color="auto"/>
              <w:bottom w:val="single" w:sz="4" w:space="0" w:color="000000"/>
              <w:right w:val="single" w:sz="12" w:space="0" w:color="auto"/>
            </w:tcBorders>
          </w:tcPr>
          <w:p w:rsidR="00F60C1E" w:rsidRPr="00D612D0" w:rsidRDefault="00F60C1E" w:rsidP="00A055F6">
            <w:pPr>
              <w:rPr>
                <w:sz w:val="18"/>
                <w:szCs w:val="18"/>
              </w:rPr>
            </w:pPr>
            <w:r w:rsidRPr="00D612D0">
              <w:rPr>
                <w:sz w:val="18"/>
                <w:szCs w:val="18"/>
              </w:rPr>
              <w:t>0x0E</w:t>
            </w:r>
          </w:p>
        </w:tc>
      </w:tr>
      <w:tr w:rsidR="00F60C1E" w:rsidRPr="009733B6" w:rsidTr="00ED4A76">
        <w:tc>
          <w:tcPr>
            <w:tcW w:w="1865" w:type="pct"/>
            <w:gridSpan w:val="2"/>
            <w:tcBorders>
              <w:top w:val="single" w:sz="4" w:space="0" w:color="000000"/>
              <w:left w:val="single" w:sz="12" w:space="0" w:color="auto"/>
              <w:bottom w:val="single" w:sz="4" w:space="0" w:color="000000"/>
              <w:right w:val="single" w:sz="4" w:space="0" w:color="000000"/>
            </w:tcBorders>
          </w:tcPr>
          <w:p w:rsidR="00F60C1E" w:rsidRPr="00C937B6" w:rsidRDefault="00F60C1E" w:rsidP="00A055F6">
            <w:pPr>
              <w:spacing w:line="0" w:lineRule="atLeast"/>
              <w:rPr>
                <w:sz w:val="18"/>
                <w:szCs w:val="18"/>
              </w:rPr>
            </w:pPr>
            <w:r w:rsidRPr="00200E2D">
              <w:rPr>
                <w:sz w:val="18"/>
                <w:szCs w:val="18"/>
              </w:rPr>
              <w:t>DataBits</w:t>
            </w:r>
          </w:p>
        </w:tc>
        <w:tc>
          <w:tcPr>
            <w:tcW w:w="407" w:type="pct"/>
            <w:tcBorders>
              <w:top w:val="single" w:sz="4" w:space="0" w:color="000000"/>
              <w:left w:val="single" w:sz="4" w:space="0" w:color="000000"/>
              <w:bottom w:val="single" w:sz="4" w:space="0" w:color="000000"/>
              <w:right w:val="single" w:sz="4" w:space="0" w:color="000000"/>
            </w:tcBorders>
          </w:tcPr>
          <w:p w:rsidR="00F60C1E" w:rsidRPr="00C937B6" w:rsidRDefault="00F60C1E" w:rsidP="00A055F6">
            <w:pPr>
              <w:spacing w:line="0" w:lineRule="atLeast"/>
              <w:rPr>
                <w:sz w:val="18"/>
                <w:szCs w:val="18"/>
              </w:rPr>
            </w:pPr>
            <w:r>
              <w:rPr>
                <w:rFonts w:hint="eastAsia"/>
                <w:sz w:val="18"/>
                <w:szCs w:val="18"/>
              </w:rPr>
              <w:t>1</w:t>
            </w:r>
          </w:p>
        </w:tc>
        <w:tc>
          <w:tcPr>
            <w:tcW w:w="2728" w:type="pct"/>
            <w:gridSpan w:val="5"/>
            <w:tcBorders>
              <w:top w:val="single" w:sz="4" w:space="0" w:color="000000"/>
              <w:left w:val="single" w:sz="4" w:space="0" w:color="000000"/>
              <w:bottom w:val="single" w:sz="4" w:space="0" w:color="000000"/>
              <w:right w:val="single" w:sz="12" w:space="0" w:color="auto"/>
            </w:tcBorders>
          </w:tcPr>
          <w:p w:rsidR="00F60C1E" w:rsidRPr="00C937B6" w:rsidRDefault="00F60C1E" w:rsidP="00A055F6">
            <w:pPr>
              <w:spacing w:line="0" w:lineRule="atLeast"/>
              <w:rPr>
                <w:sz w:val="18"/>
                <w:szCs w:val="18"/>
              </w:rPr>
            </w:pPr>
            <w:r>
              <w:rPr>
                <w:rFonts w:hint="eastAsia"/>
                <w:sz w:val="18"/>
                <w:szCs w:val="18"/>
              </w:rPr>
              <w:t>数据位</w:t>
            </w:r>
          </w:p>
        </w:tc>
      </w:tr>
      <w:tr w:rsidR="00F60C1E" w:rsidRPr="009733B6" w:rsidTr="00ED4A76">
        <w:tc>
          <w:tcPr>
            <w:tcW w:w="1865" w:type="pct"/>
            <w:gridSpan w:val="2"/>
            <w:tcBorders>
              <w:top w:val="single" w:sz="4" w:space="0" w:color="000000"/>
              <w:left w:val="single" w:sz="12" w:space="0" w:color="auto"/>
              <w:bottom w:val="single" w:sz="4" w:space="0" w:color="000000"/>
              <w:right w:val="single" w:sz="4" w:space="0" w:color="000000"/>
            </w:tcBorders>
          </w:tcPr>
          <w:p w:rsidR="00F60C1E" w:rsidRPr="00C937B6" w:rsidRDefault="00F60C1E" w:rsidP="00A055F6">
            <w:pPr>
              <w:spacing w:line="0" w:lineRule="atLeast"/>
              <w:rPr>
                <w:sz w:val="18"/>
                <w:szCs w:val="18"/>
              </w:rPr>
            </w:pPr>
            <w:r w:rsidRPr="00200E2D">
              <w:rPr>
                <w:sz w:val="18"/>
                <w:szCs w:val="18"/>
              </w:rPr>
              <w:t>StopBits</w:t>
            </w:r>
          </w:p>
        </w:tc>
        <w:tc>
          <w:tcPr>
            <w:tcW w:w="407" w:type="pct"/>
            <w:tcBorders>
              <w:top w:val="single" w:sz="4" w:space="0" w:color="000000"/>
              <w:left w:val="single" w:sz="4" w:space="0" w:color="000000"/>
              <w:bottom w:val="single" w:sz="4" w:space="0" w:color="000000"/>
              <w:right w:val="single" w:sz="4" w:space="0" w:color="000000"/>
            </w:tcBorders>
          </w:tcPr>
          <w:p w:rsidR="00F60C1E" w:rsidRPr="00C937B6" w:rsidRDefault="00F60C1E" w:rsidP="00A055F6">
            <w:pPr>
              <w:spacing w:line="0" w:lineRule="atLeast"/>
              <w:rPr>
                <w:sz w:val="18"/>
                <w:szCs w:val="18"/>
              </w:rPr>
            </w:pPr>
            <w:r>
              <w:rPr>
                <w:rFonts w:hint="eastAsia"/>
                <w:sz w:val="18"/>
                <w:szCs w:val="18"/>
              </w:rPr>
              <w:t>1</w:t>
            </w:r>
          </w:p>
        </w:tc>
        <w:tc>
          <w:tcPr>
            <w:tcW w:w="2728" w:type="pct"/>
            <w:gridSpan w:val="5"/>
            <w:tcBorders>
              <w:top w:val="single" w:sz="4" w:space="0" w:color="000000"/>
              <w:left w:val="single" w:sz="4" w:space="0" w:color="000000"/>
              <w:bottom w:val="single" w:sz="4" w:space="0" w:color="000000"/>
              <w:right w:val="single" w:sz="12" w:space="0" w:color="auto"/>
            </w:tcBorders>
          </w:tcPr>
          <w:p w:rsidR="00F60C1E" w:rsidRPr="00C937B6" w:rsidRDefault="00F60C1E" w:rsidP="00A055F6">
            <w:pPr>
              <w:spacing w:line="0" w:lineRule="atLeast"/>
              <w:rPr>
                <w:sz w:val="18"/>
                <w:szCs w:val="18"/>
              </w:rPr>
            </w:pPr>
            <w:r>
              <w:rPr>
                <w:rFonts w:hint="eastAsia"/>
                <w:sz w:val="18"/>
                <w:szCs w:val="18"/>
              </w:rPr>
              <w:t>停止位</w:t>
            </w:r>
          </w:p>
        </w:tc>
      </w:tr>
      <w:tr w:rsidR="00F60C1E" w:rsidRPr="009733B6" w:rsidTr="00ED4A76">
        <w:tc>
          <w:tcPr>
            <w:tcW w:w="1865" w:type="pct"/>
            <w:gridSpan w:val="2"/>
            <w:tcBorders>
              <w:top w:val="single" w:sz="4" w:space="0" w:color="000000"/>
              <w:left w:val="single" w:sz="12" w:space="0" w:color="auto"/>
              <w:bottom w:val="single" w:sz="4" w:space="0" w:color="000000"/>
              <w:right w:val="single" w:sz="4" w:space="0" w:color="000000"/>
            </w:tcBorders>
          </w:tcPr>
          <w:p w:rsidR="00F60C1E" w:rsidRPr="00C937B6" w:rsidRDefault="00F60C1E" w:rsidP="00A055F6">
            <w:pPr>
              <w:spacing w:line="0" w:lineRule="atLeast"/>
              <w:rPr>
                <w:sz w:val="18"/>
                <w:szCs w:val="18"/>
              </w:rPr>
            </w:pPr>
            <w:r w:rsidRPr="00200E2D">
              <w:rPr>
                <w:sz w:val="18"/>
                <w:szCs w:val="18"/>
              </w:rPr>
              <w:t>Parity</w:t>
            </w:r>
          </w:p>
        </w:tc>
        <w:tc>
          <w:tcPr>
            <w:tcW w:w="407" w:type="pct"/>
            <w:tcBorders>
              <w:top w:val="single" w:sz="4" w:space="0" w:color="000000"/>
              <w:left w:val="single" w:sz="4" w:space="0" w:color="000000"/>
              <w:bottom w:val="single" w:sz="4" w:space="0" w:color="000000"/>
              <w:right w:val="single" w:sz="4" w:space="0" w:color="000000"/>
            </w:tcBorders>
          </w:tcPr>
          <w:p w:rsidR="00F60C1E" w:rsidRPr="00C937B6" w:rsidRDefault="00F60C1E" w:rsidP="00A055F6">
            <w:pPr>
              <w:spacing w:line="0" w:lineRule="atLeast"/>
              <w:rPr>
                <w:sz w:val="18"/>
                <w:szCs w:val="18"/>
              </w:rPr>
            </w:pPr>
            <w:r>
              <w:rPr>
                <w:rFonts w:hint="eastAsia"/>
                <w:sz w:val="18"/>
                <w:szCs w:val="18"/>
              </w:rPr>
              <w:t>1</w:t>
            </w:r>
          </w:p>
        </w:tc>
        <w:tc>
          <w:tcPr>
            <w:tcW w:w="2728" w:type="pct"/>
            <w:gridSpan w:val="5"/>
            <w:tcBorders>
              <w:top w:val="single" w:sz="4" w:space="0" w:color="000000"/>
              <w:left w:val="single" w:sz="4" w:space="0" w:color="000000"/>
              <w:bottom w:val="single" w:sz="4" w:space="0" w:color="000000"/>
              <w:right w:val="single" w:sz="12" w:space="0" w:color="auto"/>
            </w:tcBorders>
          </w:tcPr>
          <w:p w:rsidR="00F60C1E" w:rsidRPr="00C937B6" w:rsidRDefault="00F60C1E" w:rsidP="00A055F6">
            <w:pPr>
              <w:spacing w:line="0" w:lineRule="atLeast"/>
              <w:rPr>
                <w:sz w:val="18"/>
                <w:szCs w:val="18"/>
              </w:rPr>
            </w:pPr>
            <w:r>
              <w:rPr>
                <w:rFonts w:hint="eastAsia"/>
                <w:sz w:val="18"/>
                <w:szCs w:val="18"/>
              </w:rPr>
              <w:t>校验位</w:t>
            </w:r>
          </w:p>
        </w:tc>
      </w:tr>
      <w:tr w:rsidR="00F60C1E" w:rsidRPr="009733B6" w:rsidTr="00ED4A76">
        <w:tc>
          <w:tcPr>
            <w:tcW w:w="1865" w:type="pct"/>
            <w:gridSpan w:val="2"/>
            <w:tcBorders>
              <w:top w:val="single" w:sz="4" w:space="0" w:color="000000"/>
              <w:left w:val="single" w:sz="12" w:space="0" w:color="auto"/>
              <w:bottom w:val="single" w:sz="4" w:space="0" w:color="000000"/>
              <w:right w:val="single" w:sz="4" w:space="0" w:color="000000"/>
            </w:tcBorders>
          </w:tcPr>
          <w:p w:rsidR="00F60C1E" w:rsidRPr="00C937B6" w:rsidRDefault="00F60C1E" w:rsidP="00A055F6">
            <w:pPr>
              <w:spacing w:line="0" w:lineRule="atLeast"/>
              <w:rPr>
                <w:sz w:val="18"/>
                <w:szCs w:val="18"/>
              </w:rPr>
            </w:pPr>
            <w:r w:rsidRPr="00200E2D">
              <w:rPr>
                <w:sz w:val="18"/>
                <w:szCs w:val="18"/>
              </w:rPr>
              <w:t>FlowCtrl</w:t>
            </w:r>
          </w:p>
        </w:tc>
        <w:tc>
          <w:tcPr>
            <w:tcW w:w="407" w:type="pct"/>
            <w:tcBorders>
              <w:top w:val="single" w:sz="4" w:space="0" w:color="000000"/>
              <w:left w:val="single" w:sz="4" w:space="0" w:color="000000"/>
              <w:bottom w:val="single" w:sz="4" w:space="0" w:color="000000"/>
              <w:right w:val="single" w:sz="4" w:space="0" w:color="000000"/>
            </w:tcBorders>
          </w:tcPr>
          <w:p w:rsidR="00F60C1E" w:rsidRPr="00C937B6" w:rsidRDefault="00F60C1E" w:rsidP="00A055F6">
            <w:pPr>
              <w:spacing w:line="0" w:lineRule="atLeast"/>
              <w:rPr>
                <w:sz w:val="18"/>
                <w:szCs w:val="18"/>
              </w:rPr>
            </w:pPr>
            <w:r>
              <w:rPr>
                <w:rFonts w:hint="eastAsia"/>
                <w:sz w:val="18"/>
                <w:szCs w:val="18"/>
              </w:rPr>
              <w:t>1</w:t>
            </w:r>
          </w:p>
        </w:tc>
        <w:tc>
          <w:tcPr>
            <w:tcW w:w="2728" w:type="pct"/>
            <w:gridSpan w:val="5"/>
            <w:tcBorders>
              <w:top w:val="single" w:sz="4" w:space="0" w:color="000000"/>
              <w:left w:val="single" w:sz="4" w:space="0" w:color="000000"/>
              <w:bottom w:val="single" w:sz="4" w:space="0" w:color="000000"/>
              <w:right w:val="single" w:sz="12" w:space="0" w:color="auto"/>
            </w:tcBorders>
          </w:tcPr>
          <w:p w:rsidR="00F60C1E" w:rsidRPr="00C937B6" w:rsidRDefault="00F60C1E" w:rsidP="00A055F6">
            <w:pPr>
              <w:spacing w:line="0" w:lineRule="atLeast"/>
              <w:rPr>
                <w:sz w:val="18"/>
                <w:szCs w:val="18"/>
              </w:rPr>
            </w:pPr>
            <w:r>
              <w:rPr>
                <w:rFonts w:hint="eastAsia"/>
                <w:sz w:val="18"/>
                <w:szCs w:val="18"/>
              </w:rPr>
              <w:t>流控制</w:t>
            </w:r>
          </w:p>
        </w:tc>
      </w:tr>
      <w:tr w:rsidR="00F60C1E" w:rsidRPr="009733B6" w:rsidTr="00ED4A76">
        <w:tc>
          <w:tcPr>
            <w:tcW w:w="1865" w:type="pct"/>
            <w:gridSpan w:val="2"/>
            <w:tcBorders>
              <w:top w:val="single" w:sz="4" w:space="0" w:color="000000"/>
              <w:left w:val="single" w:sz="12" w:space="0" w:color="auto"/>
              <w:bottom w:val="single" w:sz="4" w:space="0" w:color="000000"/>
              <w:right w:val="single" w:sz="4" w:space="0" w:color="000000"/>
            </w:tcBorders>
          </w:tcPr>
          <w:p w:rsidR="00F60C1E" w:rsidRPr="00C937B6" w:rsidRDefault="00F60C1E" w:rsidP="00A055F6">
            <w:pPr>
              <w:spacing w:line="0" w:lineRule="atLeast"/>
              <w:rPr>
                <w:sz w:val="18"/>
                <w:szCs w:val="18"/>
              </w:rPr>
            </w:pPr>
            <w:r w:rsidRPr="00200E2D">
              <w:rPr>
                <w:sz w:val="18"/>
                <w:szCs w:val="18"/>
              </w:rPr>
              <w:t>WorkMode</w:t>
            </w:r>
          </w:p>
        </w:tc>
        <w:tc>
          <w:tcPr>
            <w:tcW w:w="407" w:type="pct"/>
            <w:tcBorders>
              <w:top w:val="single" w:sz="4" w:space="0" w:color="000000"/>
              <w:left w:val="single" w:sz="4" w:space="0" w:color="000000"/>
              <w:bottom w:val="single" w:sz="4" w:space="0" w:color="000000"/>
              <w:right w:val="single" w:sz="4" w:space="0" w:color="000000"/>
            </w:tcBorders>
          </w:tcPr>
          <w:p w:rsidR="00F60C1E" w:rsidRPr="00C937B6" w:rsidRDefault="00F60C1E" w:rsidP="00A055F6">
            <w:pPr>
              <w:spacing w:line="0" w:lineRule="atLeast"/>
              <w:rPr>
                <w:sz w:val="18"/>
                <w:szCs w:val="18"/>
              </w:rPr>
            </w:pPr>
            <w:r>
              <w:rPr>
                <w:rFonts w:hint="eastAsia"/>
                <w:sz w:val="18"/>
                <w:szCs w:val="18"/>
              </w:rPr>
              <w:t>1</w:t>
            </w:r>
          </w:p>
        </w:tc>
        <w:tc>
          <w:tcPr>
            <w:tcW w:w="2728" w:type="pct"/>
            <w:gridSpan w:val="5"/>
            <w:tcBorders>
              <w:top w:val="single" w:sz="4" w:space="0" w:color="000000"/>
              <w:left w:val="single" w:sz="4" w:space="0" w:color="000000"/>
              <w:bottom w:val="single" w:sz="4" w:space="0" w:color="000000"/>
              <w:right w:val="single" w:sz="12" w:space="0" w:color="auto"/>
            </w:tcBorders>
          </w:tcPr>
          <w:p w:rsidR="00F60C1E" w:rsidRPr="00C937B6" w:rsidRDefault="00F60C1E" w:rsidP="00A055F6">
            <w:pPr>
              <w:spacing w:line="0" w:lineRule="atLeast"/>
              <w:rPr>
                <w:sz w:val="18"/>
                <w:szCs w:val="18"/>
              </w:rPr>
            </w:pPr>
            <w:r>
              <w:rPr>
                <w:rFonts w:hint="eastAsia"/>
                <w:sz w:val="18"/>
                <w:szCs w:val="18"/>
              </w:rPr>
              <w:t>工作模式</w:t>
            </w:r>
          </w:p>
        </w:tc>
      </w:tr>
      <w:tr w:rsidR="00F60C1E" w:rsidRPr="009733B6" w:rsidTr="00ED4A76">
        <w:tc>
          <w:tcPr>
            <w:tcW w:w="708" w:type="pct"/>
            <w:vMerge w:val="restart"/>
            <w:tcBorders>
              <w:top w:val="single" w:sz="4" w:space="0" w:color="auto"/>
              <w:left w:val="single" w:sz="12" w:space="0" w:color="auto"/>
              <w:right w:val="single" w:sz="4" w:space="0" w:color="auto"/>
            </w:tcBorders>
            <w:vAlign w:val="center"/>
          </w:tcPr>
          <w:p w:rsidR="00F60C1E" w:rsidRPr="00C937B6" w:rsidRDefault="00F60C1E" w:rsidP="00A055F6">
            <w:pPr>
              <w:spacing w:line="0" w:lineRule="atLeast"/>
              <w:rPr>
                <w:sz w:val="18"/>
                <w:szCs w:val="18"/>
              </w:rPr>
            </w:pPr>
            <w:r w:rsidRPr="009C1933">
              <w:rPr>
                <w:sz w:val="18"/>
                <w:szCs w:val="18"/>
              </w:rPr>
              <w:t>ModeConfig</w:t>
            </w:r>
          </w:p>
        </w:tc>
        <w:tc>
          <w:tcPr>
            <w:tcW w:w="1157" w:type="pct"/>
            <w:tcBorders>
              <w:top w:val="single" w:sz="4" w:space="0" w:color="000000"/>
              <w:left w:val="single" w:sz="4" w:space="0" w:color="auto"/>
              <w:bottom w:val="single" w:sz="4" w:space="0" w:color="auto"/>
              <w:right w:val="single" w:sz="4" w:space="0" w:color="000000"/>
            </w:tcBorders>
          </w:tcPr>
          <w:p w:rsidR="00F60C1E" w:rsidRPr="00C937B6" w:rsidRDefault="00F60C1E" w:rsidP="00A055F6">
            <w:pPr>
              <w:spacing w:line="0" w:lineRule="atLeast"/>
              <w:rPr>
                <w:sz w:val="18"/>
                <w:szCs w:val="18"/>
              </w:rPr>
            </w:pPr>
            <w:r w:rsidRPr="009C1933">
              <w:rPr>
                <w:sz w:val="18"/>
                <w:szCs w:val="18"/>
              </w:rPr>
              <w:t>ListenPort</w:t>
            </w:r>
          </w:p>
        </w:tc>
        <w:tc>
          <w:tcPr>
            <w:tcW w:w="407" w:type="pct"/>
            <w:vMerge w:val="restart"/>
            <w:tcBorders>
              <w:top w:val="single" w:sz="4" w:space="0" w:color="000000"/>
              <w:left w:val="single" w:sz="4" w:space="0" w:color="000000"/>
              <w:right w:val="single" w:sz="4" w:space="0" w:color="000000"/>
            </w:tcBorders>
          </w:tcPr>
          <w:p w:rsidR="00F60C1E" w:rsidRPr="00C937B6" w:rsidRDefault="00F60C1E" w:rsidP="00A055F6">
            <w:pPr>
              <w:spacing w:line="0" w:lineRule="atLeast"/>
              <w:rPr>
                <w:sz w:val="18"/>
                <w:szCs w:val="18"/>
              </w:rPr>
            </w:pPr>
          </w:p>
        </w:tc>
        <w:tc>
          <w:tcPr>
            <w:tcW w:w="2728" w:type="pct"/>
            <w:gridSpan w:val="5"/>
            <w:tcBorders>
              <w:top w:val="single" w:sz="4" w:space="0" w:color="000000"/>
              <w:left w:val="single" w:sz="4" w:space="0" w:color="000000"/>
              <w:bottom w:val="single" w:sz="4" w:space="0" w:color="000000"/>
              <w:right w:val="single" w:sz="12" w:space="0" w:color="auto"/>
            </w:tcBorders>
          </w:tcPr>
          <w:p w:rsidR="00F60C1E" w:rsidRPr="00C937B6" w:rsidRDefault="00F60C1E" w:rsidP="00A055F6">
            <w:pPr>
              <w:spacing w:line="0" w:lineRule="atLeast"/>
              <w:rPr>
                <w:sz w:val="18"/>
                <w:szCs w:val="18"/>
              </w:rPr>
            </w:pPr>
            <w:r>
              <w:rPr>
                <w:sz w:val="18"/>
                <w:szCs w:val="18"/>
              </w:rPr>
              <w:t>T</w:t>
            </w:r>
            <w:r>
              <w:rPr>
                <w:rFonts w:hint="eastAsia"/>
                <w:sz w:val="18"/>
                <w:szCs w:val="18"/>
              </w:rPr>
              <w:t>cp</w:t>
            </w:r>
            <w:r>
              <w:rPr>
                <w:rFonts w:hint="eastAsia"/>
                <w:sz w:val="18"/>
                <w:szCs w:val="18"/>
              </w:rPr>
              <w:t>服务端模式</w:t>
            </w:r>
          </w:p>
        </w:tc>
      </w:tr>
      <w:tr w:rsidR="00F60C1E" w:rsidRPr="009733B6" w:rsidTr="00ED4A76">
        <w:tc>
          <w:tcPr>
            <w:tcW w:w="708" w:type="pct"/>
            <w:vMerge/>
            <w:tcBorders>
              <w:left w:val="single" w:sz="12" w:space="0" w:color="auto"/>
              <w:right w:val="single" w:sz="4" w:space="0" w:color="auto"/>
            </w:tcBorders>
            <w:vAlign w:val="center"/>
          </w:tcPr>
          <w:p w:rsidR="00F60C1E" w:rsidRPr="00C937B6" w:rsidRDefault="00F60C1E" w:rsidP="00A055F6">
            <w:pPr>
              <w:spacing w:line="0" w:lineRule="atLeast"/>
              <w:rPr>
                <w:sz w:val="18"/>
                <w:szCs w:val="18"/>
              </w:rPr>
            </w:pPr>
          </w:p>
        </w:tc>
        <w:tc>
          <w:tcPr>
            <w:tcW w:w="1157" w:type="pct"/>
            <w:tcBorders>
              <w:top w:val="single" w:sz="4" w:space="0" w:color="auto"/>
              <w:left w:val="single" w:sz="4" w:space="0" w:color="auto"/>
              <w:bottom w:val="single" w:sz="4" w:space="0" w:color="000000"/>
              <w:right w:val="single" w:sz="4" w:space="0" w:color="000000"/>
            </w:tcBorders>
          </w:tcPr>
          <w:p w:rsidR="00F60C1E" w:rsidRPr="00C937B6" w:rsidRDefault="00F60C1E" w:rsidP="00A055F6">
            <w:pPr>
              <w:spacing w:line="0" w:lineRule="atLeast"/>
              <w:rPr>
                <w:sz w:val="18"/>
                <w:szCs w:val="18"/>
              </w:rPr>
            </w:pPr>
            <w:r w:rsidRPr="009C1933">
              <w:rPr>
                <w:sz w:val="18"/>
                <w:szCs w:val="18"/>
              </w:rPr>
              <w:t>TcpSrvList</w:t>
            </w:r>
            <w:r>
              <w:rPr>
                <w:rFonts w:hint="eastAsia"/>
                <w:sz w:val="18"/>
                <w:szCs w:val="18"/>
              </w:rPr>
              <w:t>[8]</w:t>
            </w:r>
          </w:p>
        </w:tc>
        <w:tc>
          <w:tcPr>
            <w:tcW w:w="407" w:type="pct"/>
            <w:vMerge/>
            <w:tcBorders>
              <w:left w:val="single" w:sz="4" w:space="0" w:color="000000"/>
              <w:right w:val="single" w:sz="4" w:space="0" w:color="000000"/>
            </w:tcBorders>
          </w:tcPr>
          <w:p w:rsidR="00F60C1E" w:rsidRPr="00C937B6" w:rsidRDefault="00F60C1E" w:rsidP="00A055F6">
            <w:pPr>
              <w:spacing w:line="0" w:lineRule="atLeast"/>
              <w:rPr>
                <w:sz w:val="18"/>
                <w:szCs w:val="18"/>
              </w:rPr>
            </w:pPr>
          </w:p>
        </w:tc>
        <w:tc>
          <w:tcPr>
            <w:tcW w:w="2728" w:type="pct"/>
            <w:gridSpan w:val="5"/>
            <w:tcBorders>
              <w:top w:val="single" w:sz="4" w:space="0" w:color="000000"/>
              <w:left w:val="single" w:sz="4" w:space="0" w:color="000000"/>
              <w:bottom w:val="single" w:sz="4" w:space="0" w:color="000000"/>
              <w:right w:val="single" w:sz="12" w:space="0" w:color="auto"/>
            </w:tcBorders>
          </w:tcPr>
          <w:p w:rsidR="00F60C1E" w:rsidRPr="00C937B6" w:rsidRDefault="00F60C1E" w:rsidP="00A055F6">
            <w:pPr>
              <w:spacing w:line="0" w:lineRule="atLeast"/>
              <w:rPr>
                <w:sz w:val="18"/>
                <w:szCs w:val="18"/>
              </w:rPr>
            </w:pPr>
            <w:r>
              <w:rPr>
                <w:sz w:val="18"/>
                <w:szCs w:val="18"/>
              </w:rPr>
              <w:t>T</w:t>
            </w:r>
            <w:r>
              <w:rPr>
                <w:rFonts w:hint="eastAsia"/>
                <w:sz w:val="18"/>
                <w:szCs w:val="18"/>
              </w:rPr>
              <w:t>cp</w:t>
            </w:r>
            <w:r>
              <w:rPr>
                <w:rFonts w:hint="eastAsia"/>
                <w:sz w:val="18"/>
                <w:szCs w:val="18"/>
              </w:rPr>
              <w:t>客服端模式</w:t>
            </w:r>
          </w:p>
        </w:tc>
      </w:tr>
      <w:tr w:rsidR="00F60C1E" w:rsidRPr="009733B6" w:rsidTr="00ED4A76">
        <w:trPr>
          <w:trHeight w:val="64"/>
        </w:trPr>
        <w:tc>
          <w:tcPr>
            <w:tcW w:w="708" w:type="pct"/>
            <w:vMerge/>
            <w:tcBorders>
              <w:left w:val="single" w:sz="12" w:space="0" w:color="auto"/>
              <w:bottom w:val="single" w:sz="4" w:space="0" w:color="auto"/>
              <w:right w:val="single" w:sz="4" w:space="0" w:color="auto"/>
            </w:tcBorders>
            <w:vAlign w:val="center"/>
          </w:tcPr>
          <w:p w:rsidR="00F60C1E" w:rsidRPr="00C937B6" w:rsidRDefault="00F60C1E" w:rsidP="00A055F6">
            <w:pPr>
              <w:spacing w:line="0" w:lineRule="atLeast"/>
              <w:rPr>
                <w:sz w:val="18"/>
                <w:szCs w:val="18"/>
              </w:rPr>
            </w:pPr>
          </w:p>
        </w:tc>
        <w:tc>
          <w:tcPr>
            <w:tcW w:w="1157" w:type="pct"/>
            <w:tcBorders>
              <w:top w:val="single" w:sz="4" w:space="0" w:color="000000"/>
              <w:left w:val="single" w:sz="4" w:space="0" w:color="auto"/>
              <w:bottom w:val="single" w:sz="4" w:space="0" w:color="auto"/>
              <w:right w:val="single" w:sz="4" w:space="0" w:color="000000"/>
            </w:tcBorders>
          </w:tcPr>
          <w:p w:rsidR="00F60C1E" w:rsidRPr="00C937B6" w:rsidRDefault="00F60C1E" w:rsidP="00A055F6">
            <w:pPr>
              <w:spacing w:line="0" w:lineRule="atLeast"/>
              <w:rPr>
                <w:sz w:val="18"/>
                <w:szCs w:val="18"/>
              </w:rPr>
            </w:pPr>
            <w:r w:rsidRPr="009C1933">
              <w:rPr>
                <w:sz w:val="18"/>
                <w:szCs w:val="18"/>
              </w:rPr>
              <w:t>Udp</w:t>
            </w:r>
          </w:p>
        </w:tc>
        <w:tc>
          <w:tcPr>
            <w:tcW w:w="407" w:type="pct"/>
            <w:vMerge/>
            <w:tcBorders>
              <w:left w:val="single" w:sz="4" w:space="0" w:color="000000"/>
              <w:right w:val="single" w:sz="4" w:space="0" w:color="000000"/>
            </w:tcBorders>
          </w:tcPr>
          <w:p w:rsidR="00F60C1E" w:rsidRPr="00C937B6" w:rsidRDefault="00F60C1E" w:rsidP="00A055F6">
            <w:pPr>
              <w:spacing w:line="0" w:lineRule="atLeast"/>
              <w:rPr>
                <w:sz w:val="18"/>
                <w:szCs w:val="18"/>
              </w:rPr>
            </w:pPr>
          </w:p>
        </w:tc>
        <w:tc>
          <w:tcPr>
            <w:tcW w:w="2728" w:type="pct"/>
            <w:gridSpan w:val="5"/>
            <w:tcBorders>
              <w:top w:val="single" w:sz="4" w:space="0" w:color="000000"/>
              <w:left w:val="single" w:sz="4" w:space="0" w:color="000000"/>
              <w:bottom w:val="single" w:sz="4" w:space="0" w:color="auto"/>
              <w:right w:val="single" w:sz="12" w:space="0" w:color="auto"/>
            </w:tcBorders>
          </w:tcPr>
          <w:p w:rsidR="00F60C1E" w:rsidRPr="00C937B6" w:rsidRDefault="00F60C1E" w:rsidP="00A055F6">
            <w:pPr>
              <w:spacing w:line="0" w:lineRule="atLeast"/>
              <w:rPr>
                <w:sz w:val="18"/>
                <w:szCs w:val="18"/>
              </w:rPr>
            </w:pPr>
            <w:r>
              <w:rPr>
                <w:sz w:val="18"/>
                <w:szCs w:val="18"/>
              </w:rPr>
              <w:t>U</w:t>
            </w:r>
            <w:r>
              <w:rPr>
                <w:rFonts w:hint="eastAsia"/>
                <w:sz w:val="18"/>
                <w:szCs w:val="18"/>
              </w:rPr>
              <w:t>dp</w:t>
            </w:r>
            <w:r>
              <w:rPr>
                <w:rFonts w:hint="eastAsia"/>
                <w:sz w:val="18"/>
                <w:szCs w:val="18"/>
              </w:rPr>
              <w:t>单播模式</w:t>
            </w:r>
          </w:p>
        </w:tc>
      </w:tr>
      <w:tr w:rsidR="00F60C1E" w:rsidRPr="009733B6" w:rsidTr="00ED4A76">
        <w:trPr>
          <w:trHeight w:val="64"/>
        </w:trPr>
        <w:tc>
          <w:tcPr>
            <w:tcW w:w="708" w:type="pct"/>
            <w:vMerge/>
            <w:tcBorders>
              <w:left w:val="single" w:sz="12" w:space="0" w:color="auto"/>
              <w:right w:val="single" w:sz="4" w:space="0" w:color="auto"/>
            </w:tcBorders>
          </w:tcPr>
          <w:p w:rsidR="00F60C1E" w:rsidRPr="00C937B6" w:rsidRDefault="00F60C1E" w:rsidP="00A055F6">
            <w:pPr>
              <w:spacing w:line="0" w:lineRule="atLeast"/>
              <w:rPr>
                <w:sz w:val="18"/>
                <w:szCs w:val="18"/>
              </w:rPr>
            </w:pPr>
          </w:p>
        </w:tc>
        <w:tc>
          <w:tcPr>
            <w:tcW w:w="1157" w:type="pct"/>
            <w:tcBorders>
              <w:left w:val="single" w:sz="4" w:space="0" w:color="auto"/>
              <w:right w:val="single" w:sz="4" w:space="0" w:color="000000"/>
            </w:tcBorders>
          </w:tcPr>
          <w:p w:rsidR="00F60C1E" w:rsidRPr="00C937B6" w:rsidRDefault="00F60C1E" w:rsidP="00A055F6">
            <w:pPr>
              <w:spacing w:line="0" w:lineRule="atLeast"/>
              <w:rPr>
                <w:rFonts w:ascii="Consolas" w:hAnsi="Consolas" w:cs="Courier New"/>
                <w:sz w:val="18"/>
                <w:szCs w:val="18"/>
              </w:rPr>
            </w:pPr>
            <w:r w:rsidRPr="009C1933">
              <w:rPr>
                <w:sz w:val="18"/>
                <w:szCs w:val="18"/>
              </w:rPr>
              <w:t>UdpMcast</w:t>
            </w:r>
          </w:p>
        </w:tc>
        <w:tc>
          <w:tcPr>
            <w:tcW w:w="407" w:type="pct"/>
            <w:vMerge/>
            <w:tcBorders>
              <w:left w:val="single" w:sz="4" w:space="0" w:color="000000"/>
              <w:right w:val="single" w:sz="4" w:space="0" w:color="000000"/>
            </w:tcBorders>
          </w:tcPr>
          <w:p w:rsidR="00F60C1E" w:rsidRPr="00C937B6" w:rsidRDefault="00F60C1E" w:rsidP="00A055F6">
            <w:pPr>
              <w:spacing w:line="0" w:lineRule="atLeast"/>
              <w:rPr>
                <w:sz w:val="18"/>
                <w:szCs w:val="18"/>
              </w:rPr>
            </w:pPr>
          </w:p>
        </w:tc>
        <w:tc>
          <w:tcPr>
            <w:tcW w:w="2728" w:type="pct"/>
            <w:gridSpan w:val="5"/>
            <w:tcBorders>
              <w:top w:val="single" w:sz="4" w:space="0" w:color="auto"/>
              <w:left w:val="single" w:sz="4" w:space="0" w:color="000000"/>
              <w:bottom w:val="single" w:sz="4" w:space="0" w:color="auto"/>
              <w:right w:val="single" w:sz="12" w:space="0" w:color="auto"/>
            </w:tcBorders>
          </w:tcPr>
          <w:p w:rsidR="00F60C1E" w:rsidRPr="00C937B6" w:rsidRDefault="00F60C1E" w:rsidP="00A055F6">
            <w:pPr>
              <w:spacing w:line="0" w:lineRule="atLeast"/>
              <w:rPr>
                <w:rFonts w:ascii="Consolas" w:hAnsi="Consolas" w:cs="Courier New"/>
                <w:sz w:val="18"/>
                <w:szCs w:val="18"/>
              </w:rPr>
            </w:pPr>
            <w:r>
              <w:rPr>
                <w:rFonts w:ascii="Consolas" w:hAnsi="Consolas" w:cs="Courier New"/>
                <w:sz w:val="18"/>
                <w:szCs w:val="18"/>
              </w:rPr>
              <w:t>U</w:t>
            </w:r>
            <w:r>
              <w:rPr>
                <w:rFonts w:ascii="Consolas" w:hAnsi="Consolas" w:cs="Courier New" w:hint="eastAsia"/>
                <w:sz w:val="18"/>
                <w:szCs w:val="18"/>
              </w:rPr>
              <w:t>dp</w:t>
            </w:r>
            <w:r>
              <w:rPr>
                <w:rFonts w:ascii="Consolas" w:hAnsi="Consolas" w:cs="Courier New" w:hint="eastAsia"/>
                <w:sz w:val="18"/>
                <w:szCs w:val="18"/>
              </w:rPr>
              <w:t>组播模式</w:t>
            </w:r>
          </w:p>
        </w:tc>
      </w:tr>
      <w:tr w:rsidR="00F60C1E" w:rsidRPr="009733B6" w:rsidTr="00ED4A76">
        <w:trPr>
          <w:trHeight w:val="64"/>
        </w:trPr>
        <w:tc>
          <w:tcPr>
            <w:tcW w:w="1865" w:type="pct"/>
            <w:gridSpan w:val="2"/>
            <w:tcBorders>
              <w:left w:val="single" w:sz="12" w:space="0" w:color="auto"/>
              <w:bottom w:val="single" w:sz="12" w:space="0" w:color="auto"/>
              <w:right w:val="single" w:sz="4" w:space="0" w:color="000000"/>
            </w:tcBorders>
          </w:tcPr>
          <w:p w:rsidR="00F60C1E" w:rsidRPr="009C1933" w:rsidRDefault="00F60C1E" w:rsidP="00A055F6">
            <w:pPr>
              <w:spacing w:line="0" w:lineRule="atLeast"/>
              <w:rPr>
                <w:sz w:val="18"/>
                <w:szCs w:val="18"/>
              </w:rPr>
            </w:pPr>
            <w:r>
              <w:rPr>
                <w:rFonts w:hint="eastAsia"/>
                <w:sz w:val="18"/>
                <w:szCs w:val="18"/>
              </w:rPr>
              <w:t>Pad</w:t>
            </w:r>
          </w:p>
        </w:tc>
        <w:tc>
          <w:tcPr>
            <w:tcW w:w="407" w:type="pct"/>
            <w:tcBorders>
              <w:left w:val="single" w:sz="4" w:space="0" w:color="000000"/>
              <w:bottom w:val="single" w:sz="12" w:space="0" w:color="auto"/>
              <w:right w:val="single" w:sz="4" w:space="0" w:color="000000"/>
            </w:tcBorders>
          </w:tcPr>
          <w:p w:rsidR="00F60C1E" w:rsidRPr="00C937B6" w:rsidRDefault="00F60C1E" w:rsidP="00A055F6">
            <w:pPr>
              <w:spacing w:line="0" w:lineRule="atLeast"/>
              <w:rPr>
                <w:sz w:val="18"/>
                <w:szCs w:val="18"/>
              </w:rPr>
            </w:pPr>
          </w:p>
        </w:tc>
        <w:tc>
          <w:tcPr>
            <w:tcW w:w="2728" w:type="pct"/>
            <w:gridSpan w:val="5"/>
            <w:tcBorders>
              <w:top w:val="single" w:sz="4" w:space="0" w:color="auto"/>
              <w:left w:val="single" w:sz="4" w:space="0" w:color="000000"/>
              <w:bottom w:val="single" w:sz="12" w:space="0" w:color="auto"/>
              <w:right w:val="single" w:sz="12" w:space="0" w:color="auto"/>
            </w:tcBorders>
          </w:tcPr>
          <w:p w:rsidR="00F60C1E" w:rsidRPr="00C937B6" w:rsidRDefault="00F60C1E" w:rsidP="00A055F6">
            <w:pPr>
              <w:spacing w:line="0" w:lineRule="atLeast"/>
              <w:rPr>
                <w:rFonts w:ascii="Consolas" w:hAnsi="Consolas" w:cs="Courier New"/>
                <w:sz w:val="18"/>
                <w:szCs w:val="18"/>
              </w:rPr>
            </w:pPr>
            <w:r>
              <w:rPr>
                <w:rFonts w:hint="eastAsia"/>
                <w:sz w:val="18"/>
                <w:szCs w:val="18"/>
              </w:rPr>
              <w:t>补足</w:t>
            </w:r>
            <w:r>
              <w:rPr>
                <w:rFonts w:hint="eastAsia"/>
                <w:sz w:val="18"/>
                <w:szCs w:val="18"/>
              </w:rPr>
              <w:t>60</w:t>
            </w:r>
            <w:r>
              <w:rPr>
                <w:rFonts w:hint="eastAsia"/>
                <w:sz w:val="18"/>
                <w:szCs w:val="18"/>
              </w:rPr>
              <w:t>字节</w:t>
            </w:r>
            <w:r>
              <w:rPr>
                <w:rFonts w:hint="eastAsia"/>
                <w:sz w:val="18"/>
                <w:szCs w:val="18"/>
              </w:rPr>
              <w:t xml:space="preserve"> </w:t>
            </w:r>
            <w:r w:rsidRPr="001D0D3B">
              <w:rPr>
                <w:rFonts w:hint="eastAsia"/>
                <w:sz w:val="18"/>
                <w:szCs w:val="18"/>
              </w:rPr>
              <w:t>全</w:t>
            </w:r>
            <w:r w:rsidRPr="001D0D3B">
              <w:rPr>
                <w:sz w:val="18"/>
                <w:szCs w:val="18"/>
              </w:rPr>
              <w:t>0</w:t>
            </w:r>
          </w:p>
        </w:tc>
      </w:tr>
    </w:tbl>
    <w:p w:rsidR="00F60C1E" w:rsidRDefault="00F60C1E" w:rsidP="00200E2D">
      <w:pPr>
        <w:spacing w:line="0" w:lineRule="atLeast"/>
        <w:ind w:left="420" w:firstLine="420"/>
        <w:rPr>
          <w:sz w:val="18"/>
          <w:szCs w:val="18"/>
        </w:rPr>
      </w:pPr>
    </w:p>
    <w:p w:rsidR="004F2827" w:rsidRPr="004F2827" w:rsidRDefault="004F2827" w:rsidP="000D4C69"/>
    <w:p w:rsidR="00F109A1" w:rsidRDefault="00F109A1" w:rsidP="000B2F20"/>
    <w:sectPr w:rsidR="00F109A1" w:rsidSect="00065D84">
      <w:headerReference w:type="default" r:id="rId26"/>
      <w:footerReference w:type="default" r:id="rId27"/>
      <w:pgSz w:w="11906" w:h="16838" w:code="9"/>
      <w:pgMar w:top="1440" w:right="1080" w:bottom="1440" w:left="1080" w:header="851" w:footer="851" w:gutter="0"/>
      <w:pgNumType w:start="1"/>
      <w:cols w:space="425"/>
      <w:docGrid w:type="linesAndChars" w:linePitch="350" w:charSpace="282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8BB" w:rsidRDefault="00FE48BB">
      <w:r>
        <w:separator/>
      </w:r>
    </w:p>
  </w:endnote>
  <w:endnote w:type="continuationSeparator" w:id="1">
    <w:p w:rsidR="00FE48BB" w:rsidRDefault="00FE48BB">
      <w:r>
        <w:continuationSeparator/>
      </w:r>
    </w:p>
  </w:endnote>
</w:endnotes>
</file>

<file path=word/fontTable.xml><?xml version="1.0" encoding="utf-8"?>
<w:fonts xmlns:r="http://schemas.openxmlformats.org/officeDocument/2006/relationships" xmlns:w="http://schemas.openxmlformats.org/wordprocessingml/2006/main">
  <w:font w:name="Wingdings">
    <w:altName w:val="Wingdings 2"/>
    <w:panose1 w:val="05000000000000000000"/>
    <w:charset w:val="02"/>
    <w:family w:val="auto"/>
    <w:notTrueType/>
    <w:pitch w:val="variable"/>
    <w:sig w:usb0="00000000" w:usb1="10000000" w:usb2="00000000" w:usb3="00000000" w:csb0="80000000" w:csb1="00000000"/>
  </w:font>
  <w:font w:name="Times New Roman">
    <w:altName w:val="Bell MT"/>
    <w:panose1 w:val="02020603050405020304"/>
    <w:charset w:val="00"/>
    <w:family w:val="roman"/>
    <w:notTrueType/>
    <w:pitch w:val="variable"/>
    <w:sig w:usb0="00000003" w:usb1="00000000" w:usb2="00000000" w:usb3="00000000" w:csb0="00000001" w:csb1="00000000"/>
  </w:font>
  <w:font w:name="Arial">
    <w:altName w:val="Arial Unicode MS"/>
    <w:panose1 w:val="020B0604020202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Times">
    <w:altName w:val="Arial Unicode MS"/>
    <w:charset w:val="00"/>
    <w:family w:val="roman"/>
    <w:pitch w:val="variable"/>
    <w:sig w:usb0="00000000"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Symbol">
    <w:altName w:val="Wingdings 3"/>
    <w:panose1 w:val="05050102010706020507"/>
    <w:charset w:val="02"/>
    <w:family w:val="roman"/>
    <w:notTrueType/>
    <w:pitch w:val="default"/>
    <w:sig w:usb0="00000000" w:usb1="10000000" w:usb2="00000000" w:usb3="00000000" w:csb0="80000000" w:csb1="00000000"/>
  </w:font>
  <w:font w:name="Courier New">
    <w:altName w:val="Consolas"/>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000"/>
    </w:tblPr>
    <w:tblGrid>
      <w:gridCol w:w="4643"/>
      <w:gridCol w:w="4643"/>
    </w:tblGrid>
    <w:tr w:rsidR="00200E2D">
      <w:tc>
        <w:tcPr>
          <w:tcW w:w="4643" w:type="dxa"/>
        </w:tcPr>
        <w:p w:rsidR="00200E2D" w:rsidRDefault="00200E2D">
          <w:pPr>
            <w:pStyle w:val="a7"/>
          </w:pPr>
          <w:r>
            <w:sym w:font="Symbol" w:char="F0D3"/>
          </w:r>
          <w:r>
            <w:rPr>
              <w:rFonts w:hint="eastAsia"/>
            </w:rPr>
            <w:t xml:space="preserve"> </w:t>
          </w:r>
          <w:r>
            <w:rPr>
              <w:rFonts w:hint="eastAsia"/>
            </w:rPr>
            <w:t>杭州中威电子股份有限公司</w:t>
          </w:r>
        </w:p>
      </w:tc>
      <w:tc>
        <w:tcPr>
          <w:tcW w:w="4643" w:type="dxa"/>
        </w:tcPr>
        <w:p w:rsidR="00200E2D" w:rsidRDefault="00200E2D">
          <w:pPr>
            <w:pStyle w:val="a7"/>
            <w:jc w:val="right"/>
          </w:pPr>
          <w:r>
            <w:rPr>
              <w:snapToGrid w:val="0"/>
            </w:rPr>
            <w:t xml:space="preserve">Page </w:t>
          </w:r>
          <w:r w:rsidR="00EF4415">
            <w:rPr>
              <w:rStyle w:val="a9"/>
            </w:rPr>
            <w:fldChar w:fldCharType="begin"/>
          </w:r>
          <w:r>
            <w:rPr>
              <w:rStyle w:val="a9"/>
            </w:rPr>
            <w:instrText xml:space="preserve"> PAGE </w:instrText>
          </w:r>
          <w:r w:rsidR="00EF4415">
            <w:rPr>
              <w:rStyle w:val="a9"/>
            </w:rPr>
            <w:fldChar w:fldCharType="separate"/>
          </w:r>
          <w:r w:rsidR="00D612D0">
            <w:rPr>
              <w:rStyle w:val="a9"/>
              <w:noProof/>
            </w:rPr>
            <w:t>2</w:t>
          </w:r>
          <w:r w:rsidR="00EF4415">
            <w:rPr>
              <w:rStyle w:val="a9"/>
            </w:rPr>
            <w:fldChar w:fldCharType="end"/>
          </w:r>
          <w:r>
            <w:rPr>
              <w:snapToGrid w:val="0"/>
            </w:rPr>
            <w:t xml:space="preserve"> of </w:t>
          </w:r>
          <w:r w:rsidR="00EF4415">
            <w:rPr>
              <w:rStyle w:val="a9"/>
            </w:rPr>
            <w:fldChar w:fldCharType="begin"/>
          </w:r>
          <w:r>
            <w:rPr>
              <w:rStyle w:val="a9"/>
            </w:rPr>
            <w:instrText xml:space="preserve"> NUMPAGES </w:instrText>
          </w:r>
          <w:r w:rsidR="00EF4415">
            <w:rPr>
              <w:rStyle w:val="a9"/>
            </w:rPr>
            <w:fldChar w:fldCharType="separate"/>
          </w:r>
          <w:r w:rsidR="00D612D0">
            <w:rPr>
              <w:rStyle w:val="a9"/>
              <w:noProof/>
            </w:rPr>
            <w:t>20</w:t>
          </w:r>
          <w:r w:rsidR="00EF4415">
            <w:rPr>
              <w:rStyle w:val="a9"/>
            </w:rPr>
            <w:fldChar w:fldCharType="end"/>
          </w:r>
        </w:p>
      </w:tc>
    </w:tr>
  </w:tbl>
  <w:p w:rsidR="00200E2D" w:rsidRDefault="00200E2D">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000"/>
    </w:tblPr>
    <w:tblGrid>
      <w:gridCol w:w="4643"/>
      <w:gridCol w:w="4643"/>
    </w:tblGrid>
    <w:tr w:rsidR="00200E2D">
      <w:tc>
        <w:tcPr>
          <w:tcW w:w="4643" w:type="dxa"/>
        </w:tcPr>
        <w:p w:rsidR="00200E2D" w:rsidRDefault="00200E2D">
          <w:pPr>
            <w:pStyle w:val="a7"/>
          </w:pPr>
          <w:r>
            <w:sym w:font="Symbol" w:char="F0D3"/>
          </w:r>
          <w:r>
            <w:rPr>
              <w:rFonts w:hint="eastAsia"/>
            </w:rPr>
            <w:t xml:space="preserve"> </w:t>
          </w:r>
          <w:r>
            <w:rPr>
              <w:rFonts w:hint="eastAsia"/>
            </w:rPr>
            <w:t>杭州中威电子股份有限公司</w:t>
          </w:r>
        </w:p>
      </w:tc>
      <w:tc>
        <w:tcPr>
          <w:tcW w:w="4643" w:type="dxa"/>
        </w:tcPr>
        <w:p w:rsidR="00200E2D" w:rsidRDefault="00200E2D" w:rsidP="008D249F">
          <w:pPr>
            <w:pStyle w:val="a7"/>
            <w:jc w:val="right"/>
          </w:pPr>
          <w:r>
            <w:rPr>
              <w:rFonts w:hint="eastAsia"/>
            </w:rPr>
            <w:t xml:space="preserve">                                         </w:t>
          </w:r>
          <w:r w:rsidR="00EF4415">
            <w:rPr>
              <w:rStyle w:val="a9"/>
            </w:rPr>
            <w:fldChar w:fldCharType="begin"/>
          </w:r>
          <w:r>
            <w:rPr>
              <w:rStyle w:val="a9"/>
            </w:rPr>
            <w:instrText xml:space="preserve"> PAGE </w:instrText>
          </w:r>
          <w:r w:rsidR="00EF4415">
            <w:rPr>
              <w:rStyle w:val="a9"/>
            </w:rPr>
            <w:fldChar w:fldCharType="separate"/>
          </w:r>
          <w:r w:rsidR="00D612D0">
            <w:rPr>
              <w:rStyle w:val="a9"/>
              <w:noProof/>
            </w:rPr>
            <w:t>II</w:t>
          </w:r>
          <w:r w:rsidR="00EF4415">
            <w:rPr>
              <w:rStyle w:val="a9"/>
            </w:rPr>
            <w:fldChar w:fldCharType="end"/>
          </w:r>
        </w:p>
      </w:tc>
    </w:tr>
  </w:tbl>
  <w:p w:rsidR="00200E2D" w:rsidRDefault="00200E2D">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000"/>
    </w:tblPr>
    <w:tblGrid>
      <w:gridCol w:w="4643"/>
      <w:gridCol w:w="4643"/>
    </w:tblGrid>
    <w:tr w:rsidR="00200E2D">
      <w:tc>
        <w:tcPr>
          <w:tcW w:w="4643" w:type="dxa"/>
        </w:tcPr>
        <w:p w:rsidR="00200E2D" w:rsidRDefault="00200E2D">
          <w:pPr>
            <w:pStyle w:val="a7"/>
          </w:pPr>
          <w:r>
            <w:sym w:font="Symbol" w:char="F0D3"/>
          </w:r>
          <w:r>
            <w:rPr>
              <w:rFonts w:hint="eastAsia"/>
            </w:rPr>
            <w:t xml:space="preserve"> </w:t>
          </w:r>
          <w:r>
            <w:rPr>
              <w:rFonts w:hint="eastAsia"/>
            </w:rPr>
            <w:t>杭州中威电子股份有限公司</w:t>
          </w:r>
        </w:p>
      </w:tc>
      <w:tc>
        <w:tcPr>
          <w:tcW w:w="4643" w:type="dxa"/>
        </w:tcPr>
        <w:p w:rsidR="00200E2D" w:rsidRDefault="00200E2D" w:rsidP="00980500">
          <w:pPr>
            <w:pStyle w:val="a7"/>
            <w:jc w:val="right"/>
          </w:pPr>
          <w:r>
            <w:rPr>
              <w:rFonts w:hint="eastAsia"/>
            </w:rPr>
            <w:t xml:space="preserve">                                           </w:t>
          </w:r>
          <w:r w:rsidR="00EF4415">
            <w:rPr>
              <w:rStyle w:val="a9"/>
            </w:rPr>
            <w:fldChar w:fldCharType="begin"/>
          </w:r>
          <w:r>
            <w:rPr>
              <w:rStyle w:val="a9"/>
            </w:rPr>
            <w:instrText xml:space="preserve"> PAGE </w:instrText>
          </w:r>
          <w:r w:rsidR="00EF4415">
            <w:rPr>
              <w:rStyle w:val="a9"/>
            </w:rPr>
            <w:fldChar w:fldCharType="separate"/>
          </w:r>
          <w:r w:rsidR="0061318B">
            <w:rPr>
              <w:rStyle w:val="a9"/>
              <w:noProof/>
            </w:rPr>
            <w:t>15</w:t>
          </w:r>
          <w:r w:rsidR="00EF4415">
            <w:rPr>
              <w:rStyle w:val="a9"/>
            </w:rPr>
            <w:fldChar w:fldCharType="end"/>
          </w:r>
        </w:p>
      </w:tc>
    </w:tr>
  </w:tbl>
  <w:p w:rsidR="00200E2D" w:rsidRDefault="00200E2D">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8BB" w:rsidRDefault="00FE48BB">
      <w:r>
        <w:separator/>
      </w:r>
    </w:p>
  </w:footnote>
  <w:footnote w:type="continuationSeparator" w:id="1">
    <w:p w:rsidR="00FE48BB" w:rsidRDefault="00FE48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E2D" w:rsidRDefault="00200E2D" w:rsidP="00FA1442">
    <w:pPr>
      <w:pStyle w:val="a6"/>
      <w:ind w:firstLineChars="3550" w:firstLine="6390"/>
      <w:jc w:val="both"/>
    </w:pPr>
    <w:r>
      <w:rPr>
        <w:rFonts w:hint="eastAsia"/>
        <w:noProof/>
      </w:rPr>
      <w:drawing>
        <wp:anchor distT="0" distB="0" distL="114300" distR="114300" simplePos="0" relativeHeight="251656192" behindDoc="0" locked="0" layoutInCell="1" allowOverlap="1">
          <wp:simplePos x="0" y="0"/>
          <wp:positionH relativeFrom="column">
            <wp:posOffset>0</wp:posOffset>
          </wp:positionH>
          <wp:positionV relativeFrom="paragraph">
            <wp:posOffset>-195580</wp:posOffset>
          </wp:positionV>
          <wp:extent cx="1066800" cy="338455"/>
          <wp:effectExtent l="19050" t="0" r="0" b="0"/>
          <wp:wrapSquare wrapText="right"/>
          <wp:docPr id="4" name="图片 4" descr="公司最新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公司最新LOGO"/>
                  <pic:cNvPicPr>
                    <a:picLocks noChangeAspect="1" noChangeArrowheads="1"/>
                  </pic:cNvPicPr>
                </pic:nvPicPr>
                <pic:blipFill>
                  <a:blip r:embed="rId1"/>
                  <a:srcRect/>
                  <a:stretch>
                    <a:fillRect/>
                  </a:stretch>
                </pic:blipFill>
                <pic:spPr bwMode="auto">
                  <a:xfrm>
                    <a:off x="0" y="0"/>
                    <a:ext cx="1066800" cy="338455"/>
                  </a:xfrm>
                  <a:prstGeom prst="rect">
                    <a:avLst/>
                  </a:prstGeom>
                  <a:noFill/>
                  <a:ln w="9525">
                    <a:noFill/>
                    <a:miter lim="800000"/>
                    <a:headEnd/>
                    <a:tailEnd/>
                  </a:ln>
                </pic:spPr>
              </pic:pic>
            </a:graphicData>
          </a:graphic>
        </wp:anchor>
      </w:drawing>
    </w:r>
    <w:r>
      <w:rPr>
        <w:rFonts w:hint="eastAsia"/>
      </w:rPr>
      <w:t>《详细设计说明书（硬件）》</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E2D" w:rsidRDefault="00200E2D" w:rsidP="00DA603D">
    <w:pPr>
      <w:pStyle w:val="a6"/>
      <w:pBdr>
        <w:bottom w:val="single" w:sz="6" w:space="13" w:color="auto"/>
      </w:pBdr>
    </w:pPr>
    <w:r>
      <w:rPr>
        <w:noProof/>
      </w:rPr>
      <w:drawing>
        <wp:anchor distT="0" distB="0" distL="114300" distR="114300" simplePos="0" relativeHeight="251659264" behindDoc="0" locked="0" layoutInCell="1" allowOverlap="1">
          <wp:simplePos x="0" y="0"/>
          <wp:positionH relativeFrom="column">
            <wp:posOffset>-24130</wp:posOffset>
          </wp:positionH>
          <wp:positionV relativeFrom="paragraph">
            <wp:posOffset>-153670</wp:posOffset>
          </wp:positionV>
          <wp:extent cx="1184910" cy="375285"/>
          <wp:effectExtent l="19050" t="0" r="0" b="0"/>
          <wp:wrapSquare wrapText="right"/>
          <wp:docPr id="12" name="图片 12" descr="公司最新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公司最新LOGO"/>
                  <pic:cNvPicPr>
                    <a:picLocks noChangeAspect="1" noChangeArrowheads="1"/>
                  </pic:cNvPicPr>
                </pic:nvPicPr>
                <pic:blipFill>
                  <a:blip r:embed="rId1"/>
                  <a:srcRect/>
                  <a:stretch>
                    <a:fillRect/>
                  </a:stretch>
                </pic:blipFill>
                <pic:spPr bwMode="auto">
                  <a:xfrm>
                    <a:off x="0" y="0"/>
                    <a:ext cx="1184910" cy="375285"/>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E2D" w:rsidRPr="00D468CF" w:rsidRDefault="00200E2D" w:rsidP="0037135E">
    <w:pPr>
      <w:pStyle w:val="a6"/>
      <w:pBdr>
        <w:bottom w:val="single" w:sz="6" w:space="18" w:color="auto"/>
      </w:pBdr>
      <w:jc w:val="right"/>
    </w:pPr>
    <w:r>
      <w:rPr>
        <w:rFonts w:hint="eastAsia"/>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-195580</wp:posOffset>
          </wp:positionV>
          <wp:extent cx="1066800" cy="338455"/>
          <wp:effectExtent l="19050" t="0" r="0" b="0"/>
          <wp:wrapSquare wrapText="right"/>
          <wp:docPr id="7" name="图片 7" descr="公司最新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公司最新LOGO"/>
                  <pic:cNvPicPr>
                    <a:picLocks noChangeAspect="1" noChangeArrowheads="1"/>
                  </pic:cNvPicPr>
                </pic:nvPicPr>
                <pic:blipFill>
                  <a:blip r:embed="rId1"/>
                  <a:srcRect/>
                  <a:stretch>
                    <a:fillRect/>
                  </a:stretch>
                </pic:blipFill>
                <pic:spPr bwMode="auto">
                  <a:xfrm>
                    <a:off x="0" y="0"/>
                    <a:ext cx="1066800" cy="338455"/>
                  </a:xfrm>
                  <a:prstGeom prst="rect">
                    <a:avLst/>
                  </a:prstGeom>
                  <a:noFill/>
                  <a:ln w="9525">
                    <a:noFill/>
                    <a:miter lim="800000"/>
                    <a:headEnd/>
                    <a:tailEnd/>
                  </a:ln>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E2D" w:rsidRPr="00F27DE9" w:rsidRDefault="00200E2D" w:rsidP="00E147EC">
    <w:pPr>
      <w:pStyle w:val="a6"/>
      <w:wordWrap w:val="0"/>
      <w:jc w:val="right"/>
    </w:pPr>
    <w:r>
      <w:rPr>
        <w:rFonts w:hint="eastAsia"/>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-195580</wp:posOffset>
          </wp:positionV>
          <wp:extent cx="1066800" cy="338455"/>
          <wp:effectExtent l="19050" t="0" r="0" b="0"/>
          <wp:wrapSquare wrapText="right"/>
          <wp:docPr id="8" name="图片 8" descr="公司最新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公司最新LOGO"/>
                  <pic:cNvPicPr>
                    <a:picLocks noChangeAspect="1" noChangeArrowheads="1"/>
                  </pic:cNvPicPr>
                </pic:nvPicPr>
                <pic:blipFill>
                  <a:blip r:embed="rId1"/>
                  <a:srcRect/>
                  <a:stretch>
                    <a:fillRect/>
                  </a:stretch>
                </pic:blipFill>
                <pic:spPr bwMode="auto">
                  <a:xfrm>
                    <a:off x="0" y="0"/>
                    <a:ext cx="1066800" cy="338455"/>
                  </a:xfrm>
                  <a:prstGeom prst="rect">
                    <a:avLst/>
                  </a:prstGeom>
                  <a:noFill/>
                  <a:ln w="9525">
                    <a:noFill/>
                    <a:miter lim="800000"/>
                    <a:headEnd/>
                    <a:tailEnd/>
                  </a:ln>
                </pic:spPr>
              </pic:pic>
            </a:graphicData>
          </a:graphic>
        </wp:anchor>
      </w:drawing>
    </w:r>
    <w:r>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432888E"/>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nsid w:val="02053410"/>
    <w:multiLevelType w:val="hybridMultilevel"/>
    <w:tmpl w:val="1918F934"/>
    <w:lvl w:ilvl="0" w:tplc="04090011">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nsid w:val="03CD0A68"/>
    <w:multiLevelType w:val="hybridMultilevel"/>
    <w:tmpl w:val="E57E9D80"/>
    <w:lvl w:ilvl="0" w:tplc="0409000D">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
    <w:nsid w:val="08706DF5"/>
    <w:multiLevelType w:val="hybridMultilevel"/>
    <w:tmpl w:val="43DEF256"/>
    <w:lvl w:ilvl="0" w:tplc="04090011">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
    <w:nsid w:val="0A505D99"/>
    <w:multiLevelType w:val="hybridMultilevel"/>
    <w:tmpl w:val="26C6D9D6"/>
    <w:lvl w:ilvl="0" w:tplc="D87204D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
    <w:nsid w:val="0D400986"/>
    <w:multiLevelType w:val="hybridMultilevel"/>
    <w:tmpl w:val="28B640C4"/>
    <w:lvl w:ilvl="0" w:tplc="0409000B">
      <w:start w:val="1"/>
      <w:numFmt w:val="bullet"/>
      <w:lvlText w:val=""/>
      <w:lvlJc w:val="left"/>
      <w:pPr>
        <w:ind w:left="1920" w:hanging="420"/>
      </w:pPr>
      <w:rPr>
        <w:rFonts w:ascii="Wingdings" w:hAnsi="Wingdings" w:hint="default"/>
      </w:rPr>
    </w:lvl>
    <w:lvl w:ilvl="1" w:tplc="04090003" w:tentative="1">
      <w:start w:val="1"/>
      <w:numFmt w:val="bullet"/>
      <w:lvlText w:val=""/>
      <w:lvlJc w:val="left"/>
      <w:pPr>
        <w:ind w:left="2340" w:hanging="420"/>
      </w:pPr>
      <w:rPr>
        <w:rFonts w:ascii="Wingdings" w:hAnsi="Wingdings" w:hint="default"/>
      </w:rPr>
    </w:lvl>
    <w:lvl w:ilvl="2" w:tplc="04090005" w:tentative="1">
      <w:start w:val="1"/>
      <w:numFmt w:val="bullet"/>
      <w:lvlText w:val=""/>
      <w:lvlJc w:val="left"/>
      <w:pPr>
        <w:ind w:left="2760" w:hanging="420"/>
      </w:pPr>
      <w:rPr>
        <w:rFonts w:ascii="Wingdings" w:hAnsi="Wingdings" w:hint="default"/>
      </w:rPr>
    </w:lvl>
    <w:lvl w:ilvl="3" w:tplc="04090001" w:tentative="1">
      <w:start w:val="1"/>
      <w:numFmt w:val="bullet"/>
      <w:lvlText w:val=""/>
      <w:lvlJc w:val="left"/>
      <w:pPr>
        <w:ind w:left="3180" w:hanging="420"/>
      </w:pPr>
      <w:rPr>
        <w:rFonts w:ascii="Wingdings" w:hAnsi="Wingdings" w:hint="default"/>
      </w:rPr>
    </w:lvl>
    <w:lvl w:ilvl="4" w:tplc="04090003" w:tentative="1">
      <w:start w:val="1"/>
      <w:numFmt w:val="bullet"/>
      <w:lvlText w:val=""/>
      <w:lvlJc w:val="left"/>
      <w:pPr>
        <w:ind w:left="3600" w:hanging="420"/>
      </w:pPr>
      <w:rPr>
        <w:rFonts w:ascii="Wingdings" w:hAnsi="Wingdings" w:hint="default"/>
      </w:rPr>
    </w:lvl>
    <w:lvl w:ilvl="5" w:tplc="04090005" w:tentative="1">
      <w:start w:val="1"/>
      <w:numFmt w:val="bullet"/>
      <w:lvlText w:val=""/>
      <w:lvlJc w:val="left"/>
      <w:pPr>
        <w:ind w:left="4020" w:hanging="420"/>
      </w:pPr>
      <w:rPr>
        <w:rFonts w:ascii="Wingdings" w:hAnsi="Wingdings" w:hint="default"/>
      </w:rPr>
    </w:lvl>
    <w:lvl w:ilvl="6" w:tplc="04090001" w:tentative="1">
      <w:start w:val="1"/>
      <w:numFmt w:val="bullet"/>
      <w:lvlText w:val=""/>
      <w:lvlJc w:val="left"/>
      <w:pPr>
        <w:ind w:left="4440" w:hanging="420"/>
      </w:pPr>
      <w:rPr>
        <w:rFonts w:ascii="Wingdings" w:hAnsi="Wingdings" w:hint="default"/>
      </w:rPr>
    </w:lvl>
    <w:lvl w:ilvl="7" w:tplc="04090003" w:tentative="1">
      <w:start w:val="1"/>
      <w:numFmt w:val="bullet"/>
      <w:lvlText w:val=""/>
      <w:lvlJc w:val="left"/>
      <w:pPr>
        <w:ind w:left="4860" w:hanging="420"/>
      </w:pPr>
      <w:rPr>
        <w:rFonts w:ascii="Wingdings" w:hAnsi="Wingdings" w:hint="default"/>
      </w:rPr>
    </w:lvl>
    <w:lvl w:ilvl="8" w:tplc="04090005" w:tentative="1">
      <w:start w:val="1"/>
      <w:numFmt w:val="bullet"/>
      <w:lvlText w:val=""/>
      <w:lvlJc w:val="left"/>
      <w:pPr>
        <w:ind w:left="5280" w:hanging="420"/>
      </w:pPr>
      <w:rPr>
        <w:rFonts w:ascii="Wingdings" w:hAnsi="Wingdings" w:hint="default"/>
      </w:rPr>
    </w:lvl>
  </w:abstractNum>
  <w:abstractNum w:abstractNumId="6">
    <w:nsid w:val="0F863DD5"/>
    <w:multiLevelType w:val="hybridMultilevel"/>
    <w:tmpl w:val="6C6E2BF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0FBA7826"/>
    <w:multiLevelType w:val="hybridMultilevel"/>
    <w:tmpl w:val="2A5A1896"/>
    <w:lvl w:ilvl="0" w:tplc="AF9ED518">
      <w:start w:val="1"/>
      <w:numFmt w:val="decimal"/>
      <w:lvlText w:val="%1.)"/>
      <w:lvlJc w:val="left"/>
      <w:pPr>
        <w:tabs>
          <w:tab w:val="num" w:pos="1260"/>
        </w:tabs>
        <w:ind w:left="1260" w:hanging="420"/>
      </w:pPr>
      <w:rPr>
        <w:rFonts w:hint="eastAsia"/>
      </w:rPr>
    </w:lvl>
    <w:lvl w:ilvl="1" w:tplc="04090019">
      <w:start w:val="1"/>
      <w:numFmt w:val="lowerLetter"/>
      <w:lvlText w:val="%2)"/>
      <w:lvlJc w:val="left"/>
      <w:pPr>
        <w:tabs>
          <w:tab w:val="num" w:pos="834"/>
        </w:tabs>
        <w:ind w:left="834" w:hanging="420"/>
      </w:pPr>
    </w:lvl>
    <w:lvl w:ilvl="2" w:tplc="0409001B">
      <w:start w:val="1"/>
      <w:numFmt w:val="lowerRoman"/>
      <w:lvlText w:val="%3."/>
      <w:lvlJc w:val="right"/>
      <w:pPr>
        <w:tabs>
          <w:tab w:val="num" w:pos="1254"/>
        </w:tabs>
        <w:ind w:left="1254" w:hanging="420"/>
      </w:pPr>
    </w:lvl>
    <w:lvl w:ilvl="3" w:tplc="4AFC287C">
      <w:start w:val="1"/>
      <w:numFmt w:val="lowerRoman"/>
      <w:lvlText w:val="%4."/>
      <w:lvlJc w:val="right"/>
      <w:pPr>
        <w:tabs>
          <w:tab w:val="num" w:pos="414"/>
        </w:tabs>
        <w:ind w:left="1674" w:hanging="420"/>
      </w:pPr>
      <w:rPr>
        <w:rFonts w:hint="eastAsia"/>
      </w:rPr>
    </w:lvl>
    <w:lvl w:ilvl="4" w:tplc="04090015">
      <w:start w:val="1"/>
      <w:numFmt w:val="upperLetter"/>
      <w:lvlText w:val="%5."/>
      <w:lvlJc w:val="left"/>
      <w:pPr>
        <w:tabs>
          <w:tab w:val="num" w:pos="2094"/>
        </w:tabs>
        <w:ind w:left="2094" w:hanging="420"/>
      </w:pPr>
      <w:rPr>
        <w:rFonts w:hint="eastAsia"/>
      </w:rPr>
    </w:lvl>
    <w:lvl w:ilvl="5" w:tplc="0409001B">
      <w:start w:val="1"/>
      <w:numFmt w:val="lowerRoman"/>
      <w:lvlText w:val="%6."/>
      <w:lvlJc w:val="right"/>
      <w:pPr>
        <w:tabs>
          <w:tab w:val="num" w:pos="2514"/>
        </w:tabs>
        <w:ind w:left="2514" w:hanging="420"/>
      </w:pPr>
    </w:lvl>
    <w:lvl w:ilvl="6" w:tplc="0409000F" w:tentative="1">
      <w:start w:val="1"/>
      <w:numFmt w:val="decimal"/>
      <w:lvlText w:val="%7."/>
      <w:lvlJc w:val="left"/>
      <w:pPr>
        <w:tabs>
          <w:tab w:val="num" w:pos="2934"/>
        </w:tabs>
        <w:ind w:left="2934" w:hanging="420"/>
      </w:pPr>
    </w:lvl>
    <w:lvl w:ilvl="7" w:tplc="04090019" w:tentative="1">
      <w:start w:val="1"/>
      <w:numFmt w:val="lowerLetter"/>
      <w:lvlText w:val="%8)"/>
      <w:lvlJc w:val="left"/>
      <w:pPr>
        <w:tabs>
          <w:tab w:val="num" w:pos="3354"/>
        </w:tabs>
        <w:ind w:left="3354" w:hanging="420"/>
      </w:pPr>
    </w:lvl>
    <w:lvl w:ilvl="8" w:tplc="0409001B" w:tentative="1">
      <w:start w:val="1"/>
      <w:numFmt w:val="lowerRoman"/>
      <w:lvlText w:val="%9."/>
      <w:lvlJc w:val="right"/>
      <w:pPr>
        <w:tabs>
          <w:tab w:val="num" w:pos="3774"/>
        </w:tabs>
        <w:ind w:left="3774" w:hanging="420"/>
      </w:pPr>
    </w:lvl>
  </w:abstractNum>
  <w:abstractNum w:abstractNumId="8">
    <w:nsid w:val="12EE5D1B"/>
    <w:multiLevelType w:val="hybridMultilevel"/>
    <w:tmpl w:val="88022BA6"/>
    <w:lvl w:ilvl="0" w:tplc="C9960ADA">
      <w:start w:val="1"/>
      <w:numFmt w:val="decimal"/>
      <w:lvlText w:val="%1."/>
      <w:lvlJc w:val="left"/>
      <w:pPr>
        <w:ind w:left="198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C10FD5"/>
    <w:multiLevelType w:val="hybridMultilevel"/>
    <w:tmpl w:val="5ACE101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8327147"/>
    <w:multiLevelType w:val="hybridMultilevel"/>
    <w:tmpl w:val="E27075B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1A346A4B"/>
    <w:multiLevelType w:val="hybridMultilevel"/>
    <w:tmpl w:val="54E448DC"/>
    <w:lvl w:ilvl="0" w:tplc="0409000B">
      <w:start w:val="1"/>
      <w:numFmt w:val="bullet"/>
      <w:lvlText w:val=""/>
      <w:lvlJc w:val="left"/>
      <w:pPr>
        <w:ind w:left="1920" w:hanging="420"/>
      </w:pPr>
      <w:rPr>
        <w:rFonts w:ascii="Wingdings" w:hAnsi="Wingdings" w:hint="default"/>
      </w:rPr>
    </w:lvl>
    <w:lvl w:ilvl="1" w:tplc="04090003" w:tentative="1">
      <w:start w:val="1"/>
      <w:numFmt w:val="bullet"/>
      <w:lvlText w:val=""/>
      <w:lvlJc w:val="left"/>
      <w:pPr>
        <w:ind w:left="2340" w:hanging="420"/>
      </w:pPr>
      <w:rPr>
        <w:rFonts w:ascii="Wingdings" w:hAnsi="Wingdings" w:hint="default"/>
      </w:rPr>
    </w:lvl>
    <w:lvl w:ilvl="2" w:tplc="04090005" w:tentative="1">
      <w:start w:val="1"/>
      <w:numFmt w:val="bullet"/>
      <w:lvlText w:val=""/>
      <w:lvlJc w:val="left"/>
      <w:pPr>
        <w:ind w:left="2760" w:hanging="420"/>
      </w:pPr>
      <w:rPr>
        <w:rFonts w:ascii="Wingdings" w:hAnsi="Wingdings" w:hint="default"/>
      </w:rPr>
    </w:lvl>
    <w:lvl w:ilvl="3" w:tplc="04090001" w:tentative="1">
      <w:start w:val="1"/>
      <w:numFmt w:val="bullet"/>
      <w:lvlText w:val=""/>
      <w:lvlJc w:val="left"/>
      <w:pPr>
        <w:ind w:left="3180" w:hanging="420"/>
      </w:pPr>
      <w:rPr>
        <w:rFonts w:ascii="Wingdings" w:hAnsi="Wingdings" w:hint="default"/>
      </w:rPr>
    </w:lvl>
    <w:lvl w:ilvl="4" w:tplc="04090003" w:tentative="1">
      <w:start w:val="1"/>
      <w:numFmt w:val="bullet"/>
      <w:lvlText w:val=""/>
      <w:lvlJc w:val="left"/>
      <w:pPr>
        <w:ind w:left="3600" w:hanging="420"/>
      </w:pPr>
      <w:rPr>
        <w:rFonts w:ascii="Wingdings" w:hAnsi="Wingdings" w:hint="default"/>
      </w:rPr>
    </w:lvl>
    <w:lvl w:ilvl="5" w:tplc="04090005" w:tentative="1">
      <w:start w:val="1"/>
      <w:numFmt w:val="bullet"/>
      <w:lvlText w:val=""/>
      <w:lvlJc w:val="left"/>
      <w:pPr>
        <w:ind w:left="4020" w:hanging="420"/>
      </w:pPr>
      <w:rPr>
        <w:rFonts w:ascii="Wingdings" w:hAnsi="Wingdings" w:hint="default"/>
      </w:rPr>
    </w:lvl>
    <w:lvl w:ilvl="6" w:tplc="04090001" w:tentative="1">
      <w:start w:val="1"/>
      <w:numFmt w:val="bullet"/>
      <w:lvlText w:val=""/>
      <w:lvlJc w:val="left"/>
      <w:pPr>
        <w:ind w:left="4440" w:hanging="420"/>
      </w:pPr>
      <w:rPr>
        <w:rFonts w:ascii="Wingdings" w:hAnsi="Wingdings" w:hint="default"/>
      </w:rPr>
    </w:lvl>
    <w:lvl w:ilvl="7" w:tplc="04090003" w:tentative="1">
      <w:start w:val="1"/>
      <w:numFmt w:val="bullet"/>
      <w:lvlText w:val=""/>
      <w:lvlJc w:val="left"/>
      <w:pPr>
        <w:ind w:left="4860" w:hanging="420"/>
      </w:pPr>
      <w:rPr>
        <w:rFonts w:ascii="Wingdings" w:hAnsi="Wingdings" w:hint="default"/>
      </w:rPr>
    </w:lvl>
    <w:lvl w:ilvl="8" w:tplc="04090005" w:tentative="1">
      <w:start w:val="1"/>
      <w:numFmt w:val="bullet"/>
      <w:lvlText w:val=""/>
      <w:lvlJc w:val="left"/>
      <w:pPr>
        <w:ind w:left="5280" w:hanging="420"/>
      </w:pPr>
      <w:rPr>
        <w:rFonts w:ascii="Wingdings" w:hAnsi="Wingdings" w:hint="default"/>
      </w:rPr>
    </w:lvl>
  </w:abstractNum>
  <w:abstractNum w:abstractNumId="12">
    <w:nsid w:val="1C022595"/>
    <w:multiLevelType w:val="hybridMultilevel"/>
    <w:tmpl w:val="B450EFAA"/>
    <w:lvl w:ilvl="0" w:tplc="0409000B">
      <w:start w:val="1"/>
      <w:numFmt w:val="bullet"/>
      <w:lvlText w:val=""/>
      <w:lvlJc w:val="left"/>
      <w:pPr>
        <w:tabs>
          <w:tab w:val="num" w:pos="-426"/>
        </w:tabs>
        <w:ind w:left="834"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0C56DC6"/>
    <w:multiLevelType w:val="multilevel"/>
    <w:tmpl w:val="7152F01E"/>
    <w:lvl w:ilvl="0">
      <w:start w:val="1"/>
      <w:numFmt w:val="decimal"/>
      <w:pStyle w:val="1"/>
      <w:lvlText w:val="%1"/>
      <w:lvlJc w:val="left"/>
      <w:pPr>
        <w:tabs>
          <w:tab w:val="num" w:pos="432"/>
        </w:tabs>
        <w:ind w:left="432" w:hanging="432"/>
      </w:pPr>
      <w:rPr>
        <w:rFonts w:ascii="Arial" w:hAnsi="Arial" w:cs="Arial" w:hint="default"/>
      </w:rPr>
    </w:lvl>
    <w:lvl w:ilvl="1">
      <w:start w:val="1"/>
      <w:numFmt w:val="decimal"/>
      <w:pStyle w:val="2"/>
      <w:lvlText w:val="%1.%2"/>
      <w:lvlJc w:val="left"/>
      <w:pPr>
        <w:ind w:left="170" w:hanging="170"/>
      </w:pPr>
      <w:rPr>
        <w:rFonts w:ascii="Arial" w:hAnsi="Arial" w:cs="Arial" w:hint="default"/>
        <w:sz w:val="28"/>
        <w:szCs w:val="28"/>
      </w:rPr>
    </w:lvl>
    <w:lvl w:ilvl="2">
      <w:start w:val="1"/>
      <w:numFmt w:val="decimal"/>
      <w:pStyle w:val="3"/>
      <w:lvlText w:val="%1.%2.%3"/>
      <w:lvlJc w:val="left"/>
      <w:pPr>
        <w:tabs>
          <w:tab w:val="num" w:pos="720"/>
        </w:tabs>
        <w:ind w:left="170" w:hanging="170"/>
      </w:pPr>
      <w:rPr>
        <w:rFonts w:ascii="Arial" w:hAnsi="Arial" w:cs="Arial" w:hint="default"/>
      </w:rPr>
    </w:lvl>
    <w:lvl w:ilvl="3">
      <w:start w:val="1"/>
      <w:numFmt w:val="decimal"/>
      <w:pStyle w:val="4"/>
      <w:lvlText w:val="%1.%2.%3.%4"/>
      <w:lvlJc w:val="left"/>
      <w:pPr>
        <w:tabs>
          <w:tab w:val="num" w:pos="864"/>
        </w:tabs>
        <w:ind w:left="864" w:hanging="864"/>
      </w:pPr>
      <w:rPr>
        <w:rFonts w:ascii="Arial" w:eastAsia="宋体" w:hAnsi="Arial" w:hint="default"/>
        <w:b w:val="0"/>
        <w:i w:val="0"/>
        <w:sz w:val="21"/>
        <w:szCs w:val="21"/>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nsid w:val="234674C0"/>
    <w:multiLevelType w:val="hybridMultilevel"/>
    <w:tmpl w:val="230835A4"/>
    <w:lvl w:ilvl="0" w:tplc="104C73D0">
      <w:start w:val="1"/>
      <w:numFmt w:val="lowerLetter"/>
      <w:lvlText w:val="%1)"/>
      <w:lvlJc w:val="left"/>
      <w:pPr>
        <w:tabs>
          <w:tab w:val="num" w:pos="834"/>
        </w:tabs>
        <w:ind w:left="834"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6F4209F"/>
    <w:multiLevelType w:val="hybridMultilevel"/>
    <w:tmpl w:val="C188F22C"/>
    <w:lvl w:ilvl="0" w:tplc="FC005838">
      <w:start w:val="1"/>
      <w:numFmt w:val="bullet"/>
      <w:lvlText w:val=""/>
      <w:lvlJc w:val="left"/>
      <w:pPr>
        <w:ind w:left="1500" w:hanging="360"/>
      </w:pPr>
      <w:rPr>
        <w:rFonts w:ascii="Wingdings" w:eastAsia="宋体" w:hAnsi="Wingdings" w:cs="Times New Roman" w:hint="default"/>
      </w:rPr>
    </w:lvl>
    <w:lvl w:ilvl="1" w:tplc="04090003">
      <w:start w:val="1"/>
      <w:numFmt w:val="bullet"/>
      <w:lvlText w:val=""/>
      <w:lvlJc w:val="left"/>
      <w:pPr>
        <w:ind w:left="1980" w:hanging="420"/>
      </w:pPr>
      <w:rPr>
        <w:rFonts w:ascii="Wingdings" w:hAnsi="Wingdings" w:hint="default"/>
      </w:rPr>
    </w:lvl>
    <w:lvl w:ilvl="2" w:tplc="04090005">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6">
    <w:nsid w:val="280A3589"/>
    <w:multiLevelType w:val="hybridMultilevel"/>
    <w:tmpl w:val="259296B2"/>
    <w:lvl w:ilvl="0" w:tplc="037CE7AA">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7">
    <w:nsid w:val="283F3C4A"/>
    <w:multiLevelType w:val="hybridMultilevel"/>
    <w:tmpl w:val="303CD34E"/>
    <w:lvl w:ilvl="0" w:tplc="AF9ED518">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2A9A1EA1"/>
    <w:multiLevelType w:val="hybridMultilevel"/>
    <w:tmpl w:val="7FA2F1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D8A44DC"/>
    <w:multiLevelType w:val="hybridMultilevel"/>
    <w:tmpl w:val="A50EA7C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32DB434B"/>
    <w:multiLevelType w:val="hybridMultilevel"/>
    <w:tmpl w:val="E3421510"/>
    <w:lvl w:ilvl="0" w:tplc="8332BD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3CF42D5"/>
    <w:multiLevelType w:val="hybridMultilevel"/>
    <w:tmpl w:val="CE18F094"/>
    <w:lvl w:ilvl="0" w:tplc="4B4AE82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36ED56F3"/>
    <w:multiLevelType w:val="hybridMultilevel"/>
    <w:tmpl w:val="E012A952"/>
    <w:lvl w:ilvl="0" w:tplc="FE5E00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79224A1"/>
    <w:multiLevelType w:val="hybridMultilevel"/>
    <w:tmpl w:val="A2E011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3B777701"/>
    <w:multiLevelType w:val="hybridMultilevel"/>
    <w:tmpl w:val="CE18F094"/>
    <w:lvl w:ilvl="0" w:tplc="4B4AE82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42FE570A"/>
    <w:multiLevelType w:val="multilevel"/>
    <w:tmpl w:val="A3965D80"/>
    <w:lvl w:ilvl="0">
      <w:start w:val="1"/>
      <w:numFmt w:val="decimal"/>
      <w:suff w:val="nothing"/>
      <w:lvlText w:val="%1  "/>
      <w:lvlJc w:val="left"/>
      <w:pPr>
        <w:ind w:left="0" w:firstLine="0"/>
      </w:pPr>
      <w:rPr>
        <w:rFonts w:ascii="Arial" w:eastAsia="黑体" w:hAnsi="Arial" w:hint="default"/>
        <w:b w:val="0"/>
        <w:i w:val="0"/>
        <w:sz w:val="21"/>
        <w:szCs w:val="21"/>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黑体" w:hAnsi="Arial" w:hint="default"/>
        <w:b w:val="0"/>
        <w:i w:val="0"/>
        <w:sz w:val="21"/>
        <w:szCs w:val="21"/>
      </w:rPr>
    </w:lvl>
    <w:lvl w:ilvl="8">
      <w:start w:val="1"/>
      <w:numFmt w:val="decimal"/>
      <w:lvlRestart w:val="0"/>
      <w:pStyle w:val="a1"/>
      <w:suff w:val="space"/>
      <w:lvlText w:val="表%9"/>
      <w:lvlJc w:val="center"/>
      <w:pPr>
        <w:ind w:left="0" w:firstLine="0"/>
      </w:pPr>
      <w:rPr>
        <w:rFonts w:ascii="Arial" w:eastAsia="黑体" w:hAnsi="Arial" w:hint="default"/>
        <w:b w:val="0"/>
        <w:i w:val="0"/>
        <w:sz w:val="21"/>
        <w:szCs w:val="21"/>
      </w:rPr>
    </w:lvl>
  </w:abstractNum>
  <w:abstractNum w:abstractNumId="26">
    <w:nsid w:val="46EE6C17"/>
    <w:multiLevelType w:val="hybridMultilevel"/>
    <w:tmpl w:val="7AA6B0CC"/>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86C09BF"/>
    <w:multiLevelType w:val="hybridMultilevel"/>
    <w:tmpl w:val="4A6A3120"/>
    <w:lvl w:ilvl="0" w:tplc="0409000B">
      <w:start w:val="1"/>
      <w:numFmt w:val="bullet"/>
      <w:lvlText w:val=""/>
      <w:lvlJc w:val="left"/>
      <w:pPr>
        <w:ind w:left="1920" w:hanging="420"/>
      </w:pPr>
      <w:rPr>
        <w:rFonts w:ascii="Wingdings" w:hAnsi="Wingdings" w:hint="default"/>
      </w:rPr>
    </w:lvl>
    <w:lvl w:ilvl="1" w:tplc="04090003" w:tentative="1">
      <w:start w:val="1"/>
      <w:numFmt w:val="bullet"/>
      <w:lvlText w:val=""/>
      <w:lvlJc w:val="left"/>
      <w:pPr>
        <w:ind w:left="2340" w:hanging="420"/>
      </w:pPr>
      <w:rPr>
        <w:rFonts w:ascii="Wingdings" w:hAnsi="Wingdings" w:hint="default"/>
      </w:rPr>
    </w:lvl>
    <w:lvl w:ilvl="2" w:tplc="04090005" w:tentative="1">
      <w:start w:val="1"/>
      <w:numFmt w:val="bullet"/>
      <w:lvlText w:val=""/>
      <w:lvlJc w:val="left"/>
      <w:pPr>
        <w:ind w:left="2760" w:hanging="420"/>
      </w:pPr>
      <w:rPr>
        <w:rFonts w:ascii="Wingdings" w:hAnsi="Wingdings" w:hint="default"/>
      </w:rPr>
    </w:lvl>
    <w:lvl w:ilvl="3" w:tplc="04090001" w:tentative="1">
      <w:start w:val="1"/>
      <w:numFmt w:val="bullet"/>
      <w:lvlText w:val=""/>
      <w:lvlJc w:val="left"/>
      <w:pPr>
        <w:ind w:left="3180" w:hanging="420"/>
      </w:pPr>
      <w:rPr>
        <w:rFonts w:ascii="Wingdings" w:hAnsi="Wingdings" w:hint="default"/>
      </w:rPr>
    </w:lvl>
    <w:lvl w:ilvl="4" w:tplc="04090003" w:tentative="1">
      <w:start w:val="1"/>
      <w:numFmt w:val="bullet"/>
      <w:lvlText w:val=""/>
      <w:lvlJc w:val="left"/>
      <w:pPr>
        <w:ind w:left="3600" w:hanging="420"/>
      </w:pPr>
      <w:rPr>
        <w:rFonts w:ascii="Wingdings" w:hAnsi="Wingdings" w:hint="default"/>
      </w:rPr>
    </w:lvl>
    <w:lvl w:ilvl="5" w:tplc="04090005" w:tentative="1">
      <w:start w:val="1"/>
      <w:numFmt w:val="bullet"/>
      <w:lvlText w:val=""/>
      <w:lvlJc w:val="left"/>
      <w:pPr>
        <w:ind w:left="4020" w:hanging="420"/>
      </w:pPr>
      <w:rPr>
        <w:rFonts w:ascii="Wingdings" w:hAnsi="Wingdings" w:hint="default"/>
      </w:rPr>
    </w:lvl>
    <w:lvl w:ilvl="6" w:tplc="04090001" w:tentative="1">
      <w:start w:val="1"/>
      <w:numFmt w:val="bullet"/>
      <w:lvlText w:val=""/>
      <w:lvlJc w:val="left"/>
      <w:pPr>
        <w:ind w:left="4440" w:hanging="420"/>
      </w:pPr>
      <w:rPr>
        <w:rFonts w:ascii="Wingdings" w:hAnsi="Wingdings" w:hint="default"/>
      </w:rPr>
    </w:lvl>
    <w:lvl w:ilvl="7" w:tplc="04090003" w:tentative="1">
      <w:start w:val="1"/>
      <w:numFmt w:val="bullet"/>
      <w:lvlText w:val=""/>
      <w:lvlJc w:val="left"/>
      <w:pPr>
        <w:ind w:left="4860" w:hanging="420"/>
      </w:pPr>
      <w:rPr>
        <w:rFonts w:ascii="Wingdings" w:hAnsi="Wingdings" w:hint="default"/>
      </w:rPr>
    </w:lvl>
    <w:lvl w:ilvl="8" w:tplc="04090005" w:tentative="1">
      <w:start w:val="1"/>
      <w:numFmt w:val="bullet"/>
      <w:lvlText w:val=""/>
      <w:lvlJc w:val="left"/>
      <w:pPr>
        <w:ind w:left="5280" w:hanging="420"/>
      </w:pPr>
      <w:rPr>
        <w:rFonts w:ascii="Wingdings" w:hAnsi="Wingdings" w:hint="default"/>
      </w:rPr>
    </w:lvl>
  </w:abstractNum>
  <w:abstractNum w:abstractNumId="28">
    <w:nsid w:val="4EA1463F"/>
    <w:multiLevelType w:val="hybridMultilevel"/>
    <w:tmpl w:val="3DDEEE0C"/>
    <w:lvl w:ilvl="0" w:tplc="0409000B">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9">
    <w:nsid w:val="511679A3"/>
    <w:multiLevelType w:val="hybridMultilevel"/>
    <w:tmpl w:val="AEC2BEB4"/>
    <w:lvl w:ilvl="0" w:tplc="81E241BE">
      <w:start w:val="1"/>
      <w:numFmt w:val="decimal"/>
      <w:lvlText w:val="%1"/>
      <w:lvlJc w:val="left"/>
      <w:pPr>
        <w:ind w:left="780" w:hanging="360"/>
      </w:pPr>
      <w:rPr>
        <w:rFonts w:ascii="Times New Roman"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20E3CD6"/>
    <w:multiLevelType w:val="hybridMultilevel"/>
    <w:tmpl w:val="1C949ED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9CF2642"/>
    <w:multiLevelType w:val="hybridMultilevel"/>
    <w:tmpl w:val="53204944"/>
    <w:lvl w:ilvl="0" w:tplc="41D045D4">
      <w:start w:val="1"/>
      <w:numFmt w:val="decimal"/>
      <w:lvlText w:val="（%1）"/>
      <w:lvlJc w:val="left"/>
      <w:pPr>
        <w:ind w:left="1558" w:hanging="72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32">
    <w:nsid w:val="5D961D36"/>
    <w:multiLevelType w:val="hybridMultilevel"/>
    <w:tmpl w:val="341C99A0"/>
    <w:lvl w:ilvl="0" w:tplc="104C73D0">
      <w:start w:val="1"/>
      <w:numFmt w:val="lowerLetter"/>
      <w:lvlText w:val="%1)"/>
      <w:lvlJc w:val="left"/>
      <w:pPr>
        <w:tabs>
          <w:tab w:val="num" w:pos="1254"/>
        </w:tabs>
        <w:ind w:left="1254"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3">
    <w:nsid w:val="617A4734"/>
    <w:multiLevelType w:val="hybridMultilevel"/>
    <w:tmpl w:val="0010E03C"/>
    <w:lvl w:ilvl="0" w:tplc="6B68CB7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4">
    <w:nsid w:val="660B7084"/>
    <w:multiLevelType w:val="hybridMultilevel"/>
    <w:tmpl w:val="8D849446"/>
    <w:lvl w:ilvl="0" w:tplc="AF9ED518">
      <w:start w:val="1"/>
      <w:numFmt w:val="decimal"/>
      <w:lvlText w:val="%1.)"/>
      <w:lvlJc w:val="left"/>
      <w:pPr>
        <w:tabs>
          <w:tab w:val="num" w:pos="420"/>
        </w:tabs>
        <w:ind w:left="420" w:hanging="420"/>
      </w:pPr>
      <w:rPr>
        <w:rFonts w:hint="eastAsia"/>
      </w:rPr>
    </w:lvl>
    <w:lvl w:ilvl="1" w:tplc="04090019">
      <w:start w:val="1"/>
      <w:numFmt w:val="lowerLetter"/>
      <w:lvlText w:val="%2)"/>
      <w:lvlJc w:val="left"/>
      <w:pPr>
        <w:tabs>
          <w:tab w:val="num" w:pos="-6"/>
        </w:tabs>
        <w:ind w:left="-6" w:hanging="420"/>
      </w:pPr>
    </w:lvl>
    <w:lvl w:ilvl="2" w:tplc="0409001B">
      <w:start w:val="1"/>
      <w:numFmt w:val="lowerRoman"/>
      <w:lvlText w:val="%3."/>
      <w:lvlJc w:val="right"/>
      <w:pPr>
        <w:tabs>
          <w:tab w:val="num" w:pos="414"/>
        </w:tabs>
        <w:ind w:left="414" w:hanging="420"/>
      </w:pPr>
    </w:lvl>
    <w:lvl w:ilvl="3" w:tplc="4AFC287C">
      <w:start w:val="1"/>
      <w:numFmt w:val="lowerRoman"/>
      <w:lvlText w:val="%4."/>
      <w:lvlJc w:val="right"/>
      <w:pPr>
        <w:tabs>
          <w:tab w:val="num" w:pos="-426"/>
        </w:tabs>
        <w:ind w:left="834" w:hanging="420"/>
      </w:pPr>
      <w:rPr>
        <w:rFonts w:hint="eastAsia"/>
      </w:rPr>
    </w:lvl>
    <w:lvl w:ilvl="4" w:tplc="0409000D">
      <w:start w:val="1"/>
      <w:numFmt w:val="bullet"/>
      <w:lvlText w:val=""/>
      <w:lvlJc w:val="left"/>
      <w:pPr>
        <w:tabs>
          <w:tab w:val="num" w:pos="1254"/>
        </w:tabs>
        <w:ind w:left="1254" w:hanging="420"/>
      </w:pPr>
      <w:rPr>
        <w:rFonts w:ascii="Wingdings" w:hAnsi="Wingdings" w:hint="default"/>
      </w:rPr>
    </w:lvl>
    <w:lvl w:ilvl="5" w:tplc="0409001B" w:tentative="1">
      <w:start w:val="1"/>
      <w:numFmt w:val="lowerRoman"/>
      <w:lvlText w:val="%6."/>
      <w:lvlJc w:val="right"/>
      <w:pPr>
        <w:tabs>
          <w:tab w:val="num" w:pos="1674"/>
        </w:tabs>
        <w:ind w:left="1674" w:hanging="420"/>
      </w:pPr>
    </w:lvl>
    <w:lvl w:ilvl="6" w:tplc="0409000F" w:tentative="1">
      <w:start w:val="1"/>
      <w:numFmt w:val="decimal"/>
      <w:lvlText w:val="%7."/>
      <w:lvlJc w:val="left"/>
      <w:pPr>
        <w:tabs>
          <w:tab w:val="num" w:pos="2094"/>
        </w:tabs>
        <w:ind w:left="2094" w:hanging="420"/>
      </w:pPr>
    </w:lvl>
    <w:lvl w:ilvl="7" w:tplc="04090019" w:tentative="1">
      <w:start w:val="1"/>
      <w:numFmt w:val="lowerLetter"/>
      <w:lvlText w:val="%8)"/>
      <w:lvlJc w:val="left"/>
      <w:pPr>
        <w:tabs>
          <w:tab w:val="num" w:pos="2514"/>
        </w:tabs>
        <w:ind w:left="2514" w:hanging="420"/>
      </w:pPr>
    </w:lvl>
    <w:lvl w:ilvl="8" w:tplc="0409001B" w:tentative="1">
      <w:start w:val="1"/>
      <w:numFmt w:val="lowerRoman"/>
      <w:lvlText w:val="%9."/>
      <w:lvlJc w:val="right"/>
      <w:pPr>
        <w:tabs>
          <w:tab w:val="num" w:pos="2934"/>
        </w:tabs>
        <w:ind w:left="2934" w:hanging="420"/>
      </w:pPr>
    </w:lvl>
  </w:abstractNum>
  <w:abstractNum w:abstractNumId="35">
    <w:nsid w:val="67796245"/>
    <w:multiLevelType w:val="hybridMultilevel"/>
    <w:tmpl w:val="2FAAD3F6"/>
    <w:lvl w:ilvl="0" w:tplc="020E4068">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6">
    <w:nsid w:val="6AFC2339"/>
    <w:multiLevelType w:val="hybridMultilevel"/>
    <w:tmpl w:val="E3421510"/>
    <w:lvl w:ilvl="0" w:tplc="8332BD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6B014B17"/>
    <w:multiLevelType w:val="hybridMultilevel"/>
    <w:tmpl w:val="95D0F960"/>
    <w:lvl w:ilvl="0" w:tplc="87C8A328">
      <w:start w:val="1"/>
      <w:numFmt w:val="bullet"/>
      <w:lvlText w:val=""/>
      <w:lvlJc w:val="left"/>
      <w:pPr>
        <w:ind w:left="1260" w:hanging="420"/>
      </w:pPr>
      <w:rPr>
        <w:rFonts w:ascii="Wingdings" w:hAnsi="Wingdings" w:hint="default"/>
        <w:color w:val="FF0000"/>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8">
    <w:nsid w:val="6BA67E46"/>
    <w:multiLevelType w:val="hybridMultilevel"/>
    <w:tmpl w:val="CE18F094"/>
    <w:lvl w:ilvl="0" w:tplc="4B4AE82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6E062717"/>
    <w:multiLevelType w:val="hybridMultilevel"/>
    <w:tmpl w:val="AD5A04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6E82410A"/>
    <w:multiLevelType w:val="hybridMultilevel"/>
    <w:tmpl w:val="9D42867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74B80F17"/>
    <w:multiLevelType w:val="hybridMultilevel"/>
    <w:tmpl w:val="3FA29A0C"/>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2">
    <w:nsid w:val="76097CF5"/>
    <w:multiLevelType w:val="hybridMultilevel"/>
    <w:tmpl w:val="8A267AC0"/>
    <w:lvl w:ilvl="0" w:tplc="5BFC2AA0">
      <w:start w:val="1"/>
      <w:numFmt w:val="decimal"/>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3">
    <w:nsid w:val="76975FD4"/>
    <w:multiLevelType w:val="hybridMultilevel"/>
    <w:tmpl w:val="00C6F17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3"/>
  </w:num>
  <w:num w:numId="2">
    <w:abstractNumId w:val="0"/>
  </w:num>
  <w:num w:numId="3">
    <w:abstractNumId w:val="25"/>
  </w:num>
  <w:num w:numId="4">
    <w:abstractNumId w:val="36"/>
  </w:num>
  <w:num w:numId="5">
    <w:abstractNumId w:val="43"/>
  </w:num>
  <w:num w:numId="6">
    <w:abstractNumId w:val="28"/>
  </w:num>
  <w:num w:numId="7">
    <w:abstractNumId w:val="4"/>
  </w:num>
  <w:num w:numId="8">
    <w:abstractNumId w:val="35"/>
  </w:num>
  <w:num w:numId="9">
    <w:abstractNumId w:val="11"/>
  </w:num>
  <w:num w:numId="10">
    <w:abstractNumId w:val="16"/>
  </w:num>
  <w:num w:numId="11">
    <w:abstractNumId w:val="27"/>
  </w:num>
  <w:num w:numId="12">
    <w:abstractNumId w:val="5"/>
  </w:num>
  <w:num w:numId="13">
    <w:abstractNumId w:val="22"/>
  </w:num>
  <w:num w:numId="14">
    <w:abstractNumId w:val="24"/>
  </w:num>
  <w:num w:numId="15">
    <w:abstractNumId w:val="39"/>
  </w:num>
  <w:num w:numId="16">
    <w:abstractNumId w:val="6"/>
  </w:num>
  <w:num w:numId="17">
    <w:abstractNumId w:val="20"/>
  </w:num>
  <w:num w:numId="18">
    <w:abstractNumId w:val="42"/>
  </w:num>
  <w:num w:numId="19">
    <w:abstractNumId w:val="38"/>
  </w:num>
  <w:num w:numId="20">
    <w:abstractNumId w:val="21"/>
  </w:num>
  <w:num w:numId="21">
    <w:abstractNumId w:val="34"/>
  </w:num>
  <w:num w:numId="22">
    <w:abstractNumId w:val="12"/>
  </w:num>
  <w:num w:numId="23">
    <w:abstractNumId w:val="17"/>
  </w:num>
  <w:num w:numId="24">
    <w:abstractNumId w:val="32"/>
  </w:num>
  <w:num w:numId="25">
    <w:abstractNumId w:val="14"/>
  </w:num>
  <w:num w:numId="26">
    <w:abstractNumId w:val="33"/>
  </w:num>
  <w:num w:numId="27">
    <w:abstractNumId w:val="15"/>
  </w:num>
  <w:num w:numId="28">
    <w:abstractNumId w:val="8"/>
  </w:num>
  <w:num w:numId="29">
    <w:abstractNumId w:val="29"/>
  </w:num>
  <w:num w:numId="30">
    <w:abstractNumId w:val="10"/>
  </w:num>
  <w:num w:numId="31">
    <w:abstractNumId w:val="1"/>
  </w:num>
  <w:num w:numId="32">
    <w:abstractNumId w:val="3"/>
  </w:num>
  <w:num w:numId="33">
    <w:abstractNumId w:val="37"/>
  </w:num>
  <w:num w:numId="34">
    <w:abstractNumId w:val="7"/>
  </w:num>
  <w:num w:numId="35">
    <w:abstractNumId w:val="31"/>
  </w:num>
  <w:num w:numId="36">
    <w:abstractNumId w:val="23"/>
  </w:num>
  <w:num w:numId="37">
    <w:abstractNumId w:val="18"/>
  </w:num>
  <w:num w:numId="38">
    <w:abstractNumId w:val="26"/>
  </w:num>
  <w:num w:numId="39">
    <w:abstractNumId w:val="30"/>
  </w:num>
  <w:num w:numId="40">
    <w:abstractNumId w:val="9"/>
  </w:num>
  <w:num w:numId="41">
    <w:abstractNumId w:val="2"/>
  </w:num>
  <w:num w:numId="42">
    <w:abstractNumId w:val="40"/>
  </w:num>
  <w:num w:numId="43">
    <w:abstractNumId w:val="41"/>
  </w:num>
  <w:num w:numId="44">
    <w:abstractNumId w:val="19"/>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12"/>
  <w:drawingGridVerticalSpacing w:val="175"/>
  <w:displayHorizontalDrawingGridEvery w:val="0"/>
  <w:displayVerticalDrawingGridEvery w:val="2"/>
  <w:characterSpacingControl w:val="compressPunctuation"/>
  <w:hdrShapeDefaults>
    <o:shapedefaults v:ext="edit" spidmax="245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15090"/>
    <w:rsid w:val="00000D50"/>
    <w:rsid w:val="0000208B"/>
    <w:rsid w:val="00004D30"/>
    <w:rsid w:val="00004DFC"/>
    <w:rsid w:val="00004EBD"/>
    <w:rsid w:val="00011A01"/>
    <w:rsid w:val="000162F7"/>
    <w:rsid w:val="0002040B"/>
    <w:rsid w:val="00022D03"/>
    <w:rsid w:val="00024336"/>
    <w:rsid w:val="00027C45"/>
    <w:rsid w:val="00027EEF"/>
    <w:rsid w:val="00030190"/>
    <w:rsid w:val="00030298"/>
    <w:rsid w:val="00030621"/>
    <w:rsid w:val="00031A6F"/>
    <w:rsid w:val="000326BB"/>
    <w:rsid w:val="00032FD0"/>
    <w:rsid w:val="000349D3"/>
    <w:rsid w:val="000362CF"/>
    <w:rsid w:val="0003657C"/>
    <w:rsid w:val="00043A84"/>
    <w:rsid w:val="0004485B"/>
    <w:rsid w:val="00050FEC"/>
    <w:rsid w:val="00051E42"/>
    <w:rsid w:val="0005674C"/>
    <w:rsid w:val="00057A5F"/>
    <w:rsid w:val="00060BE3"/>
    <w:rsid w:val="00061AFE"/>
    <w:rsid w:val="00063273"/>
    <w:rsid w:val="00065ABA"/>
    <w:rsid w:val="00065D84"/>
    <w:rsid w:val="00066316"/>
    <w:rsid w:val="00071BB1"/>
    <w:rsid w:val="00072C43"/>
    <w:rsid w:val="00074335"/>
    <w:rsid w:val="00075BBF"/>
    <w:rsid w:val="00076AC6"/>
    <w:rsid w:val="0007757A"/>
    <w:rsid w:val="00077667"/>
    <w:rsid w:val="00082684"/>
    <w:rsid w:val="000838B1"/>
    <w:rsid w:val="00086430"/>
    <w:rsid w:val="0009343C"/>
    <w:rsid w:val="00095A78"/>
    <w:rsid w:val="00096B21"/>
    <w:rsid w:val="000970F8"/>
    <w:rsid w:val="000975C7"/>
    <w:rsid w:val="000977B9"/>
    <w:rsid w:val="00097E2F"/>
    <w:rsid w:val="000B02F0"/>
    <w:rsid w:val="000B0993"/>
    <w:rsid w:val="000B11B5"/>
    <w:rsid w:val="000B1AE5"/>
    <w:rsid w:val="000B1BE4"/>
    <w:rsid w:val="000B2B91"/>
    <w:rsid w:val="000B2F20"/>
    <w:rsid w:val="000B3581"/>
    <w:rsid w:val="000B36CB"/>
    <w:rsid w:val="000B41AD"/>
    <w:rsid w:val="000B4C9F"/>
    <w:rsid w:val="000B4ED9"/>
    <w:rsid w:val="000B5C31"/>
    <w:rsid w:val="000B736B"/>
    <w:rsid w:val="000C0661"/>
    <w:rsid w:val="000C0B55"/>
    <w:rsid w:val="000C20AB"/>
    <w:rsid w:val="000C2814"/>
    <w:rsid w:val="000C2927"/>
    <w:rsid w:val="000C6513"/>
    <w:rsid w:val="000C7231"/>
    <w:rsid w:val="000C7630"/>
    <w:rsid w:val="000D06E1"/>
    <w:rsid w:val="000D16AB"/>
    <w:rsid w:val="000D4C69"/>
    <w:rsid w:val="000D512A"/>
    <w:rsid w:val="000D5725"/>
    <w:rsid w:val="000D66A6"/>
    <w:rsid w:val="000D6724"/>
    <w:rsid w:val="000E28F3"/>
    <w:rsid w:val="000E31A3"/>
    <w:rsid w:val="000E4E1F"/>
    <w:rsid w:val="000F0B4D"/>
    <w:rsid w:val="000F0D4F"/>
    <w:rsid w:val="000F1813"/>
    <w:rsid w:val="000F425E"/>
    <w:rsid w:val="001039FF"/>
    <w:rsid w:val="0010468D"/>
    <w:rsid w:val="00105889"/>
    <w:rsid w:val="0010754C"/>
    <w:rsid w:val="00110167"/>
    <w:rsid w:val="0011236F"/>
    <w:rsid w:val="0011358D"/>
    <w:rsid w:val="00113B15"/>
    <w:rsid w:val="00114029"/>
    <w:rsid w:val="00115E88"/>
    <w:rsid w:val="00117994"/>
    <w:rsid w:val="00120952"/>
    <w:rsid w:val="00122F11"/>
    <w:rsid w:val="001238EA"/>
    <w:rsid w:val="00123C98"/>
    <w:rsid w:val="001244A3"/>
    <w:rsid w:val="00124617"/>
    <w:rsid w:val="001255F3"/>
    <w:rsid w:val="00130C5B"/>
    <w:rsid w:val="00131258"/>
    <w:rsid w:val="00131A72"/>
    <w:rsid w:val="00134C8D"/>
    <w:rsid w:val="00136E0F"/>
    <w:rsid w:val="00141D20"/>
    <w:rsid w:val="001449AF"/>
    <w:rsid w:val="001451A3"/>
    <w:rsid w:val="00145F93"/>
    <w:rsid w:val="00146874"/>
    <w:rsid w:val="001535BE"/>
    <w:rsid w:val="001545A2"/>
    <w:rsid w:val="00154D6E"/>
    <w:rsid w:val="0015594E"/>
    <w:rsid w:val="001559A9"/>
    <w:rsid w:val="00156707"/>
    <w:rsid w:val="00156A24"/>
    <w:rsid w:val="001577B1"/>
    <w:rsid w:val="001620CE"/>
    <w:rsid w:val="00162341"/>
    <w:rsid w:val="00162590"/>
    <w:rsid w:val="00162729"/>
    <w:rsid w:val="00162CBC"/>
    <w:rsid w:val="001642CC"/>
    <w:rsid w:val="00164D09"/>
    <w:rsid w:val="001651B9"/>
    <w:rsid w:val="001679DA"/>
    <w:rsid w:val="00170D09"/>
    <w:rsid w:val="001743C0"/>
    <w:rsid w:val="00174749"/>
    <w:rsid w:val="001759FD"/>
    <w:rsid w:val="001767E7"/>
    <w:rsid w:val="00180A3B"/>
    <w:rsid w:val="00180E73"/>
    <w:rsid w:val="0018211C"/>
    <w:rsid w:val="0018769B"/>
    <w:rsid w:val="00191412"/>
    <w:rsid w:val="00195548"/>
    <w:rsid w:val="0019645A"/>
    <w:rsid w:val="001A03CB"/>
    <w:rsid w:val="001A1552"/>
    <w:rsid w:val="001A48FC"/>
    <w:rsid w:val="001A54B1"/>
    <w:rsid w:val="001A60BC"/>
    <w:rsid w:val="001B0EC8"/>
    <w:rsid w:val="001B3042"/>
    <w:rsid w:val="001B69E5"/>
    <w:rsid w:val="001C0FD2"/>
    <w:rsid w:val="001C21A8"/>
    <w:rsid w:val="001C38D6"/>
    <w:rsid w:val="001C6D71"/>
    <w:rsid w:val="001D055E"/>
    <w:rsid w:val="001D0D3B"/>
    <w:rsid w:val="001D38BF"/>
    <w:rsid w:val="001D519B"/>
    <w:rsid w:val="001E0C11"/>
    <w:rsid w:val="001E0EED"/>
    <w:rsid w:val="001E0F70"/>
    <w:rsid w:val="001E227D"/>
    <w:rsid w:val="001E32E7"/>
    <w:rsid w:val="001E4783"/>
    <w:rsid w:val="001E4EA2"/>
    <w:rsid w:val="001E54FA"/>
    <w:rsid w:val="001E58D5"/>
    <w:rsid w:val="001E593C"/>
    <w:rsid w:val="001E7E06"/>
    <w:rsid w:val="001F01ED"/>
    <w:rsid w:val="001F23F5"/>
    <w:rsid w:val="001F5147"/>
    <w:rsid w:val="001F5364"/>
    <w:rsid w:val="001F64B8"/>
    <w:rsid w:val="001F7D82"/>
    <w:rsid w:val="00200068"/>
    <w:rsid w:val="00200890"/>
    <w:rsid w:val="002008B8"/>
    <w:rsid w:val="00200CFE"/>
    <w:rsid w:val="00200E2D"/>
    <w:rsid w:val="00201892"/>
    <w:rsid w:val="00201C43"/>
    <w:rsid w:val="00201FED"/>
    <w:rsid w:val="00203D50"/>
    <w:rsid w:val="00204360"/>
    <w:rsid w:val="002076A5"/>
    <w:rsid w:val="0021609D"/>
    <w:rsid w:val="0021641C"/>
    <w:rsid w:val="00220F8F"/>
    <w:rsid w:val="00222EED"/>
    <w:rsid w:val="0023095E"/>
    <w:rsid w:val="00231EBE"/>
    <w:rsid w:val="00232C38"/>
    <w:rsid w:val="002338C5"/>
    <w:rsid w:val="00233F2F"/>
    <w:rsid w:val="00234435"/>
    <w:rsid w:val="002400CF"/>
    <w:rsid w:val="0024083B"/>
    <w:rsid w:val="002416B0"/>
    <w:rsid w:val="00241B5E"/>
    <w:rsid w:val="002423DD"/>
    <w:rsid w:val="0024542E"/>
    <w:rsid w:val="00245635"/>
    <w:rsid w:val="002462DD"/>
    <w:rsid w:val="00247554"/>
    <w:rsid w:val="00250604"/>
    <w:rsid w:val="002529A5"/>
    <w:rsid w:val="00252BC1"/>
    <w:rsid w:val="00253FFF"/>
    <w:rsid w:val="002552AD"/>
    <w:rsid w:val="00256DA4"/>
    <w:rsid w:val="002576C7"/>
    <w:rsid w:val="00260051"/>
    <w:rsid w:val="002622BD"/>
    <w:rsid w:val="00263073"/>
    <w:rsid w:val="00263AA1"/>
    <w:rsid w:val="002645B9"/>
    <w:rsid w:val="00271EA7"/>
    <w:rsid w:val="00273C40"/>
    <w:rsid w:val="00274C21"/>
    <w:rsid w:val="0027504E"/>
    <w:rsid w:val="002756F3"/>
    <w:rsid w:val="002832AF"/>
    <w:rsid w:val="0028691B"/>
    <w:rsid w:val="00286D94"/>
    <w:rsid w:val="002907EF"/>
    <w:rsid w:val="002940E8"/>
    <w:rsid w:val="002954A1"/>
    <w:rsid w:val="00295F35"/>
    <w:rsid w:val="00296473"/>
    <w:rsid w:val="00296683"/>
    <w:rsid w:val="00296A60"/>
    <w:rsid w:val="002A0910"/>
    <w:rsid w:val="002A1347"/>
    <w:rsid w:val="002A41F4"/>
    <w:rsid w:val="002A5820"/>
    <w:rsid w:val="002A593C"/>
    <w:rsid w:val="002A5D4E"/>
    <w:rsid w:val="002A68D2"/>
    <w:rsid w:val="002B111B"/>
    <w:rsid w:val="002B2F2F"/>
    <w:rsid w:val="002B3C90"/>
    <w:rsid w:val="002B4B0B"/>
    <w:rsid w:val="002B5772"/>
    <w:rsid w:val="002B7A32"/>
    <w:rsid w:val="002B7ECE"/>
    <w:rsid w:val="002C007F"/>
    <w:rsid w:val="002C017A"/>
    <w:rsid w:val="002C2F55"/>
    <w:rsid w:val="002D3054"/>
    <w:rsid w:val="002D3134"/>
    <w:rsid w:val="002D36E3"/>
    <w:rsid w:val="002D5309"/>
    <w:rsid w:val="002D6117"/>
    <w:rsid w:val="002D7B71"/>
    <w:rsid w:val="002E1471"/>
    <w:rsid w:val="002E2E1A"/>
    <w:rsid w:val="002E320A"/>
    <w:rsid w:val="002E4DCC"/>
    <w:rsid w:val="002E5F29"/>
    <w:rsid w:val="002E629A"/>
    <w:rsid w:val="002E7277"/>
    <w:rsid w:val="002E79F7"/>
    <w:rsid w:val="002F2ED2"/>
    <w:rsid w:val="002F466F"/>
    <w:rsid w:val="002F4EDE"/>
    <w:rsid w:val="002F6B2D"/>
    <w:rsid w:val="00300595"/>
    <w:rsid w:val="003008C2"/>
    <w:rsid w:val="00304300"/>
    <w:rsid w:val="0030517C"/>
    <w:rsid w:val="00307735"/>
    <w:rsid w:val="00312C44"/>
    <w:rsid w:val="00313BF2"/>
    <w:rsid w:val="00313E28"/>
    <w:rsid w:val="003141C1"/>
    <w:rsid w:val="00317DD4"/>
    <w:rsid w:val="003204CA"/>
    <w:rsid w:val="0032548E"/>
    <w:rsid w:val="0032635E"/>
    <w:rsid w:val="00326CA9"/>
    <w:rsid w:val="003278E5"/>
    <w:rsid w:val="00330C97"/>
    <w:rsid w:val="00332270"/>
    <w:rsid w:val="00332503"/>
    <w:rsid w:val="00332705"/>
    <w:rsid w:val="00333191"/>
    <w:rsid w:val="003332C5"/>
    <w:rsid w:val="00334B66"/>
    <w:rsid w:val="00341676"/>
    <w:rsid w:val="003468DF"/>
    <w:rsid w:val="003517FC"/>
    <w:rsid w:val="00352276"/>
    <w:rsid w:val="00354907"/>
    <w:rsid w:val="003554C0"/>
    <w:rsid w:val="003627E5"/>
    <w:rsid w:val="00363A61"/>
    <w:rsid w:val="00363B69"/>
    <w:rsid w:val="00363BCA"/>
    <w:rsid w:val="00363EC3"/>
    <w:rsid w:val="00364359"/>
    <w:rsid w:val="003707DD"/>
    <w:rsid w:val="0037135E"/>
    <w:rsid w:val="00373945"/>
    <w:rsid w:val="00376AC6"/>
    <w:rsid w:val="003837B4"/>
    <w:rsid w:val="0039412F"/>
    <w:rsid w:val="003964FE"/>
    <w:rsid w:val="00397FB6"/>
    <w:rsid w:val="003A3263"/>
    <w:rsid w:val="003A3CEA"/>
    <w:rsid w:val="003A4B8E"/>
    <w:rsid w:val="003A7146"/>
    <w:rsid w:val="003A7416"/>
    <w:rsid w:val="003A775B"/>
    <w:rsid w:val="003A7EB9"/>
    <w:rsid w:val="003B44A1"/>
    <w:rsid w:val="003B5A9B"/>
    <w:rsid w:val="003B728D"/>
    <w:rsid w:val="003C35B4"/>
    <w:rsid w:val="003D042D"/>
    <w:rsid w:val="003D2DBF"/>
    <w:rsid w:val="003D57FC"/>
    <w:rsid w:val="003D6E03"/>
    <w:rsid w:val="003D759C"/>
    <w:rsid w:val="003D7CD1"/>
    <w:rsid w:val="003E57D0"/>
    <w:rsid w:val="003E6BEF"/>
    <w:rsid w:val="003E74A4"/>
    <w:rsid w:val="003F56C1"/>
    <w:rsid w:val="003F5915"/>
    <w:rsid w:val="003F606C"/>
    <w:rsid w:val="003F627D"/>
    <w:rsid w:val="003F77FC"/>
    <w:rsid w:val="0040076B"/>
    <w:rsid w:val="00400896"/>
    <w:rsid w:val="00402CF7"/>
    <w:rsid w:val="00402DE6"/>
    <w:rsid w:val="004035FE"/>
    <w:rsid w:val="00410F10"/>
    <w:rsid w:val="00413988"/>
    <w:rsid w:val="0041703B"/>
    <w:rsid w:val="00420F67"/>
    <w:rsid w:val="00421830"/>
    <w:rsid w:val="004239FF"/>
    <w:rsid w:val="004251FC"/>
    <w:rsid w:val="00427585"/>
    <w:rsid w:val="00431238"/>
    <w:rsid w:val="00431EE7"/>
    <w:rsid w:val="00433B8D"/>
    <w:rsid w:val="00434680"/>
    <w:rsid w:val="00434D48"/>
    <w:rsid w:val="00434ED7"/>
    <w:rsid w:val="00436C12"/>
    <w:rsid w:val="00440B75"/>
    <w:rsid w:val="0044681C"/>
    <w:rsid w:val="00446ED5"/>
    <w:rsid w:val="0045063C"/>
    <w:rsid w:val="0045217B"/>
    <w:rsid w:val="00453581"/>
    <w:rsid w:val="00453F23"/>
    <w:rsid w:val="0045470C"/>
    <w:rsid w:val="00455F3A"/>
    <w:rsid w:val="004566B5"/>
    <w:rsid w:val="004570EE"/>
    <w:rsid w:val="00457B2C"/>
    <w:rsid w:val="00457BB6"/>
    <w:rsid w:val="004608F8"/>
    <w:rsid w:val="00460B96"/>
    <w:rsid w:val="0046190C"/>
    <w:rsid w:val="00461D91"/>
    <w:rsid w:val="00462B3C"/>
    <w:rsid w:val="00462F75"/>
    <w:rsid w:val="00463A4B"/>
    <w:rsid w:val="0046565B"/>
    <w:rsid w:val="004668D9"/>
    <w:rsid w:val="0047069D"/>
    <w:rsid w:val="004707F9"/>
    <w:rsid w:val="00475F48"/>
    <w:rsid w:val="004777F4"/>
    <w:rsid w:val="0048174C"/>
    <w:rsid w:val="00483F57"/>
    <w:rsid w:val="00485699"/>
    <w:rsid w:val="00486D4F"/>
    <w:rsid w:val="00492FE4"/>
    <w:rsid w:val="00493405"/>
    <w:rsid w:val="0049454C"/>
    <w:rsid w:val="0049551C"/>
    <w:rsid w:val="00495D33"/>
    <w:rsid w:val="0049712F"/>
    <w:rsid w:val="004A094A"/>
    <w:rsid w:val="004A0CC6"/>
    <w:rsid w:val="004A0FFF"/>
    <w:rsid w:val="004A3CB7"/>
    <w:rsid w:val="004A5A6C"/>
    <w:rsid w:val="004B060F"/>
    <w:rsid w:val="004B1497"/>
    <w:rsid w:val="004B3943"/>
    <w:rsid w:val="004B3CC7"/>
    <w:rsid w:val="004B435B"/>
    <w:rsid w:val="004B54CC"/>
    <w:rsid w:val="004B561D"/>
    <w:rsid w:val="004C016A"/>
    <w:rsid w:val="004C0E92"/>
    <w:rsid w:val="004C0EF3"/>
    <w:rsid w:val="004C10D2"/>
    <w:rsid w:val="004C1E52"/>
    <w:rsid w:val="004C4054"/>
    <w:rsid w:val="004C45E0"/>
    <w:rsid w:val="004C46A9"/>
    <w:rsid w:val="004C79C7"/>
    <w:rsid w:val="004D1FBC"/>
    <w:rsid w:val="004D21A4"/>
    <w:rsid w:val="004D322A"/>
    <w:rsid w:val="004E1F08"/>
    <w:rsid w:val="004E3995"/>
    <w:rsid w:val="004E46BC"/>
    <w:rsid w:val="004E651D"/>
    <w:rsid w:val="004E653C"/>
    <w:rsid w:val="004E69A4"/>
    <w:rsid w:val="004F2827"/>
    <w:rsid w:val="004F28C7"/>
    <w:rsid w:val="004F4226"/>
    <w:rsid w:val="004F5FBF"/>
    <w:rsid w:val="004F603A"/>
    <w:rsid w:val="004F7184"/>
    <w:rsid w:val="0050154E"/>
    <w:rsid w:val="00507960"/>
    <w:rsid w:val="00510AEE"/>
    <w:rsid w:val="00510E89"/>
    <w:rsid w:val="00512016"/>
    <w:rsid w:val="00513AC0"/>
    <w:rsid w:val="00513C4C"/>
    <w:rsid w:val="00515D35"/>
    <w:rsid w:val="00516F12"/>
    <w:rsid w:val="005175F3"/>
    <w:rsid w:val="00517672"/>
    <w:rsid w:val="005237C3"/>
    <w:rsid w:val="005246E3"/>
    <w:rsid w:val="00525DCA"/>
    <w:rsid w:val="00526FCF"/>
    <w:rsid w:val="00527A70"/>
    <w:rsid w:val="00527CAE"/>
    <w:rsid w:val="00532109"/>
    <w:rsid w:val="0053504F"/>
    <w:rsid w:val="005361D2"/>
    <w:rsid w:val="00536A2C"/>
    <w:rsid w:val="00540C2F"/>
    <w:rsid w:val="005432B0"/>
    <w:rsid w:val="005433AC"/>
    <w:rsid w:val="00546478"/>
    <w:rsid w:val="005465DF"/>
    <w:rsid w:val="00550BE4"/>
    <w:rsid w:val="00553B60"/>
    <w:rsid w:val="0055597A"/>
    <w:rsid w:val="00556393"/>
    <w:rsid w:val="005572A4"/>
    <w:rsid w:val="00557373"/>
    <w:rsid w:val="00557CFB"/>
    <w:rsid w:val="00560B01"/>
    <w:rsid w:val="0056147C"/>
    <w:rsid w:val="005637A4"/>
    <w:rsid w:val="00565B2D"/>
    <w:rsid w:val="00567301"/>
    <w:rsid w:val="0057041A"/>
    <w:rsid w:val="00574395"/>
    <w:rsid w:val="005751F8"/>
    <w:rsid w:val="00576444"/>
    <w:rsid w:val="00576EFF"/>
    <w:rsid w:val="005773D8"/>
    <w:rsid w:val="0058304C"/>
    <w:rsid w:val="00584479"/>
    <w:rsid w:val="00584E20"/>
    <w:rsid w:val="00585075"/>
    <w:rsid w:val="00585E5B"/>
    <w:rsid w:val="00596585"/>
    <w:rsid w:val="005966B8"/>
    <w:rsid w:val="00597B0E"/>
    <w:rsid w:val="005A0BDB"/>
    <w:rsid w:val="005A1CE9"/>
    <w:rsid w:val="005A30E1"/>
    <w:rsid w:val="005A55BB"/>
    <w:rsid w:val="005A61D2"/>
    <w:rsid w:val="005A62B8"/>
    <w:rsid w:val="005A69DE"/>
    <w:rsid w:val="005A7C4E"/>
    <w:rsid w:val="005B091F"/>
    <w:rsid w:val="005B0B76"/>
    <w:rsid w:val="005B28D6"/>
    <w:rsid w:val="005B32F7"/>
    <w:rsid w:val="005B5B10"/>
    <w:rsid w:val="005B5E4A"/>
    <w:rsid w:val="005B63A5"/>
    <w:rsid w:val="005C0D4D"/>
    <w:rsid w:val="005C2473"/>
    <w:rsid w:val="005C24B2"/>
    <w:rsid w:val="005C2849"/>
    <w:rsid w:val="005C3E48"/>
    <w:rsid w:val="005C679E"/>
    <w:rsid w:val="005C6916"/>
    <w:rsid w:val="005C71A8"/>
    <w:rsid w:val="005D013E"/>
    <w:rsid w:val="005D4069"/>
    <w:rsid w:val="005D6CDD"/>
    <w:rsid w:val="005E2E59"/>
    <w:rsid w:val="005E3BD6"/>
    <w:rsid w:val="005E60AD"/>
    <w:rsid w:val="005E61CB"/>
    <w:rsid w:val="005E6F0A"/>
    <w:rsid w:val="005F1278"/>
    <w:rsid w:val="005F1F1C"/>
    <w:rsid w:val="005F1F8B"/>
    <w:rsid w:val="005F3DDF"/>
    <w:rsid w:val="005F3F74"/>
    <w:rsid w:val="005F6E74"/>
    <w:rsid w:val="005F78F2"/>
    <w:rsid w:val="006009B0"/>
    <w:rsid w:val="00600A51"/>
    <w:rsid w:val="006016A3"/>
    <w:rsid w:val="00603C8B"/>
    <w:rsid w:val="006048EB"/>
    <w:rsid w:val="00607466"/>
    <w:rsid w:val="00607F72"/>
    <w:rsid w:val="00610225"/>
    <w:rsid w:val="00611B80"/>
    <w:rsid w:val="00611C48"/>
    <w:rsid w:val="0061318B"/>
    <w:rsid w:val="006149D3"/>
    <w:rsid w:val="00614A0C"/>
    <w:rsid w:val="00614B0F"/>
    <w:rsid w:val="00620951"/>
    <w:rsid w:val="00620A93"/>
    <w:rsid w:val="00622AE7"/>
    <w:rsid w:val="00630393"/>
    <w:rsid w:val="006311DC"/>
    <w:rsid w:val="00634515"/>
    <w:rsid w:val="00636982"/>
    <w:rsid w:val="00636A2E"/>
    <w:rsid w:val="00641ED9"/>
    <w:rsid w:val="00642792"/>
    <w:rsid w:val="00644278"/>
    <w:rsid w:val="00645724"/>
    <w:rsid w:val="00645A1B"/>
    <w:rsid w:val="00647195"/>
    <w:rsid w:val="00647F6A"/>
    <w:rsid w:val="00650040"/>
    <w:rsid w:val="00660C9A"/>
    <w:rsid w:val="00662094"/>
    <w:rsid w:val="00662304"/>
    <w:rsid w:val="00665238"/>
    <w:rsid w:val="006661F9"/>
    <w:rsid w:val="00667637"/>
    <w:rsid w:val="006704A7"/>
    <w:rsid w:val="0067077E"/>
    <w:rsid w:val="006718D5"/>
    <w:rsid w:val="00682C8A"/>
    <w:rsid w:val="00683609"/>
    <w:rsid w:val="00683C68"/>
    <w:rsid w:val="00684AD1"/>
    <w:rsid w:val="00685DAC"/>
    <w:rsid w:val="00687884"/>
    <w:rsid w:val="00690ACA"/>
    <w:rsid w:val="00695A86"/>
    <w:rsid w:val="00696123"/>
    <w:rsid w:val="00696CC8"/>
    <w:rsid w:val="006A05F3"/>
    <w:rsid w:val="006A2BEF"/>
    <w:rsid w:val="006A4E9B"/>
    <w:rsid w:val="006A64AC"/>
    <w:rsid w:val="006B0A6D"/>
    <w:rsid w:val="006B3EE1"/>
    <w:rsid w:val="006B41E2"/>
    <w:rsid w:val="006B44FC"/>
    <w:rsid w:val="006B5C78"/>
    <w:rsid w:val="006B6E4B"/>
    <w:rsid w:val="006C053F"/>
    <w:rsid w:val="006C0974"/>
    <w:rsid w:val="006C1DA3"/>
    <w:rsid w:val="006C3A7A"/>
    <w:rsid w:val="006C4114"/>
    <w:rsid w:val="006C6088"/>
    <w:rsid w:val="006C6D39"/>
    <w:rsid w:val="006D35BF"/>
    <w:rsid w:val="006D49B9"/>
    <w:rsid w:val="006D51E0"/>
    <w:rsid w:val="006D5509"/>
    <w:rsid w:val="006D6373"/>
    <w:rsid w:val="006E1573"/>
    <w:rsid w:val="006E281F"/>
    <w:rsid w:val="006E4575"/>
    <w:rsid w:val="006E58D2"/>
    <w:rsid w:val="006E6975"/>
    <w:rsid w:val="006F0BF5"/>
    <w:rsid w:val="006F17EB"/>
    <w:rsid w:val="006F2ED2"/>
    <w:rsid w:val="006F302A"/>
    <w:rsid w:val="006F4F7E"/>
    <w:rsid w:val="006F5F0E"/>
    <w:rsid w:val="006F635E"/>
    <w:rsid w:val="006F7932"/>
    <w:rsid w:val="00700E47"/>
    <w:rsid w:val="007045CF"/>
    <w:rsid w:val="00705790"/>
    <w:rsid w:val="0071620B"/>
    <w:rsid w:val="0072319E"/>
    <w:rsid w:val="0072392E"/>
    <w:rsid w:val="00723AF3"/>
    <w:rsid w:val="007254FD"/>
    <w:rsid w:val="00726F51"/>
    <w:rsid w:val="007271CF"/>
    <w:rsid w:val="00727246"/>
    <w:rsid w:val="00731C2C"/>
    <w:rsid w:val="00731F9E"/>
    <w:rsid w:val="00732585"/>
    <w:rsid w:val="00734CAA"/>
    <w:rsid w:val="00734CF6"/>
    <w:rsid w:val="0073686E"/>
    <w:rsid w:val="00737C4C"/>
    <w:rsid w:val="007414B7"/>
    <w:rsid w:val="00741706"/>
    <w:rsid w:val="00744162"/>
    <w:rsid w:val="00744AEE"/>
    <w:rsid w:val="00745BCB"/>
    <w:rsid w:val="00746A4C"/>
    <w:rsid w:val="0074730F"/>
    <w:rsid w:val="007527D8"/>
    <w:rsid w:val="00752A8B"/>
    <w:rsid w:val="00752AB2"/>
    <w:rsid w:val="00756CA0"/>
    <w:rsid w:val="00756FB4"/>
    <w:rsid w:val="00761422"/>
    <w:rsid w:val="00765492"/>
    <w:rsid w:val="00766CE5"/>
    <w:rsid w:val="00766E32"/>
    <w:rsid w:val="00770904"/>
    <w:rsid w:val="0077304A"/>
    <w:rsid w:val="00773510"/>
    <w:rsid w:val="00780956"/>
    <w:rsid w:val="007837F0"/>
    <w:rsid w:val="007855BA"/>
    <w:rsid w:val="00787A5F"/>
    <w:rsid w:val="0079179C"/>
    <w:rsid w:val="00791C00"/>
    <w:rsid w:val="00792782"/>
    <w:rsid w:val="00794972"/>
    <w:rsid w:val="00796CFE"/>
    <w:rsid w:val="007A1F75"/>
    <w:rsid w:val="007A228E"/>
    <w:rsid w:val="007A3391"/>
    <w:rsid w:val="007A61B4"/>
    <w:rsid w:val="007A7051"/>
    <w:rsid w:val="007B0361"/>
    <w:rsid w:val="007B0AF8"/>
    <w:rsid w:val="007B17EB"/>
    <w:rsid w:val="007B1FE3"/>
    <w:rsid w:val="007B28B9"/>
    <w:rsid w:val="007B7709"/>
    <w:rsid w:val="007C312E"/>
    <w:rsid w:val="007C34EC"/>
    <w:rsid w:val="007C4A1F"/>
    <w:rsid w:val="007D0932"/>
    <w:rsid w:val="007D0A67"/>
    <w:rsid w:val="007D146E"/>
    <w:rsid w:val="007D267C"/>
    <w:rsid w:val="007D335D"/>
    <w:rsid w:val="007D34F6"/>
    <w:rsid w:val="007D4116"/>
    <w:rsid w:val="007D4CE2"/>
    <w:rsid w:val="007D5583"/>
    <w:rsid w:val="007E28D5"/>
    <w:rsid w:val="007E5F25"/>
    <w:rsid w:val="007E6232"/>
    <w:rsid w:val="007E69F8"/>
    <w:rsid w:val="007E7D51"/>
    <w:rsid w:val="007F1056"/>
    <w:rsid w:val="007F1367"/>
    <w:rsid w:val="007F3A82"/>
    <w:rsid w:val="007F5794"/>
    <w:rsid w:val="007F613C"/>
    <w:rsid w:val="00800C36"/>
    <w:rsid w:val="00801F4E"/>
    <w:rsid w:val="00804868"/>
    <w:rsid w:val="00805A19"/>
    <w:rsid w:val="00806CA3"/>
    <w:rsid w:val="008103E3"/>
    <w:rsid w:val="00810937"/>
    <w:rsid w:val="0081183D"/>
    <w:rsid w:val="00820587"/>
    <w:rsid w:val="00820E06"/>
    <w:rsid w:val="008210F3"/>
    <w:rsid w:val="00825AEB"/>
    <w:rsid w:val="00830E5C"/>
    <w:rsid w:val="00832AFF"/>
    <w:rsid w:val="00833667"/>
    <w:rsid w:val="008355FD"/>
    <w:rsid w:val="0083716C"/>
    <w:rsid w:val="0083751E"/>
    <w:rsid w:val="00841C50"/>
    <w:rsid w:val="00844706"/>
    <w:rsid w:val="00847E65"/>
    <w:rsid w:val="008506AA"/>
    <w:rsid w:val="00850FA9"/>
    <w:rsid w:val="00855F95"/>
    <w:rsid w:val="008566B7"/>
    <w:rsid w:val="00862100"/>
    <w:rsid w:val="008629F1"/>
    <w:rsid w:val="008643A4"/>
    <w:rsid w:val="00864CDF"/>
    <w:rsid w:val="00865A85"/>
    <w:rsid w:val="00866760"/>
    <w:rsid w:val="0087163F"/>
    <w:rsid w:val="0087269F"/>
    <w:rsid w:val="008729BF"/>
    <w:rsid w:val="00872EED"/>
    <w:rsid w:val="0087439B"/>
    <w:rsid w:val="008757C2"/>
    <w:rsid w:val="00875892"/>
    <w:rsid w:val="00876327"/>
    <w:rsid w:val="00877E61"/>
    <w:rsid w:val="00881575"/>
    <w:rsid w:val="00881984"/>
    <w:rsid w:val="00884684"/>
    <w:rsid w:val="00884AAE"/>
    <w:rsid w:val="00884FFC"/>
    <w:rsid w:val="00884FFE"/>
    <w:rsid w:val="008859B8"/>
    <w:rsid w:val="00885E20"/>
    <w:rsid w:val="00885E97"/>
    <w:rsid w:val="00886390"/>
    <w:rsid w:val="00890088"/>
    <w:rsid w:val="00894DBE"/>
    <w:rsid w:val="008A0870"/>
    <w:rsid w:val="008A0D7C"/>
    <w:rsid w:val="008A1B8E"/>
    <w:rsid w:val="008A77C9"/>
    <w:rsid w:val="008B0E59"/>
    <w:rsid w:val="008B2929"/>
    <w:rsid w:val="008B2BEF"/>
    <w:rsid w:val="008B34B9"/>
    <w:rsid w:val="008B3535"/>
    <w:rsid w:val="008B4963"/>
    <w:rsid w:val="008B4B52"/>
    <w:rsid w:val="008B595A"/>
    <w:rsid w:val="008B73EC"/>
    <w:rsid w:val="008B7942"/>
    <w:rsid w:val="008B7ADB"/>
    <w:rsid w:val="008C0D24"/>
    <w:rsid w:val="008C2EFF"/>
    <w:rsid w:val="008C3D72"/>
    <w:rsid w:val="008C47A4"/>
    <w:rsid w:val="008C4F02"/>
    <w:rsid w:val="008C5188"/>
    <w:rsid w:val="008C56CC"/>
    <w:rsid w:val="008C5D94"/>
    <w:rsid w:val="008C5DC0"/>
    <w:rsid w:val="008C64F6"/>
    <w:rsid w:val="008D0491"/>
    <w:rsid w:val="008D111F"/>
    <w:rsid w:val="008D1E90"/>
    <w:rsid w:val="008D249F"/>
    <w:rsid w:val="008D2CB3"/>
    <w:rsid w:val="008D4B88"/>
    <w:rsid w:val="008D6340"/>
    <w:rsid w:val="008D6705"/>
    <w:rsid w:val="008D6B96"/>
    <w:rsid w:val="008D6F84"/>
    <w:rsid w:val="008D7F58"/>
    <w:rsid w:val="008E3083"/>
    <w:rsid w:val="008E412A"/>
    <w:rsid w:val="008E492B"/>
    <w:rsid w:val="008E62FF"/>
    <w:rsid w:val="008E7E5C"/>
    <w:rsid w:val="008F1ECC"/>
    <w:rsid w:val="008F22E5"/>
    <w:rsid w:val="008F547C"/>
    <w:rsid w:val="008F5AA0"/>
    <w:rsid w:val="008F6E65"/>
    <w:rsid w:val="009004E8"/>
    <w:rsid w:val="009006F6"/>
    <w:rsid w:val="00900DB1"/>
    <w:rsid w:val="00901A59"/>
    <w:rsid w:val="00912B90"/>
    <w:rsid w:val="00916456"/>
    <w:rsid w:val="00920AA2"/>
    <w:rsid w:val="00922747"/>
    <w:rsid w:val="00923707"/>
    <w:rsid w:val="00923DC8"/>
    <w:rsid w:val="00924EC8"/>
    <w:rsid w:val="00925484"/>
    <w:rsid w:val="00927334"/>
    <w:rsid w:val="00931E22"/>
    <w:rsid w:val="0093259C"/>
    <w:rsid w:val="00933333"/>
    <w:rsid w:val="00933853"/>
    <w:rsid w:val="00933DD9"/>
    <w:rsid w:val="00936357"/>
    <w:rsid w:val="00937EAD"/>
    <w:rsid w:val="00941263"/>
    <w:rsid w:val="00942E01"/>
    <w:rsid w:val="00950968"/>
    <w:rsid w:val="00951069"/>
    <w:rsid w:val="00955DD5"/>
    <w:rsid w:val="009607F7"/>
    <w:rsid w:val="00961006"/>
    <w:rsid w:val="00964153"/>
    <w:rsid w:val="009643AB"/>
    <w:rsid w:val="009644DC"/>
    <w:rsid w:val="0096578C"/>
    <w:rsid w:val="009664E3"/>
    <w:rsid w:val="00966E1F"/>
    <w:rsid w:val="00970B2F"/>
    <w:rsid w:val="009714A2"/>
    <w:rsid w:val="009733B6"/>
    <w:rsid w:val="00973520"/>
    <w:rsid w:val="00974761"/>
    <w:rsid w:val="00974CD0"/>
    <w:rsid w:val="00975BEC"/>
    <w:rsid w:val="00975E88"/>
    <w:rsid w:val="009774CF"/>
    <w:rsid w:val="00980500"/>
    <w:rsid w:val="00980D21"/>
    <w:rsid w:val="0098230F"/>
    <w:rsid w:val="00984C1B"/>
    <w:rsid w:val="00984C49"/>
    <w:rsid w:val="009909C2"/>
    <w:rsid w:val="00994FFA"/>
    <w:rsid w:val="009955BB"/>
    <w:rsid w:val="00995B41"/>
    <w:rsid w:val="00996611"/>
    <w:rsid w:val="00997C6A"/>
    <w:rsid w:val="009A0B19"/>
    <w:rsid w:val="009A19A7"/>
    <w:rsid w:val="009A2537"/>
    <w:rsid w:val="009A3F95"/>
    <w:rsid w:val="009A55DD"/>
    <w:rsid w:val="009A5B9F"/>
    <w:rsid w:val="009A74A3"/>
    <w:rsid w:val="009B003F"/>
    <w:rsid w:val="009B0BA1"/>
    <w:rsid w:val="009B2809"/>
    <w:rsid w:val="009B2C73"/>
    <w:rsid w:val="009B5D37"/>
    <w:rsid w:val="009C02C2"/>
    <w:rsid w:val="009C1313"/>
    <w:rsid w:val="009C1933"/>
    <w:rsid w:val="009C205B"/>
    <w:rsid w:val="009C2B55"/>
    <w:rsid w:val="009C2BB3"/>
    <w:rsid w:val="009C2F01"/>
    <w:rsid w:val="009C701D"/>
    <w:rsid w:val="009C7C19"/>
    <w:rsid w:val="009D0441"/>
    <w:rsid w:val="009D2A3A"/>
    <w:rsid w:val="009D34C5"/>
    <w:rsid w:val="009D45FE"/>
    <w:rsid w:val="009D5E32"/>
    <w:rsid w:val="009D62CF"/>
    <w:rsid w:val="009D7F43"/>
    <w:rsid w:val="009E041F"/>
    <w:rsid w:val="009E0AC0"/>
    <w:rsid w:val="009E12A9"/>
    <w:rsid w:val="009E15E5"/>
    <w:rsid w:val="009E45A5"/>
    <w:rsid w:val="009E6260"/>
    <w:rsid w:val="009E78D8"/>
    <w:rsid w:val="009E7FEE"/>
    <w:rsid w:val="009F0F68"/>
    <w:rsid w:val="009F12FC"/>
    <w:rsid w:val="009F28E6"/>
    <w:rsid w:val="009F3576"/>
    <w:rsid w:val="009F3E58"/>
    <w:rsid w:val="009F47CC"/>
    <w:rsid w:val="009F55A4"/>
    <w:rsid w:val="009F652D"/>
    <w:rsid w:val="009F767D"/>
    <w:rsid w:val="00A00716"/>
    <w:rsid w:val="00A01295"/>
    <w:rsid w:val="00A01B86"/>
    <w:rsid w:val="00A040DB"/>
    <w:rsid w:val="00A067E8"/>
    <w:rsid w:val="00A069EC"/>
    <w:rsid w:val="00A12512"/>
    <w:rsid w:val="00A14772"/>
    <w:rsid w:val="00A15090"/>
    <w:rsid w:val="00A154E2"/>
    <w:rsid w:val="00A168C9"/>
    <w:rsid w:val="00A220F9"/>
    <w:rsid w:val="00A245FE"/>
    <w:rsid w:val="00A24674"/>
    <w:rsid w:val="00A24CC4"/>
    <w:rsid w:val="00A25E7F"/>
    <w:rsid w:val="00A30128"/>
    <w:rsid w:val="00A31A55"/>
    <w:rsid w:val="00A31ED1"/>
    <w:rsid w:val="00A33766"/>
    <w:rsid w:val="00A35EA4"/>
    <w:rsid w:val="00A3684C"/>
    <w:rsid w:val="00A40297"/>
    <w:rsid w:val="00A42148"/>
    <w:rsid w:val="00A46263"/>
    <w:rsid w:val="00A47468"/>
    <w:rsid w:val="00A5315F"/>
    <w:rsid w:val="00A57A33"/>
    <w:rsid w:val="00A57E32"/>
    <w:rsid w:val="00A617EA"/>
    <w:rsid w:val="00A62214"/>
    <w:rsid w:val="00A6487B"/>
    <w:rsid w:val="00A651EF"/>
    <w:rsid w:val="00A6610C"/>
    <w:rsid w:val="00A66161"/>
    <w:rsid w:val="00A67114"/>
    <w:rsid w:val="00A6790E"/>
    <w:rsid w:val="00A67F3E"/>
    <w:rsid w:val="00A71017"/>
    <w:rsid w:val="00A71AE4"/>
    <w:rsid w:val="00A731E4"/>
    <w:rsid w:val="00A73228"/>
    <w:rsid w:val="00A73F32"/>
    <w:rsid w:val="00A744BE"/>
    <w:rsid w:val="00A761C5"/>
    <w:rsid w:val="00A76974"/>
    <w:rsid w:val="00A80F78"/>
    <w:rsid w:val="00A84330"/>
    <w:rsid w:val="00A84DD2"/>
    <w:rsid w:val="00A86082"/>
    <w:rsid w:val="00A8741A"/>
    <w:rsid w:val="00A90520"/>
    <w:rsid w:val="00A928A5"/>
    <w:rsid w:val="00A94EA7"/>
    <w:rsid w:val="00A95516"/>
    <w:rsid w:val="00A96ACC"/>
    <w:rsid w:val="00AA07DB"/>
    <w:rsid w:val="00AA0BFD"/>
    <w:rsid w:val="00AA4D86"/>
    <w:rsid w:val="00AA59A5"/>
    <w:rsid w:val="00AA5F20"/>
    <w:rsid w:val="00AA6B7E"/>
    <w:rsid w:val="00AA6F22"/>
    <w:rsid w:val="00AA7E07"/>
    <w:rsid w:val="00AB2410"/>
    <w:rsid w:val="00AB2A5A"/>
    <w:rsid w:val="00AB5C22"/>
    <w:rsid w:val="00AB62F0"/>
    <w:rsid w:val="00AC09B1"/>
    <w:rsid w:val="00AC1ABC"/>
    <w:rsid w:val="00AC3176"/>
    <w:rsid w:val="00AC66C7"/>
    <w:rsid w:val="00AD05B0"/>
    <w:rsid w:val="00AD2558"/>
    <w:rsid w:val="00AD50C1"/>
    <w:rsid w:val="00AD514C"/>
    <w:rsid w:val="00AD6C67"/>
    <w:rsid w:val="00AD7A4D"/>
    <w:rsid w:val="00AE0F9C"/>
    <w:rsid w:val="00AE15EB"/>
    <w:rsid w:val="00AE720C"/>
    <w:rsid w:val="00AF4510"/>
    <w:rsid w:val="00AF55E0"/>
    <w:rsid w:val="00AF72EE"/>
    <w:rsid w:val="00B00F9D"/>
    <w:rsid w:val="00B01667"/>
    <w:rsid w:val="00B03396"/>
    <w:rsid w:val="00B03C5A"/>
    <w:rsid w:val="00B04097"/>
    <w:rsid w:val="00B110BA"/>
    <w:rsid w:val="00B11FA3"/>
    <w:rsid w:val="00B12D10"/>
    <w:rsid w:val="00B1375E"/>
    <w:rsid w:val="00B14F63"/>
    <w:rsid w:val="00B15470"/>
    <w:rsid w:val="00B15722"/>
    <w:rsid w:val="00B1612A"/>
    <w:rsid w:val="00B1623A"/>
    <w:rsid w:val="00B17CBD"/>
    <w:rsid w:val="00B21F5F"/>
    <w:rsid w:val="00B22369"/>
    <w:rsid w:val="00B2495B"/>
    <w:rsid w:val="00B24F3A"/>
    <w:rsid w:val="00B26E1B"/>
    <w:rsid w:val="00B2733B"/>
    <w:rsid w:val="00B30AD9"/>
    <w:rsid w:val="00B326D7"/>
    <w:rsid w:val="00B32D08"/>
    <w:rsid w:val="00B338E3"/>
    <w:rsid w:val="00B34576"/>
    <w:rsid w:val="00B3521C"/>
    <w:rsid w:val="00B358A1"/>
    <w:rsid w:val="00B417C6"/>
    <w:rsid w:val="00B42EA3"/>
    <w:rsid w:val="00B436F2"/>
    <w:rsid w:val="00B4508B"/>
    <w:rsid w:val="00B457E7"/>
    <w:rsid w:val="00B4704E"/>
    <w:rsid w:val="00B50A80"/>
    <w:rsid w:val="00B513E0"/>
    <w:rsid w:val="00B523FB"/>
    <w:rsid w:val="00B567F9"/>
    <w:rsid w:val="00B57610"/>
    <w:rsid w:val="00B57801"/>
    <w:rsid w:val="00B57BD4"/>
    <w:rsid w:val="00B57CEA"/>
    <w:rsid w:val="00B641BF"/>
    <w:rsid w:val="00B64EB7"/>
    <w:rsid w:val="00B65CEB"/>
    <w:rsid w:val="00B6651B"/>
    <w:rsid w:val="00B67084"/>
    <w:rsid w:val="00B7051B"/>
    <w:rsid w:val="00B709BA"/>
    <w:rsid w:val="00B7202C"/>
    <w:rsid w:val="00B72AD0"/>
    <w:rsid w:val="00B7416C"/>
    <w:rsid w:val="00B80F57"/>
    <w:rsid w:val="00B83BC5"/>
    <w:rsid w:val="00B83F77"/>
    <w:rsid w:val="00B87717"/>
    <w:rsid w:val="00B9126B"/>
    <w:rsid w:val="00B91342"/>
    <w:rsid w:val="00B93056"/>
    <w:rsid w:val="00B93AC5"/>
    <w:rsid w:val="00B94D38"/>
    <w:rsid w:val="00B94D58"/>
    <w:rsid w:val="00B95093"/>
    <w:rsid w:val="00B965AF"/>
    <w:rsid w:val="00B9754C"/>
    <w:rsid w:val="00BA025A"/>
    <w:rsid w:val="00BA6678"/>
    <w:rsid w:val="00BC1669"/>
    <w:rsid w:val="00BC1965"/>
    <w:rsid w:val="00BC1D87"/>
    <w:rsid w:val="00BC2BC8"/>
    <w:rsid w:val="00BC2D51"/>
    <w:rsid w:val="00BD1241"/>
    <w:rsid w:val="00BD13B7"/>
    <w:rsid w:val="00BD308A"/>
    <w:rsid w:val="00BD41B7"/>
    <w:rsid w:val="00BE12D1"/>
    <w:rsid w:val="00BE17A4"/>
    <w:rsid w:val="00BE44F9"/>
    <w:rsid w:val="00BE5C89"/>
    <w:rsid w:val="00BE6718"/>
    <w:rsid w:val="00BE68B8"/>
    <w:rsid w:val="00BF13CB"/>
    <w:rsid w:val="00BF68D1"/>
    <w:rsid w:val="00C03126"/>
    <w:rsid w:val="00C03CF5"/>
    <w:rsid w:val="00C05BA2"/>
    <w:rsid w:val="00C07A34"/>
    <w:rsid w:val="00C1176E"/>
    <w:rsid w:val="00C124C3"/>
    <w:rsid w:val="00C12E72"/>
    <w:rsid w:val="00C13090"/>
    <w:rsid w:val="00C14F39"/>
    <w:rsid w:val="00C1689A"/>
    <w:rsid w:val="00C175CD"/>
    <w:rsid w:val="00C17D33"/>
    <w:rsid w:val="00C17FBC"/>
    <w:rsid w:val="00C27E7C"/>
    <w:rsid w:val="00C27EBE"/>
    <w:rsid w:val="00C31083"/>
    <w:rsid w:val="00C314A7"/>
    <w:rsid w:val="00C3197A"/>
    <w:rsid w:val="00C31A78"/>
    <w:rsid w:val="00C31E98"/>
    <w:rsid w:val="00C33ED8"/>
    <w:rsid w:val="00C41CE4"/>
    <w:rsid w:val="00C45799"/>
    <w:rsid w:val="00C502EE"/>
    <w:rsid w:val="00C51052"/>
    <w:rsid w:val="00C521D7"/>
    <w:rsid w:val="00C526C0"/>
    <w:rsid w:val="00C52ABA"/>
    <w:rsid w:val="00C5356C"/>
    <w:rsid w:val="00C608D1"/>
    <w:rsid w:val="00C61F0B"/>
    <w:rsid w:val="00C62460"/>
    <w:rsid w:val="00C62932"/>
    <w:rsid w:val="00C65469"/>
    <w:rsid w:val="00C662C6"/>
    <w:rsid w:val="00C66DAD"/>
    <w:rsid w:val="00C67E78"/>
    <w:rsid w:val="00C77D70"/>
    <w:rsid w:val="00C816C5"/>
    <w:rsid w:val="00C83439"/>
    <w:rsid w:val="00C85CAD"/>
    <w:rsid w:val="00C8691B"/>
    <w:rsid w:val="00C90572"/>
    <w:rsid w:val="00C937B6"/>
    <w:rsid w:val="00C93E53"/>
    <w:rsid w:val="00C9797E"/>
    <w:rsid w:val="00CA24BB"/>
    <w:rsid w:val="00CA2CD7"/>
    <w:rsid w:val="00CA5086"/>
    <w:rsid w:val="00CA52A7"/>
    <w:rsid w:val="00CA5729"/>
    <w:rsid w:val="00CB2E9F"/>
    <w:rsid w:val="00CB2F4D"/>
    <w:rsid w:val="00CB43A1"/>
    <w:rsid w:val="00CC077F"/>
    <w:rsid w:val="00CC0CB7"/>
    <w:rsid w:val="00CC2F4F"/>
    <w:rsid w:val="00CC313E"/>
    <w:rsid w:val="00CC505F"/>
    <w:rsid w:val="00CC76B7"/>
    <w:rsid w:val="00CC7BD7"/>
    <w:rsid w:val="00CC7F09"/>
    <w:rsid w:val="00CD15CB"/>
    <w:rsid w:val="00CD45E7"/>
    <w:rsid w:val="00CD6F92"/>
    <w:rsid w:val="00CD6FAF"/>
    <w:rsid w:val="00CD7007"/>
    <w:rsid w:val="00CD739A"/>
    <w:rsid w:val="00CD7BD2"/>
    <w:rsid w:val="00CE52D8"/>
    <w:rsid w:val="00CE7795"/>
    <w:rsid w:val="00CF0BE5"/>
    <w:rsid w:val="00CF4AE1"/>
    <w:rsid w:val="00CF4B14"/>
    <w:rsid w:val="00CF5598"/>
    <w:rsid w:val="00D00195"/>
    <w:rsid w:val="00D02ED6"/>
    <w:rsid w:val="00D0393F"/>
    <w:rsid w:val="00D10461"/>
    <w:rsid w:val="00D111C3"/>
    <w:rsid w:val="00D11C23"/>
    <w:rsid w:val="00D143DD"/>
    <w:rsid w:val="00D14439"/>
    <w:rsid w:val="00D14C14"/>
    <w:rsid w:val="00D164A0"/>
    <w:rsid w:val="00D1730D"/>
    <w:rsid w:val="00D21C61"/>
    <w:rsid w:val="00D23525"/>
    <w:rsid w:val="00D24771"/>
    <w:rsid w:val="00D27BFE"/>
    <w:rsid w:val="00D3065C"/>
    <w:rsid w:val="00D30C18"/>
    <w:rsid w:val="00D31CFC"/>
    <w:rsid w:val="00D31F98"/>
    <w:rsid w:val="00D33E38"/>
    <w:rsid w:val="00D340E5"/>
    <w:rsid w:val="00D34141"/>
    <w:rsid w:val="00D35A35"/>
    <w:rsid w:val="00D370EB"/>
    <w:rsid w:val="00D410E7"/>
    <w:rsid w:val="00D41EF1"/>
    <w:rsid w:val="00D4462A"/>
    <w:rsid w:val="00D44DC9"/>
    <w:rsid w:val="00D468CF"/>
    <w:rsid w:val="00D5355D"/>
    <w:rsid w:val="00D60D8B"/>
    <w:rsid w:val="00D612D0"/>
    <w:rsid w:val="00D62AD6"/>
    <w:rsid w:val="00D653DE"/>
    <w:rsid w:val="00D65BA5"/>
    <w:rsid w:val="00D66DB9"/>
    <w:rsid w:val="00D73E89"/>
    <w:rsid w:val="00D74C74"/>
    <w:rsid w:val="00D75BF7"/>
    <w:rsid w:val="00D75EE9"/>
    <w:rsid w:val="00D76734"/>
    <w:rsid w:val="00D76D96"/>
    <w:rsid w:val="00D77390"/>
    <w:rsid w:val="00D80F71"/>
    <w:rsid w:val="00D81059"/>
    <w:rsid w:val="00D84A7C"/>
    <w:rsid w:val="00D85752"/>
    <w:rsid w:val="00D870BE"/>
    <w:rsid w:val="00D878C6"/>
    <w:rsid w:val="00D87FCB"/>
    <w:rsid w:val="00D900BE"/>
    <w:rsid w:val="00D9095F"/>
    <w:rsid w:val="00D91AF4"/>
    <w:rsid w:val="00D96F24"/>
    <w:rsid w:val="00D976B7"/>
    <w:rsid w:val="00DA1339"/>
    <w:rsid w:val="00DA2694"/>
    <w:rsid w:val="00DA5EAC"/>
    <w:rsid w:val="00DA603D"/>
    <w:rsid w:val="00DA6938"/>
    <w:rsid w:val="00DB2354"/>
    <w:rsid w:val="00DB2634"/>
    <w:rsid w:val="00DB3727"/>
    <w:rsid w:val="00DC168A"/>
    <w:rsid w:val="00DC319C"/>
    <w:rsid w:val="00DC5B24"/>
    <w:rsid w:val="00DC5CA3"/>
    <w:rsid w:val="00DC6780"/>
    <w:rsid w:val="00DC7706"/>
    <w:rsid w:val="00DD05E5"/>
    <w:rsid w:val="00DD1B0C"/>
    <w:rsid w:val="00DD2185"/>
    <w:rsid w:val="00DD2743"/>
    <w:rsid w:val="00DD530B"/>
    <w:rsid w:val="00DE0822"/>
    <w:rsid w:val="00DE08F7"/>
    <w:rsid w:val="00DE240A"/>
    <w:rsid w:val="00DE39D7"/>
    <w:rsid w:val="00DE70D6"/>
    <w:rsid w:val="00DE7D46"/>
    <w:rsid w:val="00DF14F3"/>
    <w:rsid w:val="00DF3776"/>
    <w:rsid w:val="00DF58FB"/>
    <w:rsid w:val="00DF5B65"/>
    <w:rsid w:val="00DF6BC2"/>
    <w:rsid w:val="00DF741F"/>
    <w:rsid w:val="00E00106"/>
    <w:rsid w:val="00E001BD"/>
    <w:rsid w:val="00E02070"/>
    <w:rsid w:val="00E03486"/>
    <w:rsid w:val="00E03AEC"/>
    <w:rsid w:val="00E03C6C"/>
    <w:rsid w:val="00E04536"/>
    <w:rsid w:val="00E04F08"/>
    <w:rsid w:val="00E0549F"/>
    <w:rsid w:val="00E070E5"/>
    <w:rsid w:val="00E113C3"/>
    <w:rsid w:val="00E12AD8"/>
    <w:rsid w:val="00E12D2A"/>
    <w:rsid w:val="00E147EC"/>
    <w:rsid w:val="00E15D0D"/>
    <w:rsid w:val="00E15FF3"/>
    <w:rsid w:val="00E1635B"/>
    <w:rsid w:val="00E1641C"/>
    <w:rsid w:val="00E217CF"/>
    <w:rsid w:val="00E224C1"/>
    <w:rsid w:val="00E24477"/>
    <w:rsid w:val="00E25BED"/>
    <w:rsid w:val="00E26C27"/>
    <w:rsid w:val="00E31544"/>
    <w:rsid w:val="00E3324E"/>
    <w:rsid w:val="00E35058"/>
    <w:rsid w:val="00E356A8"/>
    <w:rsid w:val="00E36ACE"/>
    <w:rsid w:val="00E37638"/>
    <w:rsid w:val="00E37ACF"/>
    <w:rsid w:val="00E40811"/>
    <w:rsid w:val="00E40821"/>
    <w:rsid w:val="00E4129E"/>
    <w:rsid w:val="00E412A8"/>
    <w:rsid w:val="00E41BA7"/>
    <w:rsid w:val="00E4260D"/>
    <w:rsid w:val="00E426B5"/>
    <w:rsid w:val="00E43747"/>
    <w:rsid w:val="00E43E73"/>
    <w:rsid w:val="00E4430C"/>
    <w:rsid w:val="00E517BC"/>
    <w:rsid w:val="00E51DC4"/>
    <w:rsid w:val="00E51E03"/>
    <w:rsid w:val="00E55183"/>
    <w:rsid w:val="00E566F4"/>
    <w:rsid w:val="00E60009"/>
    <w:rsid w:val="00E60051"/>
    <w:rsid w:val="00E60E7D"/>
    <w:rsid w:val="00E6117E"/>
    <w:rsid w:val="00E61ABB"/>
    <w:rsid w:val="00E62505"/>
    <w:rsid w:val="00E628D3"/>
    <w:rsid w:val="00E62AB8"/>
    <w:rsid w:val="00E64909"/>
    <w:rsid w:val="00E65D72"/>
    <w:rsid w:val="00E65F56"/>
    <w:rsid w:val="00E66F00"/>
    <w:rsid w:val="00E70637"/>
    <w:rsid w:val="00E70851"/>
    <w:rsid w:val="00E70E97"/>
    <w:rsid w:val="00E735AB"/>
    <w:rsid w:val="00E73C65"/>
    <w:rsid w:val="00E7601A"/>
    <w:rsid w:val="00E76B03"/>
    <w:rsid w:val="00E823AB"/>
    <w:rsid w:val="00E84EC1"/>
    <w:rsid w:val="00E85C3D"/>
    <w:rsid w:val="00E86655"/>
    <w:rsid w:val="00E87EF6"/>
    <w:rsid w:val="00E9192F"/>
    <w:rsid w:val="00E934C4"/>
    <w:rsid w:val="00E95555"/>
    <w:rsid w:val="00E9713E"/>
    <w:rsid w:val="00E971D4"/>
    <w:rsid w:val="00E97E5E"/>
    <w:rsid w:val="00E97F31"/>
    <w:rsid w:val="00EA2476"/>
    <w:rsid w:val="00EA34C1"/>
    <w:rsid w:val="00EA3CB4"/>
    <w:rsid w:val="00EA428D"/>
    <w:rsid w:val="00EA55B5"/>
    <w:rsid w:val="00EA7692"/>
    <w:rsid w:val="00EB069B"/>
    <w:rsid w:val="00EB11A2"/>
    <w:rsid w:val="00EB1B49"/>
    <w:rsid w:val="00EB2474"/>
    <w:rsid w:val="00EB40F9"/>
    <w:rsid w:val="00EB5A07"/>
    <w:rsid w:val="00EB6CE5"/>
    <w:rsid w:val="00EC5D19"/>
    <w:rsid w:val="00EC62B4"/>
    <w:rsid w:val="00EC7A50"/>
    <w:rsid w:val="00ED06CC"/>
    <w:rsid w:val="00ED2BA9"/>
    <w:rsid w:val="00ED38FF"/>
    <w:rsid w:val="00ED47C1"/>
    <w:rsid w:val="00ED4A76"/>
    <w:rsid w:val="00ED6542"/>
    <w:rsid w:val="00EE01F1"/>
    <w:rsid w:val="00EE04A8"/>
    <w:rsid w:val="00EE24F4"/>
    <w:rsid w:val="00EE3A8D"/>
    <w:rsid w:val="00EE52E5"/>
    <w:rsid w:val="00EE7BEF"/>
    <w:rsid w:val="00EF0422"/>
    <w:rsid w:val="00EF1584"/>
    <w:rsid w:val="00EF15A3"/>
    <w:rsid w:val="00EF4415"/>
    <w:rsid w:val="00EF70B3"/>
    <w:rsid w:val="00EF777F"/>
    <w:rsid w:val="00F02FB8"/>
    <w:rsid w:val="00F03796"/>
    <w:rsid w:val="00F039D1"/>
    <w:rsid w:val="00F03D12"/>
    <w:rsid w:val="00F059CD"/>
    <w:rsid w:val="00F109A1"/>
    <w:rsid w:val="00F10D13"/>
    <w:rsid w:val="00F111F3"/>
    <w:rsid w:val="00F166DE"/>
    <w:rsid w:val="00F16844"/>
    <w:rsid w:val="00F225FB"/>
    <w:rsid w:val="00F2297D"/>
    <w:rsid w:val="00F2298B"/>
    <w:rsid w:val="00F25E0F"/>
    <w:rsid w:val="00F25EF1"/>
    <w:rsid w:val="00F264C0"/>
    <w:rsid w:val="00F276B0"/>
    <w:rsid w:val="00F27DE9"/>
    <w:rsid w:val="00F31073"/>
    <w:rsid w:val="00F325C2"/>
    <w:rsid w:val="00F32727"/>
    <w:rsid w:val="00F33A1E"/>
    <w:rsid w:val="00F33F62"/>
    <w:rsid w:val="00F355F6"/>
    <w:rsid w:val="00F359BA"/>
    <w:rsid w:val="00F36F2F"/>
    <w:rsid w:val="00F36F42"/>
    <w:rsid w:val="00F37883"/>
    <w:rsid w:val="00F37A75"/>
    <w:rsid w:val="00F40BB1"/>
    <w:rsid w:val="00F4145F"/>
    <w:rsid w:val="00F44E65"/>
    <w:rsid w:val="00F451C1"/>
    <w:rsid w:val="00F45F4E"/>
    <w:rsid w:val="00F46ABF"/>
    <w:rsid w:val="00F46F03"/>
    <w:rsid w:val="00F50947"/>
    <w:rsid w:val="00F50BEA"/>
    <w:rsid w:val="00F517DF"/>
    <w:rsid w:val="00F55251"/>
    <w:rsid w:val="00F55685"/>
    <w:rsid w:val="00F561DF"/>
    <w:rsid w:val="00F56A76"/>
    <w:rsid w:val="00F60C1E"/>
    <w:rsid w:val="00F627AA"/>
    <w:rsid w:val="00F64879"/>
    <w:rsid w:val="00F65C7F"/>
    <w:rsid w:val="00F71CC5"/>
    <w:rsid w:val="00F73631"/>
    <w:rsid w:val="00F753E6"/>
    <w:rsid w:val="00F758F1"/>
    <w:rsid w:val="00F772DD"/>
    <w:rsid w:val="00F81A13"/>
    <w:rsid w:val="00F82509"/>
    <w:rsid w:val="00F83C04"/>
    <w:rsid w:val="00F86511"/>
    <w:rsid w:val="00F86851"/>
    <w:rsid w:val="00F86D59"/>
    <w:rsid w:val="00F90CFA"/>
    <w:rsid w:val="00F91FC6"/>
    <w:rsid w:val="00F92468"/>
    <w:rsid w:val="00F92C52"/>
    <w:rsid w:val="00F94AD1"/>
    <w:rsid w:val="00F94E95"/>
    <w:rsid w:val="00F954A9"/>
    <w:rsid w:val="00F95F5C"/>
    <w:rsid w:val="00F96155"/>
    <w:rsid w:val="00F961AF"/>
    <w:rsid w:val="00FA0914"/>
    <w:rsid w:val="00FA1442"/>
    <w:rsid w:val="00FA2C7B"/>
    <w:rsid w:val="00FA5427"/>
    <w:rsid w:val="00FA7877"/>
    <w:rsid w:val="00FB22C2"/>
    <w:rsid w:val="00FB4AAD"/>
    <w:rsid w:val="00FB628D"/>
    <w:rsid w:val="00FB647C"/>
    <w:rsid w:val="00FB7CB0"/>
    <w:rsid w:val="00FC0236"/>
    <w:rsid w:val="00FC176A"/>
    <w:rsid w:val="00FC17C9"/>
    <w:rsid w:val="00FC309D"/>
    <w:rsid w:val="00FC30C7"/>
    <w:rsid w:val="00FC3F88"/>
    <w:rsid w:val="00FC4A24"/>
    <w:rsid w:val="00FC4AD0"/>
    <w:rsid w:val="00FC7178"/>
    <w:rsid w:val="00FD1304"/>
    <w:rsid w:val="00FD14E6"/>
    <w:rsid w:val="00FD16F9"/>
    <w:rsid w:val="00FD2983"/>
    <w:rsid w:val="00FD430B"/>
    <w:rsid w:val="00FD51EF"/>
    <w:rsid w:val="00FD6567"/>
    <w:rsid w:val="00FD6819"/>
    <w:rsid w:val="00FD6BBF"/>
    <w:rsid w:val="00FD7780"/>
    <w:rsid w:val="00FD7FE3"/>
    <w:rsid w:val="00FE18CB"/>
    <w:rsid w:val="00FE2CAC"/>
    <w:rsid w:val="00FE48BB"/>
    <w:rsid w:val="00FE4EF9"/>
    <w:rsid w:val="00FE57AA"/>
    <w:rsid w:val="00FE6EBE"/>
    <w:rsid w:val="00FF0C8A"/>
    <w:rsid w:val="00FF1970"/>
    <w:rsid w:val="00FF3468"/>
    <w:rsid w:val="00FF6ECA"/>
    <w:rsid w:val="00FF7345"/>
    <w:rsid w:val="00FF76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950968"/>
    <w:pPr>
      <w:widowControl w:val="0"/>
      <w:jc w:val="both"/>
    </w:pPr>
    <w:rPr>
      <w:kern w:val="2"/>
      <w:sz w:val="21"/>
      <w:szCs w:val="24"/>
    </w:rPr>
  </w:style>
  <w:style w:type="paragraph" w:styleId="1">
    <w:name w:val="heading 1"/>
    <w:aliases w:val="heading 1"/>
    <w:basedOn w:val="a2"/>
    <w:next w:val="a2"/>
    <w:qFormat/>
    <w:rsid w:val="000B1BE4"/>
    <w:pPr>
      <w:keepNext/>
      <w:numPr>
        <w:numId w:val="1"/>
      </w:numPr>
      <w:spacing w:beforeLines="50" w:afterLines="50"/>
      <w:jc w:val="left"/>
      <w:outlineLvl w:val="0"/>
    </w:pPr>
    <w:rPr>
      <w:b/>
      <w:sz w:val="32"/>
    </w:rPr>
  </w:style>
  <w:style w:type="paragraph" w:styleId="2">
    <w:name w:val="heading 2"/>
    <w:aliases w:val="Chapter X.X. Statement,h2,2,Header 2,l2,Level 2 Head,heading 2"/>
    <w:basedOn w:val="a2"/>
    <w:next w:val="a2"/>
    <w:qFormat/>
    <w:rsid w:val="000B1BE4"/>
    <w:pPr>
      <w:keepNext/>
      <w:keepLines/>
      <w:numPr>
        <w:ilvl w:val="1"/>
        <w:numId w:val="1"/>
      </w:numPr>
      <w:spacing w:before="100" w:beforeAutospacing="1" w:after="100" w:afterAutospacing="1"/>
      <w:jc w:val="left"/>
      <w:outlineLvl w:val="1"/>
    </w:pPr>
    <w:rPr>
      <w:rFonts w:ascii="Arial" w:hAnsi="Arial"/>
      <w:b/>
      <w:bCs/>
      <w:sz w:val="28"/>
      <w:szCs w:val="32"/>
    </w:rPr>
  </w:style>
  <w:style w:type="paragraph" w:styleId="3">
    <w:name w:val="heading 3"/>
    <w:aliases w:val="Chapter X.X.X.,heading 3"/>
    <w:basedOn w:val="a2"/>
    <w:next w:val="a2"/>
    <w:link w:val="3Char"/>
    <w:qFormat/>
    <w:rsid w:val="000B1BE4"/>
    <w:pPr>
      <w:keepNext/>
      <w:keepLines/>
      <w:numPr>
        <w:ilvl w:val="2"/>
        <w:numId w:val="1"/>
      </w:numPr>
      <w:spacing w:before="100" w:beforeAutospacing="1" w:after="100" w:afterAutospacing="1"/>
      <w:jc w:val="left"/>
      <w:outlineLvl w:val="2"/>
    </w:pPr>
    <w:rPr>
      <w:b/>
      <w:bCs/>
      <w:szCs w:val="32"/>
    </w:rPr>
  </w:style>
  <w:style w:type="paragraph" w:styleId="4">
    <w:name w:val="heading 4"/>
    <w:aliases w:val="heading 4"/>
    <w:basedOn w:val="a2"/>
    <w:next w:val="a2"/>
    <w:qFormat/>
    <w:rsid w:val="000B1BE4"/>
    <w:pPr>
      <w:keepNext/>
      <w:numPr>
        <w:ilvl w:val="3"/>
        <w:numId w:val="1"/>
      </w:numPr>
      <w:jc w:val="center"/>
      <w:outlineLvl w:val="3"/>
    </w:pPr>
    <w:rPr>
      <w:i/>
      <w:iCs/>
    </w:rPr>
  </w:style>
  <w:style w:type="paragraph" w:styleId="5">
    <w:name w:val="heading 5"/>
    <w:aliases w:val="heading 5"/>
    <w:basedOn w:val="a2"/>
    <w:next w:val="a2"/>
    <w:qFormat/>
    <w:rsid w:val="007D34F6"/>
    <w:pPr>
      <w:keepNext/>
      <w:numPr>
        <w:ilvl w:val="4"/>
        <w:numId w:val="1"/>
      </w:numPr>
      <w:jc w:val="left"/>
      <w:outlineLvl w:val="4"/>
    </w:pPr>
    <w:rPr>
      <w:b/>
      <w:bCs/>
      <w:sz w:val="24"/>
    </w:rPr>
  </w:style>
  <w:style w:type="paragraph" w:styleId="6">
    <w:name w:val="heading 6"/>
    <w:aliases w:val="heading 6"/>
    <w:basedOn w:val="a2"/>
    <w:next w:val="a2"/>
    <w:qFormat/>
    <w:rsid w:val="007D34F6"/>
    <w:pPr>
      <w:keepNext/>
      <w:numPr>
        <w:ilvl w:val="5"/>
        <w:numId w:val="1"/>
      </w:numPr>
      <w:jc w:val="left"/>
      <w:outlineLvl w:val="5"/>
    </w:pPr>
    <w:rPr>
      <w:b/>
      <w:bCs/>
      <w:sz w:val="20"/>
    </w:rPr>
  </w:style>
  <w:style w:type="paragraph" w:styleId="7">
    <w:name w:val="heading 7"/>
    <w:aliases w:val="heading 7"/>
    <w:basedOn w:val="a2"/>
    <w:next w:val="a2"/>
    <w:qFormat/>
    <w:rsid w:val="007D34F6"/>
    <w:pPr>
      <w:keepNext/>
      <w:keepLines/>
      <w:numPr>
        <w:ilvl w:val="6"/>
        <w:numId w:val="1"/>
      </w:numPr>
      <w:spacing w:before="240" w:after="64" w:line="320" w:lineRule="auto"/>
      <w:outlineLvl w:val="6"/>
    </w:pPr>
    <w:rPr>
      <w:b/>
      <w:bCs/>
      <w:sz w:val="24"/>
    </w:rPr>
  </w:style>
  <w:style w:type="paragraph" w:styleId="8">
    <w:name w:val="heading 8"/>
    <w:aliases w:val="heading 8"/>
    <w:basedOn w:val="a2"/>
    <w:next w:val="a2"/>
    <w:qFormat/>
    <w:rsid w:val="007D34F6"/>
    <w:pPr>
      <w:keepNext/>
      <w:keepLines/>
      <w:numPr>
        <w:ilvl w:val="7"/>
        <w:numId w:val="1"/>
      </w:numPr>
      <w:spacing w:before="240" w:after="64" w:line="320" w:lineRule="auto"/>
      <w:outlineLvl w:val="7"/>
    </w:pPr>
    <w:rPr>
      <w:rFonts w:ascii="Arial" w:eastAsia="黑体" w:hAnsi="Arial"/>
      <w:sz w:val="24"/>
    </w:rPr>
  </w:style>
  <w:style w:type="paragraph" w:styleId="9">
    <w:name w:val="heading 9"/>
    <w:aliases w:val="heading 9"/>
    <w:basedOn w:val="a2"/>
    <w:next w:val="a2"/>
    <w:qFormat/>
    <w:rsid w:val="00DF58FB"/>
    <w:pPr>
      <w:keepNext/>
      <w:keepLines/>
      <w:numPr>
        <w:ilvl w:val="8"/>
        <w:numId w:val="1"/>
      </w:numPr>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rsid w:val="000B1BE4"/>
    <w:pPr>
      <w:pBdr>
        <w:bottom w:val="single" w:sz="6" w:space="1" w:color="auto"/>
      </w:pBdr>
      <w:tabs>
        <w:tab w:val="center" w:pos="4153"/>
        <w:tab w:val="right" w:pos="8306"/>
      </w:tabs>
      <w:snapToGrid w:val="0"/>
      <w:jc w:val="center"/>
    </w:pPr>
    <w:rPr>
      <w:sz w:val="18"/>
      <w:szCs w:val="18"/>
    </w:rPr>
  </w:style>
  <w:style w:type="paragraph" w:styleId="a7">
    <w:name w:val="footer"/>
    <w:basedOn w:val="a2"/>
    <w:rsid w:val="000B1BE4"/>
    <w:pPr>
      <w:tabs>
        <w:tab w:val="center" w:pos="4153"/>
        <w:tab w:val="right" w:pos="8306"/>
      </w:tabs>
      <w:snapToGrid w:val="0"/>
      <w:jc w:val="left"/>
    </w:pPr>
    <w:rPr>
      <w:sz w:val="18"/>
      <w:szCs w:val="18"/>
    </w:rPr>
  </w:style>
  <w:style w:type="character" w:styleId="a8">
    <w:name w:val="Hyperlink"/>
    <w:uiPriority w:val="99"/>
    <w:rsid w:val="000B1BE4"/>
    <w:rPr>
      <w:color w:val="0000FF"/>
      <w:u w:val="single"/>
    </w:rPr>
  </w:style>
  <w:style w:type="character" w:styleId="a9">
    <w:name w:val="page number"/>
    <w:basedOn w:val="a3"/>
    <w:rsid w:val="000B1BE4"/>
  </w:style>
  <w:style w:type="paragraph" w:styleId="10">
    <w:name w:val="toc 1"/>
    <w:basedOn w:val="a2"/>
    <w:next w:val="a2"/>
    <w:autoRedefine/>
    <w:uiPriority w:val="39"/>
    <w:rsid w:val="000B1BE4"/>
    <w:pPr>
      <w:spacing w:before="120" w:after="120"/>
      <w:jc w:val="left"/>
    </w:pPr>
    <w:rPr>
      <w:b/>
      <w:bCs/>
      <w:caps/>
    </w:rPr>
  </w:style>
  <w:style w:type="paragraph" w:styleId="20">
    <w:name w:val="toc 2"/>
    <w:basedOn w:val="a2"/>
    <w:next w:val="a2"/>
    <w:autoRedefine/>
    <w:uiPriority w:val="39"/>
    <w:rsid w:val="000B1BE4"/>
    <w:pPr>
      <w:ind w:left="210"/>
      <w:jc w:val="left"/>
    </w:pPr>
    <w:rPr>
      <w:smallCaps/>
    </w:rPr>
  </w:style>
  <w:style w:type="paragraph" w:styleId="30">
    <w:name w:val="toc 3"/>
    <w:basedOn w:val="a2"/>
    <w:next w:val="a2"/>
    <w:autoRedefine/>
    <w:uiPriority w:val="39"/>
    <w:rsid w:val="000B1BE4"/>
    <w:pPr>
      <w:ind w:left="420"/>
      <w:jc w:val="left"/>
    </w:pPr>
    <w:rPr>
      <w:i/>
      <w:iCs/>
    </w:rPr>
  </w:style>
  <w:style w:type="paragraph" w:styleId="40">
    <w:name w:val="toc 4"/>
    <w:basedOn w:val="a2"/>
    <w:next w:val="a2"/>
    <w:autoRedefine/>
    <w:semiHidden/>
    <w:rsid w:val="000B1BE4"/>
    <w:pPr>
      <w:ind w:left="630"/>
      <w:jc w:val="left"/>
    </w:pPr>
    <w:rPr>
      <w:szCs w:val="21"/>
    </w:rPr>
  </w:style>
  <w:style w:type="paragraph" w:styleId="50">
    <w:name w:val="toc 5"/>
    <w:basedOn w:val="a2"/>
    <w:next w:val="a2"/>
    <w:autoRedefine/>
    <w:semiHidden/>
    <w:rsid w:val="000B1BE4"/>
    <w:pPr>
      <w:ind w:left="840"/>
      <w:jc w:val="left"/>
    </w:pPr>
    <w:rPr>
      <w:szCs w:val="21"/>
    </w:rPr>
  </w:style>
  <w:style w:type="paragraph" w:styleId="60">
    <w:name w:val="toc 6"/>
    <w:basedOn w:val="a2"/>
    <w:next w:val="a2"/>
    <w:autoRedefine/>
    <w:semiHidden/>
    <w:rsid w:val="000B1BE4"/>
    <w:pPr>
      <w:ind w:left="1050"/>
      <w:jc w:val="left"/>
    </w:pPr>
    <w:rPr>
      <w:szCs w:val="21"/>
    </w:rPr>
  </w:style>
  <w:style w:type="paragraph" w:styleId="70">
    <w:name w:val="toc 7"/>
    <w:basedOn w:val="a2"/>
    <w:next w:val="a2"/>
    <w:autoRedefine/>
    <w:semiHidden/>
    <w:rsid w:val="000B1BE4"/>
    <w:pPr>
      <w:ind w:left="1260"/>
      <w:jc w:val="left"/>
    </w:pPr>
    <w:rPr>
      <w:szCs w:val="21"/>
    </w:rPr>
  </w:style>
  <w:style w:type="paragraph" w:styleId="80">
    <w:name w:val="toc 8"/>
    <w:basedOn w:val="a2"/>
    <w:next w:val="a2"/>
    <w:autoRedefine/>
    <w:semiHidden/>
    <w:rsid w:val="000B1BE4"/>
    <w:pPr>
      <w:ind w:left="1470"/>
      <w:jc w:val="left"/>
    </w:pPr>
    <w:rPr>
      <w:szCs w:val="21"/>
    </w:rPr>
  </w:style>
  <w:style w:type="paragraph" w:styleId="90">
    <w:name w:val="toc 9"/>
    <w:basedOn w:val="a2"/>
    <w:next w:val="a2"/>
    <w:autoRedefine/>
    <w:semiHidden/>
    <w:rsid w:val="000B1BE4"/>
    <w:pPr>
      <w:ind w:left="1680"/>
      <w:jc w:val="left"/>
    </w:pPr>
    <w:rPr>
      <w:szCs w:val="21"/>
    </w:rPr>
  </w:style>
  <w:style w:type="paragraph" w:styleId="aa">
    <w:name w:val="Body Text Indent"/>
    <w:basedOn w:val="a2"/>
    <w:rsid w:val="000B1BE4"/>
    <w:pPr>
      <w:tabs>
        <w:tab w:val="left" w:pos="3346"/>
      </w:tabs>
      <w:ind w:firstLine="495"/>
    </w:pPr>
    <w:rPr>
      <w:i/>
      <w:iCs/>
    </w:rPr>
  </w:style>
  <w:style w:type="paragraph" w:styleId="21">
    <w:name w:val="Body Text Indent 2"/>
    <w:basedOn w:val="a2"/>
    <w:rsid w:val="000B1BE4"/>
    <w:pPr>
      <w:tabs>
        <w:tab w:val="left" w:pos="3346"/>
      </w:tabs>
      <w:ind w:firstLineChars="200" w:firstLine="477"/>
    </w:pPr>
    <w:rPr>
      <w:i/>
      <w:iCs/>
    </w:rPr>
  </w:style>
  <w:style w:type="paragraph" w:customStyle="1" w:styleId="Normal0">
    <w:name w:val="Normal0"/>
    <w:rsid w:val="000B1BE4"/>
    <w:rPr>
      <w:noProof/>
      <w:lang w:eastAsia="en-US"/>
    </w:rPr>
  </w:style>
  <w:style w:type="paragraph" w:customStyle="1" w:styleId="Title2">
    <w:name w:val="Title 2"/>
    <w:basedOn w:val="Normal0"/>
    <w:next w:val="ab"/>
    <w:rsid w:val="000B1BE4"/>
    <w:pPr>
      <w:spacing w:before="120" w:after="120"/>
      <w:jc w:val="center"/>
    </w:pPr>
    <w:rPr>
      <w:rFonts w:ascii="Book Antiqua" w:hAnsi="Book Antiqua"/>
      <w:b/>
    </w:rPr>
  </w:style>
  <w:style w:type="paragraph" w:customStyle="1" w:styleId="abstract">
    <w:name w:val="abstract"/>
    <w:basedOn w:val="a2"/>
    <w:next w:val="a2"/>
    <w:rsid w:val="000B1BE4"/>
    <w:pPr>
      <w:widowControl/>
      <w:spacing w:before="120" w:after="120"/>
      <w:ind w:left="1440" w:right="1440"/>
    </w:pPr>
    <w:rPr>
      <w:rFonts w:ascii="Book Antiqua" w:eastAsia="Times New Roman" w:hAnsi="Book Antiqua"/>
      <w:i/>
      <w:kern w:val="0"/>
      <w:sz w:val="20"/>
      <w:szCs w:val="20"/>
      <w:lang w:eastAsia="en-US"/>
    </w:rPr>
  </w:style>
  <w:style w:type="paragraph" w:styleId="ab">
    <w:name w:val="Title"/>
    <w:basedOn w:val="a2"/>
    <w:qFormat/>
    <w:rsid w:val="000B1BE4"/>
    <w:pPr>
      <w:spacing w:before="240" w:after="60"/>
      <w:jc w:val="center"/>
      <w:outlineLvl w:val="0"/>
    </w:pPr>
    <w:rPr>
      <w:rFonts w:ascii="Arial" w:hAnsi="Arial" w:cs="Arial"/>
      <w:b/>
      <w:bCs/>
      <w:sz w:val="32"/>
      <w:szCs w:val="32"/>
    </w:rPr>
  </w:style>
  <w:style w:type="character" w:customStyle="1" w:styleId="ac">
    <w:name w:val="访问过的超链接"/>
    <w:rsid w:val="000B1BE4"/>
    <w:rPr>
      <w:color w:val="800080"/>
      <w:u w:val="single"/>
    </w:rPr>
  </w:style>
  <w:style w:type="paragraph" w:styleId="31">
    <w:name w:val="Body Text Indent 3"/>
    <w:basedOn w:val="a2"/>
    <w:rsid w:val="000B1BE4"/>
    <w:pPr>
      <w:ind w:firstLine="420"/>
    </w:pPr>
    <w:rPr>
      <w:i/>
      <w:iCs/>
      <w:sz w:val="18"/>
    </w:rPr>
  </w:style>
  <w:style w:type="paragraph" w:styleId="ad">
    <w:name w:val="Body Text"/>
    <w:basedOn w:val="a2"/>
    <w:rsid w:val="000B1BE4"/>
    <w:rPr>
      <w:i/>
      <w:iCs/>
      <w:sz w:val="18"/>
    </w:rPr>
  </w:style>
  <w:style w:type="paragraph" w:styleId="22">
    <w:name w:val="Body Text 2"/>
    <w:basedOn w:val="a2"/>
    <w:rsid w:val="000B1BE4"/>
    <w:pPr>
      <w:keepLines/>
      <w:widowControl/>
    </w:pPr>
    <w:rPr>
      <w:i/>
      <w:snapToGrid w:val="0"/>
      <w:kern w:val="0"/>
      <w:sz w:val="20"/>
      <w:szCs w:val="20"/>
      <w:lang w:eastAsia="en-US"/>
    </w:rPr>
  </w:style>
  <w:style w:type="paragraph" w:styleId="ae">
    <w:name w:val="Document Map"/>
    <w:basedOn w:val="a2"/>
    <w:semiHidden/>
    <w:rsid w:val="000B1BE4"/>
    <w:pPr>
      <w:shd w:val="clear" w:color="auto" w:fill="000080"/>
    </w:pPr>
  </w:style>
  <w:style w:type="paragraph" w:styleId="32">
    <w:name w:val="Body Text 3"/>
    <w:basedOn w:val="a2"/>
    <w:rsid w:val="000B1BE4"/>
    <w:rPr>
      <w:i/>
      <w:iCs/>
    </w:rPr>
  </w:style>
  <w:style w:type="paragraph" w:customStyle="1" w:styleId="OutBox1">
    <w:name w:val="Out Box 1"/>
    <w:basedOn w:val="a2"/>
    <w:rsid w:val="000B1BE4"/>
    <w:pPr>
      <w:widowControl/>
      <w:overflowPunct w:val="0"/>
      <w:autoSpaceDE w:val="0"/>
      <w:autoSpaceDN w:val="0"/>
      <w:adjustRightInd w:val="0"/>
      <w:spacing w:before="120"/>
      <w:ind w:left="1170" w:right="86" w:hanging="450"/>
      <w:jc w:val="left"/>
      <w:textAlignment w:val="baseline"/>
    </w:pPr>
    <w:rPr>
      <w:rFonts w:ascii="Times" w:hAnsi="Times"/>
      <w:color w:val="000000"/>
      <w:kern w:val="0"/>
      <w:sz w:val="20"/>
      <w:szCs w:val="20"/>
    </w:rPr>
  </w:style>
  <w:style w:type="paragraph" w:customStyle="1" w:styleId="ParaCharCharCharCharCharCharChar">
    <w:name w:val="默认段落字体 Para Char Char Char Char Char Char Char"/>
    <w:basedOn w:val="ae"/>
    <w:autoRedefine/>
    <w:rsid w:val="002E7277"/>
    <w:pPr>
      <w:adjustRightInd w:val="0"/>
      <w:spacing w:line="436" w:lineRule="exact"/>
      <w:ind w:left="357"/>
      <w:jc w:val="left"/>
      <w:outlineLvl w:val="3"/>
    </w:pPr>
    <w:rPr>
      <w:rFonts w:ascii="Tahoma" w:hAnsi="Tahoma"/>
      <w:b/>
      <w:sz w:val="24"/>
    </w:rPr>
  </w:style>
  <w:style w:type="paragraph" w:styleId="af">
    <w:name w:val="Body Text First Indent"/>
    <w:aliases w:val="正文首行缩进 Char Char Char,正文首行缩进 Char Char Char Char C,正文首行缩进 Char Char Char Char Char"/>
    <w:basedOn w:val="a2"/>
    <w:link w:val="Char"/>
    <w:rsid w:val="001238EA"/>
    <w:pPr>
      <w:autoSpaceDE w:val="0"/>
      <w:autoSpaceDN w:val="0"/>
      <w:adjustRightInd w:val="0"/>
      <w:spacing w:line="360" w:lineRule="auto"/>
      <w:ind w:left="1134"/>
    </w:pPr>
    <w:rPr>
      <w:kern w:val="0"/>
      <w:szCs w:val="20"/>
    </w:rPr>
  </w:style>
  <w:style w:type="character" w:customStyle="1" w:styleId="Char">
    <w:name w:val="正文首行缩进 Char"/>
    <w:aliases w:val="正文首行缩进 Char Char Char Char,正文首行缩进 Char Char Char Char C Char,正文首行缩进 Char Char Char Char Char Char"/>
    <w:link w:val="af"/>
    <w:rsid w:val="001238EA"/>
    <w:rPr>
      <w:rFonts w:eastAsia="宋体"/>
      <w:sz w:val="21"/>
      <w:lang w:val="en-US" w:eastAsia="zh-CN" w:bidi="ar-SA"/>
    </w:rPr>
  </w:style>
  <w:style w:type="paragraph" w:customStyle="1" w:styleId="af0">
    <w:name w:val="编写建议"/>
    <w:basedOn w:val="a2"/>
    <w:link w:val="Char0"/>
    <w:rsid w:val="00810937"/>
    <w:pPr>
      <w:autoSpaceDE w:val="0"/>
      <w:autoSpaceDN w:val="0"/>
      <w:adjustRightInd w:val="0"/>
      <w:spacing w:line="360" w:lineRule="auto"/>
      <w:ind w:left="1134"/>
    </w:pPr>
    <w:rPr>
      <w:i/>
      <w:color w:val="0000FF"/>
      <w:kern w:val="0"/>
      <w:szCs w:val="20"/>
    </w:rPr>
  </w:style>
  <w:style w:type="character" w:customStyle="1" w:styleId="Char0">
    <w:name w:val="编写建议 Char"/>
    <w:link w:val="af0"/>
    <w:rsid w:val="001255F3"/>
    <w:rPr>
      <w:rFonts w:eastAsia="宋体"/>
      <w:i/>
      <w:color w:val="0000FF"/>
      <w:sz w:val="21"/>
      <w:lang w:val="en-US" w:eastAsia="zh-CN" w:bidi="ar-SA"/>
    </w:rPr>
  </w:style>
  <w:style w:type="paragraph" w:customStyle="1" w:styleId="af1">
    <w:name w:val="参考资料清单"/>
    <w:basedOn w:val="a2"/>
    <w:rsid w:val="00300595"/>
    <w:pPr>
      <w:autoSpaceDE w:val="0"/>
      <w:autoSpaceDN w:val="0"/>
      <w:adjustRightInd w:val="0"/>
      <w:spacing w:line="360" w:lineRule="auto"/>
      <w:ind w:left="360" w:hanging="360"/>
    </w:pPr>
    <w:rPr>
      <w:rFonts w:ascii="宋体" w:cs="宋体"/>
      <w:kern w:val="0"/>
      <w:szCs w:val="21"/>
    </w:rPr>
  </w:style>
  <w:style w:type="paragraph" w:customStyle="1" w:styleId="WordPro">
    <w:name w:val="正文首行缩进(WordPro)"/>
    <w:basedOn w:val="a2"/>
    <w:rsid w:val="000F425E"/>
    <w:pPr>
      <w:autoSpaceDE w:val="0"/>
      <w:autoSpaceDN w:val="0"/>
      <w:adjustRightInd w:val="0"/>
      <w:spacing w:before="105"/>
      <w:ind w:left="1134"/>
    </w:pPr>
    <w:rPr>
      <w:kern w:val="0"/>
      <w:szCs w:val="20"/>
    </w:rPr>
  </w:style>
  <w:style w:type="paragraph" w:customStyle="1" w:styleId="DefaultText">
    <w:name w:val="Default Text"/>
    <w:basedOn w:val="a2"/>
    <w:rsid w:val="00CD6F92"/>
    <w:pPr>
      <w:autoSpaceDE w:val="0"/>
      <w:autoSpaceDN w:val="0"/>
      <w:adjustRightInd w:val="0"/>
      <w:jc w:val="left"/>
    </w:pPr>
    <w:rPr>
      <w:kern w:val="0"/>
      <w:sz w:val="24"/>
    </w:rPr>
  </w:style>
  <w:style w:type="character" w:customStyle="1" w:styleId="CharChar">
    <w:name w:val="Char Char"/>
    <w:rsid w:val="00CD6F92"/>
    <w:rPr>
      <w:rFonts w:eastAsia="宋体"/>
      <w:sz w:val="21"/>
      <w:szCs w:val="21"/>
      <w:lang w:val="en-US" w:eastAsia="zh-CN" w:bidi="ar-SA"/>
    </w:rPr>
  </w:style>
  <w:style w:type="paragraph" w:customStyle="1" w:styleId="af2">
    <w:name w:val="缺省文本"/>
    <w:basedOn w:val="a2"/>
    <w:rsid w:val="00726F51"/>
    <w:pPr>
      <w:autoSpaceDE w:val="0"/>
      <w:autoSpaceDN w:val="0"/>
      <w:adjustRightInd w:val="0"/>
      <w:jc w:val="left"/>
    </w:pPr>
    <w:rPr>
      <w:kern w:val="0"/>
      <w:sz w:val="24"/>
    </w:rPr>
  </w:style>
  <w:style w:type="paragraph" w:customStyle="1" w:styleId="a0">
    <w:name w:val="图号"/>
    <w:basedOn w:val="a2"/>
    <w:autoRedefine/>
    <w:rsid w:val="00726F51"/>
    <w:pPr>
      <w:numPr>
        <w:ilvl w:val="7"/>
        <w:numId w:val="3"/>
      </w:numPr>
      <w:autoSpaceDE w:val="0"/>
      <w:autoSpaceDN w:val="0"/>
      <w:adjustRightInd w:val="0"/>
      <w:spacing w:before="105" w:line="360" w:lineRule="auto"/>
      <w:jc w:val="center"/>
    </w:pPr>
    <w:rPr>
      <w:rFonts w:ascii="宋体" w:cs="宋体"/>
      <w:kern w:val="0"/>
      <w:szCs w:val="21"/>
    </w:rPr>
  </w:style>
  <w:style w:type="paragraph" w:customStyle="1" w:styleId="a1">
    <w:name w:val="表号"/>
    <w:basedOn w:val="a2"/>
    <w:rsid w:val="00726F51"/>
    <w:pPr>
      <w:keepLines/>
      <w:numPr>
        <w:ilvl w:val="8"/>
        <w:numId w:val="3"/>
      </w:numPr>
      <w:autoSpaceDE w:val="0"/>
      <w:autoSpaceDN w:val="0"/>
      <w:adjustRightInd w:val="0"/>
      <w:spacing w:line="360" w:lineRule="auto"/>
      <w:jc w:val="center"/>
    </w:pPr>
    <w:rPr>
      <w:rFonts w:ascii="宋体" w:cs="宋体"/>
      <w:kern w:val="0"/>
      <w:szCs w:val="21"/>
    </w:rPr>
  </w:style>
  <w:style w:type="paragraph" w:styleId="a">
    <w:name w:val="List Bullet"/>
    <w:basedOn w:val="a2"/>
    <w:rsid w:val="00726F51"/>
    <w:pPr>
      <w:numPr>
        <w:numId w:val="2"/>
      </w:numPr>
      <w:autoSpaceDE w:val="0"/>
      <w:autoSpaceDN w:val="0"/>
      <w:adjustRightInd w:val="0"/>
      <w:spacing w:line="360" w:lineRule="auto"/>
      <w:ind w:leftChars="200" w:left="400" w:firstLine="0"/>
      <w:jc w:val="left"/>
    </w:pPr>
    <w:rPr>
      <w:rFonts w:ascii="Arial" w:hAnsi="Arial"/>
      <w:kern w:val="0"/>
      <w:szCs w:val="21"/>
    </w:rPr>
  </w:style>
  <w:style w:type="paragraph" w:customStyle="1" w:styleId="af3">
    <w:name w:val="表格文本"/>
    <w:basedOn w:val="a2"/>
    <w:rsid w:val="00B83BC5"/>
    <w:pPr>
      <w:tabs>
        <w:tab w:val="decimal" w:pos="0"/>
      </w:tabs>
      <w:autoSpaceDE w:val="0"/>
      <w:autoSpaceDN w:val="0"/>
      <w:adjustRightInd w:val="0"/>
      <w:jc w:val="left"/>
    </w:pPr>
    <w:rPr>
      <w:kern w:val="0"/>
      <w:sz w:val="24"/>
    </w:rPr>
  </w:style>
  <w:style w:type="paragraph" w:customStyle="1" w:styleId="af4">
    <w:name w:val="ÕýÎÄÊ×ÐÐËõ½ø"/>
    <w:basedOn w:val="a2"/>
    <w:rsid w:val="000362CF"/>
    <w:pPr>
      <w:widowControl/>
      <w:overflowPunct w:val="0"/>
      <w:autoSpaceDE w:val="0"/>
      <w:autoSpaceDN w:val="0"/>
      <w:adjustRightInd w:val="0"/>
      <w:spacing w:line="360" w:lineRule="auto"/>
      <w:ind w:firstLine="437"/>
      <w:textAlignment w:val="baseline"/>
    </w:pPr>
    <w:rPr>
      <w:kern w:val="0"/>
      <w:sz w:val="24"/>
      <w:szCs w:val="20"/>
    </w:rPr>
  </w:style>
  <w:style w:type="table" w:styleId="51">
    <w:name w:val="Table Grid 5"/>
    <w:basedOn w:val="a4"/>
    <w:rsid w:val="00E62AB8"/>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af5">
    <w:name w:val="Table Grid"/>
    <w:basedOn w:val="a4"/>
    <w:uiPriority w:val="59"/>
    <w:rsid w:val="005D013E"/>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Balloon Text"/>
    <w:basedOn w:val="a2"/>
    <w:link w:val="Char1"/>
    <w:rsid w:val="0087269F"/>
    <w:rPr>
      <w:sz w:val="18"/>
      <w:szCs w:val="18"/>
    </w:rPr>
  </w:style>
  <w:style w:type="character" w:customStyle="1" w:styleId="Char1">
    <w:name w:val="批注框文本 Char"/>
    <w:basedOn w:val="a3"/>
    <w:link w:val="af6"/>
    <w:rsid w:val="0087269F"/>
    <w:rPr>
      <w:kern w:val="2"/>
      <w:sz w:val="18"/>
      <w:szCs w:val="18"/>
    </w:rPr>
  </w:style>
  <w:style w:type="paragraph" w:styleId="af7">
    <w:name w:val="Revision"/>
    <w:hidden/>
    <w:uiPriority w:val="99"/>
    <w:semiHidden/>
    <w:rsid w:val="0057041A"/>
    <w:rPr>
      <w:kern w:val="2"/>
      <w:sz w:val="21"/>
      <w:szCs w:val="24"/>
    </w:rPr>
  </w:style>
  <w:style w:type="character" w:customStyle="1" w:styleId="3Char">
    <w:name w:val="标题 3 Char"/>
    <w:aliases w:val="Chapter X.X.X. Char,heading 3 Char"/>
    <w:basedOn w:val="a3"/>
    <w:link w:val="3"/>
    <w:rsid w:val="00685DAC"/>
    <w:rPr>
      <w:b/>
      <w:bCs/>
      <w:kern w:val="2"/>
      <w:sz w:val="21"/>
      <w:szCs w:val="32"/>
    </w:rPr>
  </w:style>
  <w:style w:type="paragraph" w:styleId="af8">
    <w:name w:val="List Paragraph"/>
    <w:basedOn w:val="a2"/>
    <w:uiPriority w:val="34"/>
    <w:qFormat/>
    <w:rsid w:val="00C937B6"/>
    <w:pPr>
      <w:ind w:firstLineChars="200" w:firstLine="420"/>
    </w:pPr>
  </w:style>
  <w:style w:type="paragraph" w:customStyle="1" w:styleId="11">
    <w:name w:val="列出段落1"/>
    <w:basedOn w:val="a2"/>
    <w:rsid w:val="00C03CF5"/>
    <w:pPr>
      <w:ind w:firstLineChars="200" w:firstLine="420"/>
    </w:pPr>
    <w:rPr>
      <w:rFonts w:ascii="Calibri" w:hAnsi="Calibri"/>
      <w:sz w:val="24"/>
      <w:szCs w:val="22"/>
    </w:rPr>
  </w:style>
</w:styles>
</file>

<file path=word/webSettings.xml><?xml version="1.0" encoding="utf-8"?>
<w:webSettings xmlns:r="http://schemas.openxmlformats.org/officeDocument/2006/relationships" xmlns:w="http://schemas.openxmlformats.org/wordprocessingml/2006/main">
  <w:divs>
    <w:div w:id="20193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58F5A-17F1-433C-A1B8-84B888B76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21</Pages>
  <Words>2504</Words>
  <Characters>14278</Characters>
  <Application>Microsoft Office Word</Application>
  <DocSecurity>0</DocSecurity>
  <Lines>118</Lines>
  <Paragraphs>33</Paragraphs>
  <ScaleCrop>false</ScaleCrop>
  <Company>AJ</Company>
  <LinksUpToDate>false</LinksUpToDate>
  <CharactersWithSpaces>16749</CharactersWithSpaces>
  <SharedDoc>false</SharedDoc>
  <HLinks>
    <vt:vector size="60" baseType="variant">
      <vt:variant>
        <vt:i4>1441854</vt:i4>
      </vt:variant>
      <vt:variant>
        <vt:i4>56</vt:i4>
      </vt:variant>
      <vt:variant>
        <vt:i4>0</vt:i4>
      </vt:variant>
      <vt:variant>
        <vt:i4>5</vt:i4>
      </vt:variant>
      <vt:variant>
        <vt:lpwstr/>
      </vt:variant>
      <vt:variant>
        <vt:lpwstr>_Toc417457839</vt:lpwstr>
      </vt:variant>
      <vt:variant>
        <vt:i4>1441854</vt:i4>
      </vt:variant>
      <vt:variant>
        <vt:i4>50</vt:i4>
      </vt:variant>
      <vt:variant>
        <vt:i4>0</vt:i4>
      </vt:variant>
      <vt:variant>
        <vt:i4>5</vt:i4>
      </vt:variant>
      <vt:variant>
        <vt:lpwstr/>
      </vt:variant>
      <vt:variant>
        <vt:lpwstr>_Toc417457838</vt:lpwstr>
      </vt:variant>
      <vt:variant>
        <vt:i4>1441854</vt:i4>
      </vt:variant>
      <vt:variant>
        <vt:i4>44</vt:i4>
      </vt:variant>
      <vt:variant>
        <vt:i4>0</vt:i4>
      </vt:variant>
      <vt:variant>
        <vt:i4>5</vt:i4>
      </vt:variant>
      <vt:variant>
        <vt:lpwstr/>
      </vt:variant>
      <vt:variant>
        <vt:lpwstr>_Toc417457837</vt:lpwstr>
      </vt:variant>
      <vt:variant>
        <vt:i4>1441854</vt:i4>
      </vt:variant>
      <vt:variant>
        <vt:i4>38</vt:i4>
      </vt:variant>
      <vt:variant>
        <vt:i4>0</vt:i4>
      </vt:variant>
      <vt:variant>
        <vt:i4>5</vt:i4>
      </vt:variant>
      <vt:variant>
        <vt:lpwstr/>
      </vt:variant>
      <vt:variant>
        <vt:lpwstr>_Toc417457836</vt:lpwstr>
      </vt:variant>
      <vt:variant>
        <vt:i4>1441854</vt:i4>
      </vt:variant>
      <vt:variant>
        <vt:i4>32</vt:i4>
      </vt:variant>
      <vt:variant>
        <vt:i4>0</vt:i4>
      </vt:variant>
      <vt:variant>
        <vt:i4>5</vt:i4>
      </vt:variant>
      <vt:variant>
        <vt:lpwstr/>
      </vt:variant>
      <vt:variant>
        <vt:lpwstr>_Toc417457835</vt:lpwstr>
      </vt:variant>
      <vt:variant>
        <vt:i4>1441854</vt:i4>
      </vt:variant>
      <vt:variant>
        <vt:i4>26</vt:i4>
      </vt:variant>
      <vt:variant>
        <vt:i4>0</vt:i4>
      </vt:variant>
      <vt:variant>
        <vt:i4>5</vt:i4>
      </vt:variant>
      <vt:variant>
        <vt:lpwstr/>
      </vt:variant>
      <vt:variant>
        <vt:lpwstr>_Toc417457834</vt:lpwstr>
      </vt:variant>
      <vt:variant>
        <vt:i4>1441854</vt:i4>
      </vt:variant>
      <vt:variant>
        <vt:i4>20</vt:i4>
      </vt:variant>
      <vt:variant>
        <vt:i4>0</vt:i4>
      </vt:variant>
      <vt:variant>
        <vt:i4>5</vt:i4>
      </vt:variant>
      <vt:variant>
        <vt:lpwstr/>
      </vt:variant>
      <vt:variant>
        <vt:lpwstr>_Toc417457833</vt:lpwstr>
      </vt:variant>
      <vt:variant>
        <vt:i4>1441854</vt:i4>
      </vt:variant>
      <vt:variant>
        <vt:i4>14</vt:i4>
      </vt:variant>
      <vt:variant>
        <vt:i4>0</vt:i4>
      </vt:variant>
      <vt:variant>
        <vt:i4>5</vt:i4>
      </vt:variant>
      <vt:variant>
        <vt:lpwstr/>
      </vt:variant>
      <vt:variant>
        <vt:lpwstr>_Toc417457832</vt:lpwstr>
      </vt:variant>
      <vt:variant>
        <vt:i4>1441854</vt:i4>
      </vt:variant>
      <vt:variant>
        <vt:i4>8</vt:i4>
      </vt:variant>
      <vt:variant>
        <vt:i4>0</vt:i4>
      </vt:variant>
      <vt:variant>
        <vt:i4>5</vt:i4>
      </vt:variant>
      <vt:variant>
        <vt:lpwstr/>
      </vt:variant>
      <vt:variant>
        <vt:lpwstr>_Toc417457831</vt:lpwstr>
      </vt:variant>
      <vt:variant>
        <vt:i4>1441854</vt:i4>
      </vt:variant>
      <vt:variant>
        <vt:i4>2</vt:i4>
      </vt:variant>
      <vt:variant>
        <vt:i4>0</vt:i4>
      </vt:variant>
      <vt:variant>
        <vt:i4>5</vt:i4>
      </vt:variant>
      <vt:variant>
        <vt:lpwstr/>
      </vt:variant>
      <vt:variant>
        <vt:lpwstr>_Toc417457830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开发需求</dc:title>
  <dc:subject>项目文档</dc:subject>
  <dc:creator>朱广信</dc:creator>
  <cp:keywords/>
  <cp:lastModifiedBy>User</cp:lastModifiedBy>
  <cp:revision>56</cp:revision>
  <cp:lastPrinted>2015-03-23T09:55:00Z</cp:lastPrinted>
  <dcterms:created xsi:type="dcterms:W3CDTF">2015-05-28T01:34:00Z</dcterms:created>
  <dcterms:modified xsi:type="dcterms:W3CDTF">2015-10-23T11:13:00Z</dcterms:modified>
</cp:coreProperties>
</file>